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92" w:rsidRDefault="00A41492" w:rsidP="00406BE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Childcare at Metro?</w:t>
      </w:r>
    </w:p>
    <w:p w:rsidR="00A41492" w:rsidRDefault="00A41492" w:rsidP="00406BE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6BE3" w:rsidRDefault="00406BE3" w:rsidP="00406BE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Brayden Mann</w:t>
      </w:r>
    </w:p>
    <w:p w:rsidR="002C30E1" w:rsidRPr="00A41492" w:rsidRDefault="00406BE3" w:rsidP="00A41492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yb6938yy@metrostate.edu</w:t>
      </w:r>
    </w:p>
    <w:p w:rsidR="002C30E1" w:rsidRPr="00863B93" w:rsidRDefault="002C30E1" w:rsidP="00FA034A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34A" w:rsidRPr="00863B93" w:rsidRDefault="001605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pPrChange w:id="0" w:author="Stephen Prater" w:date="2015-08-18T14:11:00Z">
          <w:pPr>
            <w:spacing w:after="200" w:line="240" w:lineRule="auto"/>
            <w:ind w:firstLine="720"/>
          </w:pPr>
        </w:pPrChange>
      </w:pPr>
      <w:ins w:id="1" w:author="Stephen Prater" w:date="2015-08-18T14:1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  </w:t>
        </w:r>
      </w:ins>
      <w:del w:id="2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Regardless of</w:delText>
        </w:r>
      </w:del>
      <w:ins w:id="3" w:author="Stephen Prater" w:date="2015-08-18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No matter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way you look at it, Metropolitan State</w:t>
      </w:r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</w:t>
      </w:r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one of the most diverse student populations </w:t>
      </w:r>
      <w:del w:id="4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with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in the entire Minnesota State Colleges and Universities</w:t>
      </w:r>
      <w:ins w:id="5" w:author="Stephen Prater" w:date="2015-08-18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r w:rsidRPr="00863B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</w:t>
        </w:r>
        <w:proofErr w:type="spellStart"/>
        <w:r w:rsidRPr="00863B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MnSCU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del w:id="6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S</w:delText>
        </w:r>
      </w:del>
      <w:ins w:id="7" w:author="Stephen Prater" w:date="2015-08-18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ystem</w:t>
      </w:r>
      <w:del w:id="8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(MnSCU)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ins w:id="9" w:author="Stephen Prater" w:date="2015-08-18T14:35:00Z">
        <w:r w:rsidR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</w:t>
        </w:r>
      </w:ins>
      <w:del w:id="10" w:author="Stephen Prater" w:date="2015-08-18T14:35:00Z">
        <w:r w:rsidR="00FA034A" w:rsidRPr="00863B93" w:rsidDel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Within t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ins w:id="11" w:author="Stephen Prater" w:date="2015-08-18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student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population </w:t>
      </w:r>
      <w:del w:id="12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lies</w:delText>
        </w:r>
      </w:del>
      <w:ins w:id="13" w:author="Stephen Prater" w:date="2015-08-18T14:35:00Z">
        <w:r w:rsidR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contains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parents of all ages</w:t>
      </w:r>
      <w:ins w:id="14" w:author="Stephen Prater" w:date="2015-08-18T14:35:00Z">
        <w:r w:rsidR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ins>
      <w:ins w:id="15" w:author="Stephen Prater" w:date="2015-08-18T14:12:00Z">
        <w:r w:rsidR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and</w:t>
        </w:r>
      </w:ins>
      <w:del w:id="16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;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del w:id="17" w:author="Stephen Prater" w:date="2015-08-18T14:12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t</w:delText>
        </w:r>
      </w:del>
      <w:ins w:id="18" w:author="Stephen Prater" w:date="2015-08-18T14:35:00Z">
        <w:r w:rsidR="003F144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</w:t>
        </w:r>
      </w:ins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he difficulty of</w:t>
      </w:r>
      <w:del w:id="19" w:author="Stephen Prater" w:date="2015-08-18T14:13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having to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</w:t>
      </w:r>
      <w:ins w:id="20" w:author="Stephen Prater" w:date="2015-08-18T14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ing</w:t>
        </w:r>
      </w:ins>
      <w:del w:id="21" w:author="Stephen Prater" w:date="2015-08-18T14:13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e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school, </w:t>
      </w:r>
      <w:ins w:id="22" w:author="Stephen Prater" w:date="2015-08-18T14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work</w:t>
        </w:r>
      </w:ins>
      <w:del w:id="23" w:author="Stephen Prater" w:date="2015-08-18T14:13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jobs,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child</w:t>
      </w:r>
      <w:ins w:id="24" w:author="Stephen Prater" w:date="2015-08-18T14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care always</w:t>
        </w:r>
      </w:ins>
      <w:del w:id="25" w:author="Stephen Prater" w:date="2015-08-18T14:13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ren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remains constant. So</w:t>
      </w:r>
      <w:del w:id="26" w:author="Stephen Prater" w:date="2015-08-18T14:13:00Z">
        <w:r w:rsidR="00FA034A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,</w:delText>
        </w:r>
      </w:del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 is it that </w:t>
      </w:r>
      <w:del w:id="27" w:author="Stephen Prater" w:date="2015-08-18T14:13:00Z">
        <w:r w:rsidR="003F2A2A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Metro </w:delText>
        </w:r>
      </w:del>
      <w:ins w:id="28" w:author="Stephen Prater" w:date="2015-08-18T14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Metr</w:t>
        </w:r>
        <w:bookmarkStart w:id="29" w:name="_GoBack"/>
        <w:bookmarkEnd w:id="29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o does </w:t>
        </w:r>
      </w:ins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>not offer any level of c</w:t>
      </w:r>
      <w:r w:rsidR="00FA034A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hildcare service?</w:t>
      </w:r>
    </w:p>
    <w:p w:rsidR="00FA034A" w:rsidRPr="00B250DD" w:rsidRDefault="00B250DD" w:rsidP="00B250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PrChange w:id="30" w:author="Stephen Prater" w:date="2015-08-19T15:05:00Z">
            <w:rPr/>
          </w:rPrChange>
        </w:rPr>
        <w:pPrChange w:id="31" w:author="Stephen Prater" w:date="2015-08-19T15:05:00Z">
          <w:pPr>
            <w:spacing w:after="200" w:line="240" w:lineRule="auto"/>
            <w:ind w:firstLine="720"/>
          </w:pPr>
        </w:pPrChange>
      </w:pPr>
      <w:ins w:id="32" w:author="Stephen Prater" w:date="2015-08-19T15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ins>
      <w:ins w:id="33" w:author="Stephen Prater" w:date="2015-08-18T14:13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34" w:author="Stephen Prater" w:date="2015-08-19T15:05:00Z">
              <w:rPr/>
            </w:rPrChange>
          </w:rPr>
          <w:t xml:space="preserve">In general, </w:t>
        </w:r>
      </w:ins>
      <w:ins w:id="35" w:author="Stephen Prater" w:date="2015-08-18T14:14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36" w:author="Stephen Prater" w:date="2015-08-19T15:05:00Z">
              <w:rPr/>
            </w:rPrChange>
          </w:rPr>
          <w:t xml:space="preserve">colleges that provide childcare will pursue one of three </w:t>
        </w:r>
      </w:ins>
      <w:del w:id="37" w:author="Stephen Prater" w:date="2015-08-18T14:13:00Z">
        <w:r w:rsidR="003F2A2A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38" w:author="Stephen Prater" w:date="2015-08-19T15:05:00Z">
              <w:rPr/>
            </w:rPrChange>
          </w:rPr>
          <w:delText>T</w:delText>
        </w:r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39" w:author="Stephen Prater" w:date="2015-08-19T15:05:00Z">
              <w:rPr/>
            </w:rPrChange>
          </w:rPr>
          <w:delText xml:space="preserve">o clarify, </w:delText>
        </w:r>
      </w:del>
      <w:del w:id="40" w:author="Stephen Prater" w:date="2015-08-18T14:14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41" w:author="Stephen Prater" w:date="2015-08-19T15:05:00Z">
              <w:rPr/>
            </w:rPrChange>
          </w:rPr>
          <w:delText>there are</w:delText>
        </w:r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42" w:author="Stephen Prater" w:date="2015-08-19T15:05:00Z">
              <w:rPr/>
            </w:rPrChange>
          </w:rPr>
          <w:delText xml:space="preserve"> </w:delText>
        </w:r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43" w:author="Stephen Prater" w:date="2015-08-19T15:05:00Z">
              <w:rPr/>
            </w:rPrChange>
          </w:rPr>
          <w:delText>three</w:delText>
        </w:r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44" w:author="Stephen Prater" w:date="2015-08-19T15:05:00Z">
              <w:rPr/>
            </w:rPrChange>
          </w:rPr>
          <w:delText xml:space="preserve"> general</w:delText>
        </w:r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45" w:author="Stephen Prater" w:date="2015-08-19T15:05:00Z">
              <w:rPr/>
            </w:rPrChange>
          </w:rPr>
          <w:delText xml:space="preserve"> primary methods colleges will pursue for childcare:</w:delText>
        </w:r>
      </w:del>
      <w:ins w:id="46" w:author="Stephen Prater" w:date="2015-08-18T14:14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47" w:author="Stephen Prater" w:date="2015-08-19T15:05:00Z">
              <w:rPr/>
            </w:rPrChange>
          </w:rPr>
          <w:t xml:space="preserve">methods. </w:t>
        </w:r>
      </w:ins>
    </w:p>
    <w:p w:rsidR="00863B93" w:rsidRPr="00B250DD" w:rsidRDefault="00B250DD" w:rsidP="00B250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PrChange w:id="48" w:author="Stephen Prater" w:date="2015-08-19T15:05:00Z">
            <w:rPr/>
          </w:rPrChange>
        </w:rPr>
        <w:pPrChange w:id="49" w:author="Stephen Prater" w:date="2015-08-19T15:05:00Z">
          <w:pPr>
            <w:pStyle w:val="ListParagraph"/>
            <w:numPr>
              <w:numId w:val="1"/>
            </w:numPr>
            <w:spacing w:after="200" w:line="240" w:lineRule="auto"/>
            <w:ind w:hanging="360"/>
          </w:pPr>
        </w:pPrChange>
      </w:pPr>
      <w:ins w:id="50" w:author="Stephen Prater" w:date="2015-08-19T15:05:00Z">
        <w:r w:rsidRPr="00B250DD">
          <w:rPr>
            <w:rFonts w:ascii="Times New Roman" w:eastAsia="Times New Roman" w:hAnsi="Times New Roman" w:cs="Times New Roman"/>
            <w:sz w:val="24"/>
            <w:szCs w:val="24"/>
            <w:rPrChange w:id="51" w:author="Stephen Prater" w:date="2015-08-19T15:05:00Z">
              <w:rPr/>
            </w:rPrChange>
          </w:rPr>
          <w:t xml:space="preserve">1.) </w:t>
        </w:r>
      </w:ins>
      <w:del w:id="52" w:author="Stephen Prater" w:date="2015-08-18T14:18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53" w:author="Stephen Prater" w:date="2015-08-19T15:05:00Z">
              <w:rPr/>
            </w:rPrChange>
          </w:rPr>
          <w:delText>Having</w:delText>
        </w:r>
      </w:del>
      <w:ins w:id="54" w:author="Stephen Prater" w:date="2015-08-18T14:18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55" w:author="Stephen Prater" w:date="2015-08-19T15:05:00Z">
              <w:rPr/>
            </w:rPrChange>
          </w:rPr>
          <w:t>Hire</w:t>
        </w:r>
      </w:ins>
      <w:del w:id="56" w:author="Stephen Prater" w:date="2015-08-18T14:19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57" w:author="Stephen Prater" w:date="2015-08-19T15:05:00Z">
              <w:rPr/>
            </w:rPrChange>
          </w:rPr>
          <w:delText xml:space="preserve"> </w:delText>
        </w:r>
      </w:del>
      <w:ins w:id="58" w:author="Stephen Prater" w:date="2015-08-18T14:18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59" w:author="Stephen Prater" w:date="2015-08-19T15:05:00Z">
              <w:rPr/>
            </w:rPrChange>
          </w:rPr>
          <w:t xml:space="preserve"> employees</w:t>
        </w:r>
      </w:ins>
      <w:del w:id="60" w:author="Stephen Prater" w:date="2015-08-18T14:18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61" w:author="Stephen Prater" w:date="2015-08-19T15:05:00Z">
              <w:rPr/>
            </w:rPrChange>
          </w:rPr>
          <w:delText>an in</w:delText>
        </w:r>
      </w:del>
      <w:del w:id="62" w:author="Stephen Prater" w:date="2015-08-18T14:15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63" w:author="Stephen Prater" w:date="2015-08-19T15:05:00Z">
              <w:rPr/>
            </w:rPrChange>
          </w:rPr>
          <w:delText>dependent</w:delText>
        </w:r>
      </w:del>
      <w:del w:id="64" w:author="Stephen Prater" w:date="2015-08-18T14:19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65" w:author="Stephen Prater" w:date="2015-08-19T15:05:00Z">
              <w:rPr/>
            </w:rPrChange>
          </w:rPr>
          <w:delText xml:space="preserve"> staff</w:delText>
        </w:r>
      </w:del>
      <w:ins w:id="66" w:author="Stephen Prater" w:date="2015-08-18T14:18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67" w:author="Stephen Prater" w:date="2015-08-19T15:05:00Z">
              <w:rPr/>
            </w:rPrChange>
          </w:rPr>
          <w:t xml:space="preserve"> to</w:t>
        </w:r>
      </w:ins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68" w:author="Stephen Prater" w:date="2015-08-19T15:05:00Z">
            <w:rPr/>
          </w:rPrChange>
        </w:rPr>
        <w:t xml:space="preserve"> run</w:t>
      </w:r>
      <w:del w:id="69" w:author="Stephen Prater" w:date="2015-08-18T14:18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70" w:author="Stephen Prater" w:date="2015-08-19T15:05:00Z">
              <w:rPr/>
            </w:rPrChange>
          </w:rPr>
          <w:delText>ning</w:delText>
        </w:r>
      </w:del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71" w:author="Stephen Prater" w:date="2015-08-19T15:05:00Z">
            <w:rPr/>
          </w:rPrChange>
        </w:rPr>
        <w:t xml:space="preserve"> an on-campus daycare.</w:t>
      </w:r>
    </w:p>
    <w:p w:rsidR="00863B93" w:rsidRPr="00B250DD" w:rsidRDefault="00B250DD" w:rsidP="00B250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PrChange w:id="72" w:author="Stephen Prater" w:date="2015-08-19T15:05:00Z">
            <w:rPr/>
          </w:rPrChange>
        </w:rPr>
        <w:pPrChange w:id="73" w:author="Stephen Prater" w:date="2015-08-19T15:05:00Z">
          <w:pPr>
            <w:pStyle w:val="ListParagraph"/>
            <w:numPr>
              <w:numId w:val="1"/>
            </w:numPr>
            <w:spacing w:after="200" w:line="240" w:lineRule="auto"/>
            <w:ind w:hanging="360"/>
          </w:pPr>
        </w:pPrChange>
      </w:pPr>
      <w:ins w:id="74" w:author="Stephen Prater" w:date="2015-08-19T15:05:00Z">
        <w:r w:rsidRPr="00B250DD">
          <w:rPr>
            <w:rFonts w:ascii="Times New Roman" w:eastAsia="Times New Roman" w:hAnsi="Times New Roman" w:cs="Times New Roman"/>
            <w:sz w:val="24"/>
            <w:szCs w:val="24"/>
            <w:rPrChange w:id="75" w:author="Stephen Prater" w:date="2015-08-19T15:05:00Z">
              <w:rPr/>
            </w:rPrChange>
          </w:rPr>
          <w:t xml:space="preserve">2.) </w:t>
        </w:r>
      </w:ins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76" w:author="Stephen Prater" w:date="2015-08-19T15:05:00Z">
            <w:rPr/>
          </w:rPrChange>
        </w:rPr>
        <w:t>Utiliz</w:t>
      </w:r>
      <w:ins w:id="77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78" w:author="Stephen Prater" w:date="2015-08-19T15:05:00Z">
              <w:rPr/>
            </w:rPrChange>
          </w:rPr>
          <w:t>e</w:t>
        </w:r>
      </w:ins>
      <w:del w:id="79" w:author="Stephen Prater" w:date="2015-08-18T14:21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80" w:author="Stephen Prater" w:date="2015-08-19T15:05:00Z">
              <w:rPr/>
            </w:rPrChange>
          </w:rPr>
          <w:delText>ing</w:delText>
        </w:r>
      </w:del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81" w:author="Stephen Prater" w:date="2015-08-19T15:05:00Z">
            <w:rPr/>
          </w:rPrChange>
        </w:rPr>
        <w:t xml:space="preserve"> an educational program,</w:t>
      </w:r>
      <w:ins w:id="82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83" w:author="Stephen Prater" w:date="2015-08-19T15:05:00Z">
              <w:rPr/>
            </w:rPrChange>
          </w:rPr>
          <w:t xml:space="preserve"> such as</w:t>
        </w:r>
      </w:ins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84" w:author="Stephen Prater" w:date="2015-08-19T15:05:00Z">
            <w:rPr/>
          </w:rPrChange>
        </w:rPr>
        <w:t xml:space="preserve"> </w:t>
      </w:r>
      <w:del w:id="85" w:author="Stephen Prater" w:date="2015-08-18T14:20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86" w:author="Stephen Prater" w:date="2015-08-19T15:05:00Z">
              <w:rPr/>
            </w:rPrChange>
          </w:rPr>
          <w:delText xml:space="preserve">for example </w:delText>
        </w:r>
      </w:del>
      <w:r w:rsidR="00765A95" w:rsidRPr="00B250DD">
        <w:rPr>
          <w:rFonts w:ascii="Times New Roman" w:eastAsia="Times New Roman" w:hAnsi="Times New Roman" w:cs="Times New Roman"/>
          <w:sz w:val="24"/>
          <w:szCs w:val="24"/>
          <w:rPrChange w:id="87" w:author="Stephen Prater" w:date="2015-08-19T15:05:00Z">
            <w:rPr/>
          </w:rPrChange>
        </w:rPr>
        <w:t xml:space="preserve">a Pre-K program, </w:t>
      </w:r>
      <w:del w:id="88" w:author="Stephen Prater" w:date="2015-08-18T14:19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89" w:author="Stephen Prater" w:date="2015-08-19T15:05:00Z">
              <w:rPr/>
            </w:rPrChange>
          </w:rPr>
          <w:delText>to run an</w:delText>
        </w:r>
      </w:del>
      <w:ins w:id="90" w:author="Stephen Prater" w:date="2015-08-18T14:19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91" w:author="Stephen Prater" w:date="2015-08-19T15:05:00Z">
              <w:rPr/>
            </w:rPrChange>
          </w:rPr>
          <w:t>to provide</w:t>
        </w:r>
      </w:ins>
      <w:r w:rsidR="00765A95" w:rsidRPr="00B250DD">
        <w:rPr>
          <w:rFonts w:ascii="Times New Roman" w:eastAsia="Times New Roman" w:hAnsi="Times New Roman" w:cs="Times New Roman"/>
          <w:sz w:val="24"/>
          <w:szCs w:val="24"/>
          <w:rPrChange w:id="92" w:author="Stephen Prater" w:date="2015-08-19T15:05:00Z">
            <w:rPr/>
          </w:rPrChange>
        </w:rPr>
        <w:t xml:space="preserve"> on</w:t>
      </w:r>
      <w:del w:id="93" w:author="Stephen Prater" w:date="2015-08-18T14:19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94" w:author="Stephen Prater" w:date="2015-08-19T15:05:00Z">
              <w:rPr/>
            </w:rPrChange>
          </w:rPr>
          <w:delText xml:space="preserve"> </w:delText>
        </w:r>
      </w:del>
      <w:ins w:id="95" w:author="Stephen Prater" w:date="2015-08-18T14:19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96" w:author="Stephen Prater" w:date="2015-08-19T15:05:00Z">
              <w:rPr/>
            </w:rPrChange>
          </w:rPr>
          <w:t>-</w:t>
        </w:r>
      </w:ins>
      <w:r w:rsidR="00765A95" w:rsidRPr="00B250DD">
        <w:rPr>
          <w:rFonts w:ascii="Times New Roman" w:eastAsia="Times New Roman" w:hAnsi="Times New Roman" w:cs="Times New Roman"/>
          <w:sz w:val="24"/>
          <w:szCs w:val="24"/>
          <w:rPrChange w:id="97" w:author="Stephen Prater" w:date="2015-08-19T15:05:00Z">
            <w:rPr/>
          </w:rPrChange>
        </w:rPr>
        <w:t>campus day</w:t>
      </w:r>
      <w:r w:rsidR="00863B93" w:rsidRPr="00B250DD">
        <w:rPr>
          <w:rFonts w:ascii="Times New Roman" w:eastAsia="Times New Roman" w:hAnsi="Times New Roman" w:cs="Times New Roman"/>
          <w:sz w:val="24"/>
          <w:szCs w:val="24"/>
          <w:rPrChange w:id="98" w:author="Stephen Prater" w:date="2015-08-19T15:05:00Z">
            <w:rPr/>
          </w:rPrChange>
        </w:rPr>
        <w:t xml:space="preserve">care. </w:t>
      </w:r>
      <w:del w:id="99" w:author="Stephen Prater" w:date="2015-08-18T14:22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00" w:author="Stephen Prater" w:date="2015-08-19T15:05:00Z">
              <w:rPr/>
            </w:rPrChange>
          </w:rPr>
          <w:delText xml:space="preserve">This </w:delText>
        </w:r>
      </w:del>
      <w:del w:id="101" w:author="Stephen Prater" w:date="2015-08-18T14:20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02" w:author="Stephen Prater" w:date="2015-08-19T15:05:00Z">
              <w:rPr/>
            </w:rPrChange>
          </w:rPr>
          <w:delText>enables on campus</w:delText>
        </w:r>
      </w:del>
      <w:del w:id="103" w:author="Stephen Prater" w:date="2015-08-18T14:22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04" w:author="Stephen Prater" w:date="2015-08-19T15:05:00Z">
              <w:rPr/>
            </w:rPrChange>
          </w:rPr>
          <w:delText xml:space="preserve"> internships</w:delText>
        </w:r>
      </w:del>
      <w:del w:id="105" w:author="Stephen Prater" w:date="2015-08-18T14:20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06" w:author="Stephen Prater" w:date="2015-08-19T15:05:00Z">
              <w:rPr/>
            </w:rPrChange>
          </w:rPr>
          <w:delText>, student</w:delText>
        </w:r>
      </w:del>
      <w:del w:id="107" w:author="Stephen Prater" w:date="2015-08-18T14:22:00Z">
        <w:r w:rsidR="00863B93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08" w:author="Stephen Prater" w:date="2015-08-19T15:05:00Z">
              <w:rPr/>
            </w:rPrChange>
          </w:rPr>
          <w:delText xml:space="preserve"> jobs, and </w:delText>
        </w:r>
      </w:del>
      <w:del w:id="109" w:author="Stephen Prater" w:date="2015-08-18T14:20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10" w:author="Stephen Prater" w:date="2015-08-19T15:05:00Z">
              <w:rPr/>
            </w:rPrChange>
          </w:rPr>
          <w:delText xml:space="preserve">the </w:delText>
        </w:r>
      </w:del>
      <w:del w:id="111" w:author="Stephen Prater" w:date="2015-08-18T14:22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12" w:author="Stephen Prater" w:date="2015-08-19T15:05:00Z">
              <w:rPr/>
            </w:rPrChange>
          </w:rPr>
          <w:delText>strengthen</w:delText>
        </w:r>
      </w:del>
      <w:del w:id="113" w:author="Stephen Prater" w:date="2015-08-18T14:20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14" w:author="Stephen Prater" w:date="2015-08-19T15:05:00Z">
              <w:rPr/>
            </w:rPrChange>
          </w:rPr>
          <w:delText>ing</w:delText>
        </w:r>
      </w:del>
      <w:del w:id="115" w:author="Stephen Prater" w:date="2015-08-18T14:22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16" w:author="Stephen Prater" w:date="2015-08-19T15:05:00Z">
              <w:rPr/>
            </w:rPrChange>
          </w:rPr>
          <w:delText xml:space="preserve"> </w:delText>
        </w:r>
      </w:del>
      <w:del w:id="117" w:author="Stephen Prater" w:date="2015-08-18T14:20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18" w:author="Stephen Prater" w:date="2015-08-19T15:05:00Z">
              <w:rPr/>
            </w:rPrChange>
          </w:rPr>
          <w:delText>of</w:delText>
        </w:r>
      </w:del>
      <w:del w:id="119" w:author="Stephen Prater" w:date="2015-08-18T14:22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20" w:author="Stephen Prater" w:date="2015-08-19T15:05:00Z">
              <w:rPr/>
            </w:rPrChange>
          </w:rPr>
          <w:delText xml:space="preserve"> programs.</w:delText>
        </w:r>
      </w:del>
    </w:p>
    <w:p w:rsidR="00765A95" w:rsidRPr="00B250DD" w:rsidRDefault="00B250DD" w:rsidP="00B250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rPrChange w:id="121" w:author="Stephen Prater" w:date="2015-08-19T15:05:00Z">
            <w:rPr/>
          </w:rPrChange>
        </w:rPr>
        <w:pPrChange w:id="122" w:author="Stephen Prater" w:date="2015-08-19T15:05:00Z">
          <w:pPr>
            <w:pStyle w:val="ListParagraph"/>
            <w:numPr>
              <w:numId w:val="1"/>
            </w:numPr>
            <w:spacing w:after="200" w:line="240" w:lineRule="auto"/>
            <w:ind w:hanging="360"/>
          </w:pPr>
        </w:pPrChange>
      </w:pPr>
      <w:ins w:id="123" w:author="Stephen Prater" w:date="2015-08-19T15:05:00Z">
        <w:r w:rsidRPr="00B250DD">
          <w:rPr>
            <w:rFonts w:ascii="Times New Roman" w:eastAsia="Times New Roman" w:hAnsi="Times New Roman" w:cs="Times New Roman"/>
            <w:sz w:val="24"/>
            <w:szCs w:val="24"/>
            <w:rPrChange w:id="124" w:author="Stephen Prater" w:date="2015-08-19T15:05:00Z">
              <w:rPr/>
            </w:rPrChange>
          </w:rPr>
          <w:t xml:space="preserve">3.) </w:t>
        </w:r>
      </w:ins>
      <w:del w:id="125" w:author="Stephen Prater" w:date="2015-08-18T14:21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26" w:author="Stephen Prater" w:date="2015-08-19T15:05:00Z">
              <w:rPr/>
            </w:rPrChange>
          </w:rPr>
          <w:delText>The university c</w:delText>
        </w:r>
      </w:del>
      <w:ins w:id="127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128" w:author="Stephen Prater" w:date="2015-08-19T15:05:00Z">
              <w:rPr/>
            </w:rPrChange>
          </w:rPr>
          <w:t>C</w:t>
        </w:r>
      </w:ins>
      <w:r w:rsidR="00765A95" w:rsidRPr="00B250DD">
        <w:rPr>
          <w:rFonts w:ascii="Times New Roman" w:eastAsia="Times New Roman" w:hAnsi="Times New Roman" w:cs="Times New Roman"/>
          <w:sz w:val="24"/>
          <w:szCs w:val="24"/>
          <w:rPrChange w:id="129" w:author="Stephen Prater" w:date="2015-08-19T15:05:00Z">
            <w:rPr/>
          </w:rPrChange>
        </w:rPr>
        <w:t>ontract</w:t>
      </w:r>
      <w:del w:id="130" w:author="Stephen Prater" w:date="2015-08-18T14:21:00Z">
        <w:r w:rsidR="00765A95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31" w:author="Stephen Prater" w:date="2015-08-19T15:05:00Z">
              <w:rPr/>
            </w:rPrChange>
          </w:rPr>
          <w:delText>s</w:delText>
        </w:r>
      </w:del>
      <w:r w:rsidR="00765A95" w:rsidRPr="00B250DD">
        <w:rPr>
          <w:rFonts w:ascii="Times New Roman" w:eastAsia="Times New Roman" w:hAnsi="Times New Roman" w:cs="Times New Roman"/>
          <w:sz w:val="24"/>
          <w:szCs w:val="24"/>
          <w:rPrChange w:id="132" w:author="Stephen Prater" w:date="2015-08-19T15:05:00Z">
            <w:rPr/>
          </w:rPrChange>
        </w:rPr>
        <w:t xml:space="preserve"> an outside daycare</w:t>
      </w:r>
      <w:ins w:id="133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134" w:author="Stephen Prater" w:date="2015-08-19T15:05:00Z">
              <w:rPr/>
            </w:rPrChange>
          </w:rPr>
          <w:t xml:space="preserve"> and</w:t>
        </w:r>
      </w:ins>
      <w:r w:rsidR="003257AB" w:rsidRPr="00B250DD">
        <w:rPr>
          <w:rFonts w:ascii="Times New Roman" w:eastAsia="Times New Roman" w:hAnsi="Times New Roman" w:cs="Times New Roman"/>
          <w:sz w:val="24"/>
          <w:szCs w:val="24"/>
          <w:rPrChange w:id="135" w:author="Stephen Prater" w:date="2015-08-19T15:05:00Z">
            <w:rPr/>
          </w:rPrChange>
        </w:rPr>
        <w:t xml:space="preserve"> giv</w:t>
      </w:r>
      <w:del w:id="136" w:author="Stephen Prater" w:date="2015-08-18T14:21:00Z">
        <w:r w:rsidR="003257AB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37" w:author="Stephen Prater" w:date="2015-08-19T15:05:00Z">
              <w:rPr/>
            </w:rPrChange>
          </w:rPr>
          <w:delText>ing</w:delText>
        </w:r>
      </w:del>
      <w:ins w:id="138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139" w:author="Stephen Prater" w:date="2015-08-19T15:05:00Z">
              <w:rPr/>
            </w:rPrChange>
          </w:rPr>
          <w:t>e</w:t>
        </w:r>
      </w:ins>
      <w:r w:rsidR="003257AB" w:rsidRPr="00B250DD">
        <w:rPr>
          <w:rFonts w:ascii="Times New Roman" w:eastAsia="Times New Roman" w:hAnsi="Times New Roman" w:cs="Times New Roman"/>
          <w:sz w:val="24"/>
          <w:szCs w:val="24"/>
          <w:rPrChange w:id="140" w:author="Stephen Prater" w:date="2015-08-19T15:05:00Z">
            <w:rPr/>
          </w:rPrChange>
        </w:rPr>
        <w:t xml:space="preserve"> students</w:t>
      </w:r>
      <w:del w:id="141" w:author="Stephen Prater" w:date="2015-08-18T14:21:00Z">
        <w:r w:rsidR="003257AB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42" w:author="Stephen Prater" w:date="2015-08-19T15:05:00Z">
              <w:rPr/>
            </w:rPrChange>
          </w:rPr>
          <w:delText xml:space="preserve"> either</w:delText>
        </w:r>
      </w:del>
      <w:r w:rsidR="003257AB" w:rsidRPr="00B250DD">
        <w:rPr>
          <w:rFonts w:ascii="Times New Roman" w:eastAsia="Times New Roman" w:hAnsi="Times New Roman" w:cs="Times New Roman"/>
          <w:sz w:val="24"/>
          <w:szCs w:val="24"/>
          <w:rPrChange w:id="143" w:author="Stephen Prater" w:date="2015-08-19T15:05:00Z">
            <w:rPr/>
          </w:rPrChange>
        </w:rPr>
        <w:t xml:space="preserve"> a discount or free access</w:t>
      </w:r>
      <w:ins w:id="144" w:author="Stephen Prater" w:date="2015-08-18T14:21:00Z">
        <w:r w:rsidR="00160557" w:rsidRPr="00B250DD">
          <w:rPr>
            <w:rFonts w:ascii="Times New Roman" w:eastAsia="Times New Roman" w:hAnsi="Times New Roman" w:cs="Times New Roman"/>
            <w:sz w:val="24"/>
            <w:szCs w:val="24"/>
            <w:rPrChange w:id="145" w:author="Stephen Prater" w:date="2015-08-19T15:05:00Z">
              <w:rPr/>
            </w:rPrChange>
          </w:rPr>
          <w:t>.</w:t>
        </w:r>
      </w:ins>
      <w:del w:id="146" w:author="Stephen Prater" w:date="2015-08-18T14:21:00Z">
        <w:r w:rsidR="003257AB" w:rsidRPr="00B250DD" w:rsidDel="00160557">
          <w:rPr>
            <w:rFonts w:ascii="Times New Roman" w:eastAsia="Times New Roman" w:hAnsi="Times New Roman" w:cs="Times New Roman"/>
            <w:sz w:val="24"/>
            <w:szCs w:val="24"/>
            <w:rPrChange w:id="147" w:author="Stephen Prater" w:date="2015-08-19T15:05:00Z">
              <w:rPr/>
            </w:rPrChange>
          </w:rPr>
          <w:delText xml:space="preserve"> out of a fund.</w:delText>
        </w:r>
      </w:del>
    </w:p>
    <w:p w:rsidR="00E207B8" w:rsidRDefault="0016055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148" w:author="Stephen Prater" w:date="2015-08-18T14:11:00Z">
          <w:pPr>
            <w:spacing w:after="200" w:line="240" w:lineRule="auto"/>
            <w:ind w:firstLine="720"/>
          </w:pPr>
        </w:pPrChange>
      </w:pPr>
      <w:ins w:id="149" w:author="Stephen Prater" w:date="2015-08-18T14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ins>
      <w:r w:rsidR="00CC2C75">
        <w:rPr>
          <w:rFonts w:ascii="Times New Roman" w:eastAsia="Times New Roman" w:hAnsi="Times New Roman" w:cs="Times New Roman"/>
          <w:sz w:val="24"/>
          <w:szCs w:val="24"/>
        </w:rPr>
        <w:t>The latter two options tend to be the most viable options, and they are almost</w:t>
      </w:r>
      <w:del w:id="150" w:author="Stephen Prater" w:date="2015-08-18T14:22:00Z">
        <w:r w:rsidR="00CC2C75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the</w:delText>
        </w:r>
      </w:del>
      <w:r w:rsidR="00CC2C75">
        <w:rPr>
          <w:rFonts w:ascii="Times New Roman" w:eastAsia="Times New Roman" w:hAnsi="Times New Roman" w:cs="Times New Roman"/>
          <w:sz w:val="24"/>
          <w:szCs w:val="24"/>
        </w:rPr>
        <w:t xml:space="preserve"> exclusive</w:t>
      </w:r>
      <w:ins w:id="151" w:author="Stephen Prater" w:date="2015-08-18T14:22:00Z">
        <w:r>
          <w:rPr>
            <w:rFonts w:ascii="Times New Roman" w:eastAsia="Times New Roman" w:hAnsi="Times New Roman" w:cs="Times New Roman"/>
            <w:sz w:val="24"/>
            <w:szCs w:val="24"/>
          </w:rPr>
          <w:t>ly used</w:t>
        </w:r>
      </w:ins>
      <w:del w:id="152" w:author="Stephen Prater" w:date="2015-08-18T14:22:00Z">
        <w:r w:rsidR="00CC2C75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options</w:delText>
        </w:r>
      </w:del>
      <w:r w:rsidR="00CC2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772">
        <w:rPr>
          <w:rFonts w:ascii="Times New Roman" w:eastAsia="Times New Roman" w:hAnsi="Times New Roman" w:cs="Times New Roman"/>
          <w:sz w:val="24"/>
          <w:szCs w:val="24"/>
        </w:rPr>
        <w:t>through the</w:t>
      </w:r>
      <w:ins w:id="153" w:author="Stephen Prater" w:date="2015-08-18T14:2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MnSCU</w:t>
        </w:r>
      </w:ins>
      <w:proofErr w:type="spellEnd"/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E207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4" w:author="Stephen Prater" w:date="2015-08-18T14:26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According to </w:delText>
        </w:r>
      </w:del>
      <w:ins w:id="155" w:author="Stephen Prater" w:date="2015-08-18T14:24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Kelly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Charpentier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-Berg, who is </w:t>
        </w:r>
      </w:ins>
      <w:ins w:id="156" w:author="Stephen Prater" w:date="2015-08-18T14:2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</w:ins>
      <w:del w:id="157" w:author="Stephen Prater" w:date="2015-08-18T14:25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MnSCU Board of Trustee member, </w:delText>
        </w:r>
      </w:del>
      <w:ins w:id="158" w:author="Stephen Prater" w:date="2015-08-18T14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 Metro</w:t>
      </w:r>
      <w:del w:id="159" w:author="Stephen Prater" w:date="2015-08-18T14:24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,</w:delText>
        </w:r>
      </w:del>
      <w:ins w:id="160" w:author="Stephen Prater" w:date="2015-08-18T14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</w:ins>
      <w:del w:id="161" w:author="Stephen Prater" w:date="2015-08-18T14:25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and</w:delText>
        </w:r>
      </w:del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ins w:id="162" w:author="Stephen Prater" w:date="2015-08-18T14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a </w:t>
        </w:r>
      </w:ins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mother of three</w:t>
      </w:r>
      <w:del w:id="163" w:author="Stephen Prater" w:date="2015-08-18T14:24:00Z">
        <w:r w:rsidR="00E207B8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, Kelly Charpentier-Berg</w:delText>
        </w:r>
      </w:del>
      <w:r w:rsidR="00E207B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ins w:id="164" w:author="Stephen Prater" w:date="2015-08-18T14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and a member of the </w:t>
        </w:r>
        <w:proofErr w:type="spellStart"/>
        <w:r w:rsidRPr="00863B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MnSCU</w:t>
        </w:r>
        <w:proofErr w:type="spellEnd"/>
        <w:r w:rsidRPr="00863B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Board of Trustee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s,</w:t>
        </w:r>
        <w:r w:rsidRPr="00863B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65" w:author="Stephen Prater" w:date="2015-08-18T14:2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believes that </w:t>
        </w:r>
      </w:ins>
      <w:del w:id="166" w:author="Stephen Prater" w:date="2015-08-18T14:25:00Z">
        <w:r w:rsidR="00E207B8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</w:delText>
        </w:r>
      </w:del>
      <w:r w:rsidR="00E207B8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option</w:t>
      </w:r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isn’t viable for</w:t>
      </w:r>
      <w:del w:id="167" w:author="Stephen Prater" w:date="2015-08-18T14:25:00Z">
        <w:r w:rsidR="003F2A2A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the</w:delText>
        </w:r>
      </w:del>
      <w:ins w:id="168" w:author="Stephen Prater" w:date="2015-08-18T14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del w:id="169" w:author="Stephen Prater" w:date="2015-08-18T14:25:00Z">
        <w:r w:rsidR="003F2A2A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</w:delText>
        </w:r>
      </w:del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>Metro. According to her</w:t>
      </w:r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E207B8">
        <w:rPr>
          <w:rFonts w:ascii="Times New Roman" w:eastAsia="Times New Roman" w:hAnsi="Times New Roman" w:cs="Times New Roman"/>
          <w:color w:val="000000"/>
          <w:sz w:val="24"/>
          <w:szCs w:val="24"/>
        </w:rPr>
        <w:t>previous</w:t>
      </w:r>
      <w:r w:rsidR="003F2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S</w:t>
      </w:r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enate</w:t>
      </w:r>
      <w:r w:rsidR="00F13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</w:t>
      </w:r>
      <w:r w:rsidR="00E207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minutes</w:t>
      </w:r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del w:id="170" w:author="Stephen Prater" w:date="2015-08-18T14:26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the</w:delText>
        </w:r>
      </w:del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liability insurance rate</w:t>
      </w:r>
      <w:ins w:id="171" w:author="Stephen Prater" w:date="2015-08-18T14:2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</w:t>
        </w:r>
      </w:ins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ins w:id="172" w:author="Stephen Prater" w:date="2015-08-18T14:2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</w:ins>
      <w:del w:id="173" w:author="Stephen Prater" w:date="2015-08-18T14:27:00Z">
        <w:r w:rsidR="00E207B8" w:rsidRPr="00863B93" w:rsidDel="001605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is</w:delText>
        </w:r>
      </w:del>
      <w:r w:rsidR="00E207B8" w:rsidRPr="00863B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simply too high</w:t>
      </w:r>
      <w:r w:rsidR="00E207B8" w:rsidRPr="0086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4" w:author="Stephen Prater" w:date="2015-08-18T14:26:00Z">
        <w:r w:rsidR="00E207B8" w:rsidRPr="00863B93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in order 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>to have a school</w:t>
      </w:r>
      <w:ins w:id="175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176" w:author="Stephen Prater" w:date="2015-08-18T14:27:00Z">
        <w:r w:rsidR="00F13772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>r</w:t>
      </w:r>
      <w:ins w:id="177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del w:id="178" w:author="Stephen Prater" w:date="2015-08-18T14:27:00Z">
        <w:r w:rsidR="00F13772" w:rsidDel="0016055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E207B8">
        <w:rPr>
          <w:rFonts w:ascii="Times New Roman" w:eastAsia="Times New Roman" w:hAnsi="Times New Roman" w:cs="Times New Roman"/>
          <w:sz w:val="24"/>
          <w:szCs w:val="24"/>
        </w:rPr>
        <w:t>n daycare with independent staff.</w:t>
      </w:r>
    </w:p>
    <w:p w:rsidR="00CC2C75" w:rsidRDefault="0016055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179" w:author="Stephen Prater" w:date="2015-08-18T14:11:00Z">
          <w:pPr>
            <w:spacing w:after="200" w:line="240" w:lineRule="auto"/>
            <w:ind w:firstLine="720"/>
          </w:pPr>
        </w:pPrChange>
      </w:pPr>
      <w:ins w:id="180" w:author="Stephen Prater" w:date="2015-08-18T14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ins>
      <w:ins w:id="181" w:author="Stephen Prater" w:date="2015-08-18T14:28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182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>fter exploring and rejecting th</w:t>
        </w:r>
      </w:ins>
      <w:ins w:id="183" w:author="Stephen Prater" w:date="2015-08-18T14:28:00Z">
        <w:r>
          <w:rPr>
            <w:rFonts w:ascii="Times New Roman" w:eastAsia="Times New Roman" w:hAnsi="Times New Roman" w:cs="Times New Roman"/>
            <w:sz w:val="24"/>
            <w:szCs w:val="24"/>
          </w:rPr>
          <w:t>e school-run daycare</w:t>
        </w:r>
      </w:ins>
      <w:ins w:id="184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option</w:t>
        </w:r>
      </w:ins>
      <w:ins w:id="185" w:author="Stephen Prater" w:date="2015-08-18T14:2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86" w:author="Stephen Prater" w:date="2015-08-18T14:11:00Z">
        <w:r w:rsidR="003F2A2A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87" w:author="Stephen Prater" w:date="2015-08-18T14:28:00Z">
        <w:r w:rsidR="003F2A2A" w:rsidDel="00160557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188" w:author="Stephen Prater" w:date="2015-08-18T14:28:00Z"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="003F2A2A">
        <w:rPr>
          <w:rFonts w:ascii="Times New Roman" w:eastAsia="Times New Roman" w:hAnsi="Times New Roman" w:cs="Times New Roman"/>
          <w:sz w:val="24"/>
          <w:szCs w:val="24"/>
        </w:rPr>
        <w:t>he Student S</w:t>
      </w:r>
      <w:r w:rsidR="00E207B8">
        <w:rPr>
          <w:rFonts w:ascii="Times New Roman" w:eastAsia="Times New Roman" w:hAnsi="Times New Roman" w:cs="Times New Roman"/>
          <w:sz w:val="24"/>
          <w:szCs w:val="24"/>
        </w:rPr>
        <w:t>enate</w:t>
      </w:r>
      <w:del w:id="189" w:author="Stephen Prater" w:date="2015-08-18T14:28:00Z">
        <w:r w:rsidR="00E207B8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190" w:author="Stephen Prater" w:date="2015-08-18T14:27:00Z">
        <w:r w:rsidR="00E207B8" w:rsidDel="00160557">
          <w:rPr>
            <w:rFonts w:ascii="Times New Roman" w:eastAsia="Times New Roman" w:hAnsi="Times New Roman" w:cs="Times New Roman"/>
            <w:sz w:val="24"/>
            <w:szCs w:val="24"/>
          </w:rPr>
          <w:delText>after exploring that option</w:delText>
        </w:r>
      </w:del>
      <w:del w:id="191" w:author="Stephen Prater" w:date="2015-08-18T14:28:00Z">
        <w:r w:rsidR="00E207B8" w:rsidDel="00414AC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E207B8">
        <w:rPr>
          <w:rFonts w:ascii="Times New Roman" w:eastAsia="Times New Roman" w:hAnsi="Times New Roman" w:cs="Times New Roman"/>
          <w:sz w:val="24"/>
          <w:szCs w:val="24"/>
        </w:rPr>
        <w:t xml:space="preserve"> came up with a potential solution: </w:t>
      </w:r>
      <w:ins w:id="192" w:author="Stephen Prater" w:date="2015-08-18T14:28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They would </w:t>
        </w:r>
      </w:ins>
      <w:r w:rsidR="00E207B8">
        <w:rPr>
          <w:rFonts w:ascii="Times New Roman" w:eastAsia="Times New Roman" w:hAnsi="Times New Roman" w:cs="Times New Roman"/>
          <w:sz w:val="24"/>
          <w:szCs w:val="24"/>
        </w:rPr>
        <w:t xml:space="preserve">create a fund devoted to </w:t>
      </w:r>
      <w:del w:id="193" w:author="Stephen Prater" w:date="2015-08-18T14:28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giving </w:delText>
        </w:r>
      </w:del>
      <w:ins w:id="194" w:author="Stephen Prater" w:date="2015-08-18T14:28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providing 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>students</w:t>
      </w:r>
      <w:ins w:id="195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96" w:author="Stephen Prater" w:date="2015-08-18T14:28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with </w:t>
        </w:r>
      </w:ins>
      <w:ins w:id="197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>daycare</w:t>
        </w:r>
      </w:ins>
      <w:del w:id="198" w:author="Stephen Prater" w:date="2015-08-18T14:27:00Z">
        <w:r w:rsidR="00F13772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a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voucher</w:t>
      </w:r>
      <w:ins w:id="199" w:author="Stephen Prater" w:date="2015-08-18T14:27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00" w:author="Stephen Prater" w:date="2015-08-18T14:27:00Z">
        <w:r w:rsidR="00F13772" w:rsidDel="00160557">
          <w:rPr>
            <w:rFonts w:ascii="Times New Roman" w:eastAsia="Times New Roman" w:hAnsi="Times New Roman" w:cs="Times New Roman"/>
            <w:sz w:val="24"/>
            <w:szCs w:val="24"/>
          </w:rPr>
          <w:delText xml:space="preserve"> to bring to their respective daycare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>. Accord</w:t>
      </w:r>
      <w:r w:rsidR="003F2A2A">
        <w:rPr>
          <w:rFonts w:ascii="Times New Roman" w:eastAsia="Times New Roman" w:hAnsi="Times New Roman" w:cs="Times New Roman"/>
          <w:sz w:val="24"/>
          <w:szCs w:val="24"/>
        </w:rPr>
        <w:t>ing to Student S</w:t>
      </w:r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enate </w:t>
      </w:r>
      <w:del w:id="201" w:author="Stephen Prater" w:date="2015-08-18T14:29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202" w:author="Stephen Prater" w:date="2015-08-18T14:29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resident Amber Hamm, this would give parents some financial relief </w:t>
      </w:r>
      <w:ins w:id="203" w:author="Stephen Prater" w:date="2015-08-18T14:30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and</w:t>
        </w:r>
      </w:ins>
      <w:del w:id="204" w:author="Stephen Prater" w:date="2015-08-18T14:30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while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grant</w:t>
      </w:r>
      <w:del w:id="205" w:author="Stephen Prater" w:date="2015-08-18T14:30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ing</w:delText>
        </w:r>
      </w:del>
      <w:ins w:id="206" w:author="Stephen Prater" w:date="2015-08-18T14:30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 them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flexibility to </w:t>
      </w:r>
      <w:ins w:id="207" w:author="Stephen Prater" w:date="2015-08-18T14:30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use</w:t>
        </w:r>
      </w:ins>
      <w:del w:id="208" w:author="Stephen Prater" w:date="2015-08-18T14:30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choose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their preferred daycare.</w:t>
      </w:r>
    </w:p>
    <w:p w:rsidR="00F13772" w:rsidRDefault="0016055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209" w:author="Stephen Prater" w:date="2015-08-18T14:11:00Z">
          <w:pPr>
            <w:spacing w:after="200" w:line="240" w:lineRule="auto"/>
            <w:ind w:firstLine="720"/>
          </w:pPr>
        </w:pPrChange>
      </w:pPr>
      <w:ins w:id="210" w:author="Stephen Prater" w:date="2015-08-18T14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ins>
      <w:r w:rsidR="003F2A2A">
        <w:rPr>
          <w:rFonts w:ascii="Times New Roman" w:eastAsia="Times New Roman" w:hAnsi="Times New Roman" w:cs="Times New Roman"/>
          <w:sz w:val="24"/>
          <w:szCs w:val="24"/>
        </w:rPr>
        <w:t>The S</w:t>
      </w:r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enate has tried to get in touch with </w:t>
      </w:r>
      <w:ins w:id="211" w:author="Stephen Prater" w:date="2015-08-18T14:31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Metro’s Foundation Board </w:t>
        </w:r>
      </w:ins>
      <w:del w:id="212" w:author="Stephen Prater" w:date="2015-08-18T14:31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the foundation board 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in order to gain seed money </w:t>
      </w:r>
      <w:del w:id="213" w:author="Stephen Prater" w:date="2015-08-18T14:36:00Z">
        <w:r w:rsidR="00F13772" w:rsidDel="003F1440">
          <w:rPr>
            <w:rFonts w:ascii="Times New Roman" w:eastAsia="Times New Roman" w:hAnsi="Times New Roman" w:cs="Times New Roman"/>
            <w:sz w:val="24"/>
            <w:szCs w:val="24"/>
          </w:rPr>
          <w:delText>to establish</w:delText>
        </w:r>
      </w:del>
      <w:ins w:id="214" w:author="Stephen Prater" w:date="2015-08-18T14:36:00Z">
        <w:r w:rsidR="003F1440">
          <w:rPr>
            <w:rFonts w:ascii="Times New Roman" w:eastAsia="Times New Roman" w:hAnsi="Times New Roman" w:cs="Times New Roman"/>
            <w:sz w:val="24"/>
            <w:szCs w:val="24"/>
          </w:rPr>
          <w:t>for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a fund, but</w:t>
      </w:r>
      <w:del w:id="215" w:author="Stephen Prater" w:date="2015-08-18T14:31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acco</w:t>
      </w:r>
      <w:r w:rsidR="003F2A2A">
        <w:rPr>
          <w:rFonts w:ascii="Times New Roman" w:eastAsia="Times New Roman" w:hAnsi="Times New Roman" w:cs="Times New Roman"/>
          <w:sz w:val="24"/>
          <w:szCs w:val="24"/>
        </w:rPr>
        <w:t xml:space="preserve">rding to Hamm, the </w:t>
      </w:r>
      <w:del w:id="216" w:author="Stephen Prater" w:date="2015-08-18T14:31:00Z">
        <w:r w:rsidR="003F2A2A" w:rsidDel="00414ACF">
          <w:rPr>
            <w:rFonts w:ascii="Times New Roman" w:eastAsia="Times New Roman" w:hAnsi="Times New Roman" w:cs="Times New Roman"/>
            <w:sz w:val="24"/>
            <w:szCs w:val="24"/>
          </w:rPr>
          <w:delText>Metro’s</w:delText>
        </w:r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 Foundation Board </w:delText>
        </w:r>
      </w:del>
      <w:ins w:id="217" w:author="Stephen Prater" w:date="2015-08-18T14:31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board 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has not yet </w:t>
      </w:r>
      <w:r w:rsidR="003F2A2A">
        <w:rPr>
          <w:rFonts w:ascii="Times New Roman" w:eastAsia="Times New Roman" w:hAnsi="Times New Roman" w:cs="Times New Roman"/>
          <w:sz w:val="24"/>
          <w:szCs w:val="24"/>
        </w:rPr>
        <w:t>contacted the S</w:t>
      </w:r>
      <w:r w:rsidR="00406BE3">
        <w:rPr>
          <w:rFonts w:ascii="Times New Roman" w:eastAsia="Times New Roman" w:hAnsi="Times New Roman" w:cs="Times New Roman"/>
          <w:sz w:val="24"/>
          <w:szCs w:val="24"/>
        </w:rPr>
        <w:t xml:space="preserve">enate to </w:t>
      </w:r>
      <w:ins w:id="218" w:author="Stephen Prater" w:date="2015-08-18T14:32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make</w:t>
        </w:r>
      </w:ins>
      <w:del w:id="219" w:author="Stephen Prater" w:date="2015-08-18T14:32:00Z">
        <w:r w:rsidR="00406BE3" w:rsidDel="00414ACF">
          <w:rPr>
            <w:rFonts w:ascii="Times New Roman" w:eastAsia="Times New Roman" w:hAnsi="Times New Roman" w:cs="Times New Roman"/>
            <w:sz w:val="24"/>
            <w:szCs w:val="24"/>
          </w:rPr>
          <w:delText>give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plans to </w:t>
      </w:r>
      <w:ins w:id="220" w:author="Stephen Prater" w:date="2015-08-18T14:37:00Z">
        <w:r w:rsidR="003F1440">
          <w:rPr>
            <w:rFonts w:ascii="Times New Roman" w:eastAsia="Times New Roman" w:hAnsi="Times New Roman" w:cs="Times New Roman"/>
            <w:sz w:val="24"/>
            <w:szCs w:val="24"/>
          </w:rPr>
          <w:t>establish</w:t>
        </w:r>
      </w:ins>
      <w:del w:id="221" w:author="Stephen Prater" w:date="2015-08-18T14:37:00Z">
        <w:r w:rsidR="00F13772" w:rsidDel="003F1440">
          <w:rPr>
            <w:rFonts w:ascii="Times New Roman" w:eastAsia="Times New Roman" w:hAnsi="Times New Roman" w:cs="Times New Roman"/>
            <w:sz w:val="24"/>
            <w:szCs w:val="24"/>
          </w:rPr>
          <w:delText>st</w:delText>
        </w:r>
      </w:del>
      <w:del w:id="222" w:author="Stephen Prater" w:date="2015-08-18T14:36:00Z">
        <w:r w:rsidR="00F13772" w:rsidDel="003F1440">
          <w:rPr>
            <w:rFonts w:ascii="Times New Roman" w:eastAsia="Times New Roman" w:hAnsi="Times New Roman" w:cs="Times New Roman"/>
            <w:sz w:val="24"/>
            <w:szCs w:val="24"/>
          </w:rPr>
          <w:delText>art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such a fund. While there are </w:t>
      </w:r>
      <w:del w:id="223" w:author="Stephen Prater" w:date="2015-08-18T14:33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more </w:delText>
        </w:r>
      </w:del>
      <w:ins w:id="224" w:author="Stephen Prater" w:date="2015-08-18T14:33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other potential 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  <w:del w:id="225" w:author="Stephen Prater" w:date="2015-08-18T14:33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which can be</w:delText>
        </w:r>
      </w:del>
      <w:ins w:id="226" w:author="Stephen Prater" w:date="2015-08-18T14:33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to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pursue</w:t>
      </w:r>
      <w:del w:id="227" w:author="Stephen Prater" w:date="2015-08-18T14:33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>,</w:t>
      </w:r>
      <w:del w:id="228" w:author="Stephen Prater" w:date="2015-08-18T14:33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 according to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Hamm</w:t>
      </w:r>
      <w:del w:id="229" w:author="Stephen Prater" w:date="2015-08-18T14:33:00Z">
        <w:r w:rsidR="00F13772" w:rsidDel="00414AC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230" w:author="Stephen Prater" w:date="2015-08-18T14:33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 xml:space="preserve"> claims that</w:t>
        </w:r>
      </w:ins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1" w:author="Stephen Prater" w:date="2015-08-18T14:37:00Z">
        <w:r w:rsidR="003F1440">
          <w:rPr>
            <w:rFonts w:ascii="Times New Roman" w:eastAsia="Times New Roman" w:hAnsi="Times New Roman" w:cs="Times New Roman"/>
            <w:sz w:val="24"/>
            <w:szCs w:val="24"/>
          </w:rPr>
          <w:t>creating</w:t>
        </w:r>
      </w:ins>
      <w:del w:id="232" w:author="Stephen Prater" w:date="2015-08-18T14:37:00Z">
        <w:r w:rsidR="00F13772" w:rsidDel="003F1440">
          <w:rPr>
            <w:rFonts w:ascii="Times New Roman" w:eastAsia="Times New Roman" w:hAnsi="Times New Roman" w:cs="Times New Roman"/>
            <w:sz w:val="24"/>
            <w:szCs w:val="24"/>
          </w:rPr>
          <w:delText>establishing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a fund</w:t>
      </w:r>
      <w:del w:id="233" w:author="Stephen Prater" w:date="2015-08-18T14:37:00Z">
        <w:r w:rsidR="00F13772" w:rsidDel="003F1440">
          <w:rPr>
            <w:rFonts w:ascii="Times New Roman" w:eastAsia="Times New Roman" w:hAnsi="Times New Roman" w:cs="Times New Roman"/>
            <w:sz w:val="24"/>
            <w:szCs w:val="24"/>
          </w:rPr>
          <w:delText xml:space="preserve"> for seed money</w:delText>
        </w:r>
      </w:del>
      <w:r w:rsidR="00F13772">
        <w:rPr>
          <w:rFonts w:ascii="Times New Roman" w:eastAsia="Times New Roman" w:hAnsi="Times New Roman" w:cs="Times New Roman"/>
          <w:sz w:val="24"/>
          <w:szCs w:val="24"/>
        </w:rPr>
        <w:t xml:space="preserve"> “would be the most effective solution.”</w:t>
      </w:r>
    </w:p>
    <w:p w:rsidR="00406BE3" w:rsidRPr="00CC2C75" w:rsidRDefault="0016055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  <w:pPrChange w:id="234" w:author="Stephen Prater" w:date="2015-08-18T14:12:00Z">
          <w:pPr>
            <w:spacing w:after="200" w:line="240" w:lineRule="auto"/>
            <w:ind w:firstLine="720"/>
          </w:pPr>
        </w:pPrChange>
      </w:pPr>
      <w:ins w:id="235" w:author="Stephen Prater" w:date="2015-08-18T14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</w:ins>
      <w:del w:id="236" w:author="Stephen Prater" w:date="2015-08-18T14:34:00Z">
        <w:r w:rsidR="00BD76BF" w:rsidDel="00414ACF">
          <w:rPr>
            <w:rFonts w:ascii="Times New Roman" w:eastAsia="Times New Roman" w:hAnsi="Times New Roman" w:cs="Times New Roman"/>
            <w:sz w:val="24"/>
            <w:szCs w:val="24"/>
          </w:rPr>
          <w:delText>Pausing with a somewhat frustrated look on her face, w</w:delText>
        </w:r>
      </w:del>
      <w:ins w:id="237" w:author="Stephen Prater" w:date="2015-08-18T14:34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W</w:t>
        </w:r>
      </w:ins>
      <w:r w:rsidR="00BD76BF">
        <w:rPr>
          <w:rFonts w:ascii="Times New Roman" w:eastAsia="Times New Roman" w:hAnsi="Times New Roman" w:cs="Times New Roman"/>
          <w:sz w:val="24"/>
          <w:szCs w:val="24"/>
        </w:rPr>
        <w:t>hen as</w:t>
      </w:r>
      <w:r w:rsidR="003F2A2A">
        <w:rPr>
          <w:rFonts w:ascii="Times New Roman" w:eastAsia="Times New Roman" w:hAnsi="Times New Roman" w:cs="Times New Roman"/>
          <w:sz w:val="24"/>
          <w:szCs w:val="24"/>
        </w:rPr>
        <w:t>ked if we would see Metro</w:t>
      </w:r>
      <w:ins w:id="238" w:author="Stephen Prater" w:date="2015-08-18T14:34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239" w:author="Stephen Prater" w:date="2015-08-18T14:34:00Z">
        <w:r w:rsidR="00BD76BF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BD76BF">
        <w:rPr>
          <w:rFonts w:ascii="Times New Roman" w:eastAsia="Times New Roman" w:hAnsi="Times New Roman" w:cs="Times New Roman"/>
          <w:sz w:val="24"/>
          <w:szCs w:val="24"/>
        </w:rPr>
        <w:t xml:space="preserve">sponsored childcare </w:t>
      </w:r>
      <w:del w:id="240" w:author="Stephen Prater" w:date="2015-08-18T14:34:00Z">
        <w:r w:rsidR="00BD76BF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would be a possibility </w:delText>
        </w:r>
      </w:del>
      <w:r w:rsidR="00BD76BF">
        <w:rPr>
          <w:rFonts w:ascii="Times New Roman" w:eastAsia="Times New Roman" w:hAnsi="Times New Roman" w:cs="Times New Roman"/>
          <w:sz w:val="24"/>
          <w:szCs w:val="24"/>
        </w:rPr>
        <w:t xml:space="preserve">within the year, Hamm </w:t>
      </w:r>
      <w:del w:id="241" w:author="Stephen Prater" w:date="2015-08-18T14:34:00Z">
        <w:r w:rsidR="00BD76BF" w:rsidDel="00414ACF">
          <w:rPr>
            <w:rFonts w:ascii="Times New Roman" w:eastAsia="Times New Roman" w:hAnsi="Times New Roman" w:cs="Times New Roman"/>
            <w:sz w:val="24"/>
            <w:szCs w:val="24"/>
          </w:rPr>
          <w:delText xml:space="preserve">smirked and </w:delText>
        </w:r>
      </w:del>
      <w:r w:rsidR="00BD76BF">
        <w:rPr>
          <w:rFonts w:ascii="Times New Roman" w:eastAsia="Times New Roman" w:hAnsi="Times New Roman" w:cs="Times New Roman"/>
          <w:sz w:val="24"/>
          <w:szCs w:val="24"/>
        </w:rPr>
        <w:t>simply replied</w:t>
      </w:r>
      <w:ins w:id="242" w:author="Stephen Prater" w:date="2015-08-18T14:34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BD76B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ins w:id="243" w:author="Stephen Prater" w:date="2015-08-18T14:34:00Z">
        <w:r w:rsidR="00414ACF">
          <w:rPr>
            <w:rFonts w:ascii="Times New Roman" w:eastAsia="Times New Roman" w:hAnsi="Times New Roman" w:cs="Times New Roman"/>
            <w:sz w:val="24"/>
            <w:szCs w:val="24"/>
          </w:rPr>
          <w:t>W</w:t>
        </w:r>
      </w:ins>
      <w:del w:id="244" w:author="Stephen Prater" w:date="2015-08-18T14:34:00Z">
        <w:r w:rsidR="00BD76BF" w:rsidDel="00414ACF">
          <w:rPr>
            <w:rFonts w:ascii="Times New Roman" w:eastAsia="Times New Roman" w:hAnsi="Times New Roman" w:cs="Times New Roman"/>
            <w:sz w:val="24"/>
            <w:szCs w:val="24"/>
          </w:rPr>
          <w:delText>w</w:delText>
        </w:r>
      </w:del>
      <w:r w:rsidR="00BD76BF">
        <w:rPr>
          <w:rFonts w:ascii="Times New Roman" w:eastAsia="Times New Roman" w:hAnsi="Times New Roman" w:cs="Times New Roman"/>
          <w:sz w:val="24"/>
          <w:szCs w:val="24"/>
        </w:rPr>
        <w:t>e will work as hard as we possibly can trying to make it happen.”</w:t>
      </w:r>
    </w:p>
    <w:sectPr w:rsidR="00406BE3" w:rsidRPr="00CC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F34C5"/>
    <w:multiLevelType w:val="hybridMultilevel"/>
    <w:tmpl w:val="2F40F2D6"/>
    <w:lvl w:ilvl="0" w:tplc="A90A8C00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814D4"/>
    <w:multiLevelType w:val="hybridMultilevel"/>
    <w:tmpl w:val="6B8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4A"/>
    <w:rsid w:val="00160557"/>
    <w:rsid w:val="002C30E1"/>
    <w:rsid w:val="003257AB"/>
    <w:rsid w:val="003F1440"/>
    <w:rsid w:val="003F2A2A"/>
    <w:rsid w:val="00406BE3"/>
    <w:rsid w:val="00414ACF"/>
    <w:rsid w:val="00765A95"/>
    <w:rsid w:val="00841E3C"/>
    <w:rsid w:val="00863B93"/>
    <w:rsid w:val="009903B8"/>
    <w:rsid w:val="00A41492"/>
    <w:rsid w:val="00B250DD"/>
    <w:rsid w:val="00BD76BF"/>
    <w:rsid w:val="00C97A2C"/>
    <w:rsid w:val="00CB2E06"/>
    <w:rsid w:val="00CC2C75"/>
    <w:rsid w:val="00DF4603"/>
    <w:rsid w:val="00E207B8"/>
    <w:rsid w:val="00F13772"/>
    <w:rsid w:val="00FA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03E8-D9D9-4800-9D11-56808D79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B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0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5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7568-B022-45CE-B398-0B88422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Stephen Prater</cp:lastModifiedBy>
  <cp:revision>2</cp:revision>
  <dcterms:created xsi:type="dcterms:W3CDTF">2015-08-19T20:05:00Z</dcterms:created>
  <dcterms:modified xsi:type="dcterms:W3CDTF">2015-08-19T20:05:00Z</dcterms:modified>
</cp:coreProperties>
</file>