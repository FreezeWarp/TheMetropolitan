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CD5EF" w14:textId="31551FA8" w:rsidR="00F21ED0" w:rsidRDefault="00F21ED0">
      <w:r>
        <w:t>The Minnesota American Indian Institute for</w:t>
      </w:r>
      <w:r w:rsidR="00FE4490">
        <w:t xml:space="preserve"> Alcohol and</w:t>
      </w:r>
      <w:r>
        <w:t xml:space="preserve"> Drug Studies</w:t>
      </w:r>
      <w:r w:rsidR="0040761E">
        <w:t xml:space="preserve"> Conference </w:t>
      </w:r>
      <w:r w:rsidR="003838B4">
        <w:t xml:space="preserve"> </w:t>
      </w:r>
    </w:p>
    <w:p w14:paraId="5970D339" w14:textId="77777777" w:rsidR="00F21ED0" w:rsidRDefault="00F21ED0"/>
    <w:p w14:paraId="586416C9" w14:textId="77777777" w:rsidR="00F21ED0" w:rsidRDefault="003838B4">
      <w:r>
        <w:t>Robert McNamara</w:t>
      </w:r>
    </w:p>
    <w:p w14:paraId="0BC98A62" w14:textId="02E7513E" w:rsidR="00F93A24" w:rsidRPr="00F21ED0" w:rsidRDefault="00F21ED0" w:rsidP="00F21ED0">
      <w:r w:rsidRPr="00F21ED0">
        <w:t>in1626gj@metrostate.edu</w:t>
      </w:r>
      <w:r w:rsidR="0040761E" w:rsidRPr="00F21ED0">
        <w:t xml:space="preserve"> </w:t>
      </w:r>
    </w:p>
    <w:p w14:paraId="4DCE7A5D" w14:textId="77777777" w:rsidR="0040761E" w:rsidRDefault="0040761E"/>
    <w:p w14:paraId="1C33BA25" w14:textId="2EB4E2E2" w:rsidR="00FE4490" w:rsidRDefault="00E13D2B" w:rsidP="005E69F0">
      <w:ins w:id="0" w:author="Stephen Prater" w:date="2015-08-18T14:08:00Z">
        <w:r>
          <w:t xml:space="preserve">   </w:t>
        </w:r>
      </w:ins>
      <w:r w:rsidR="00FE4490">
        <w:t>T</w:t>
      </w:r>
      <w:r w:rsidR="008B0F9C">
        <w:t>he</w:t>
      </w:r>
      <w:r w:rsidR="00FE4490">
        <w:t xml:space="preserve"> 2015</w:t>
      </w:r>
      <w:r w:rsidR="008B0F9C">
        <w:t xml:space="preserve"> Minnesota American Indian Institute for</w:t>
      </w:r>
      <w:r w:rsidR="00FE4490">
        <w:t xml:space="preserve"> Alcohol and</w:t>
      </w:r>
      <w:r w:rsidR="008B0F9C">
        <w:t xml:space="preserve"> Drug Studies (MAII</w:t>
      </w:r>
      <w:r w:rsidR="00FE4490">
        <w:t>ADS) conference was held at</w:t>
      </w:r>
      <w:r w:rsidR="001A2858">
        <w:t xml:space="preserve"> the</w:t>
      </w:r>
      <w:r w:rsidR="00FE4490">
        <w:t xml:space="preserve"> Fond Du Lac Tribal and Community College. The mission of the conference is </w:t>
      </w:r>
      <w:r w:rsidR="00FE4490" w:rsidRPr="00FE4490">
        <w:t>to “provide education on alcohol and drug abuse that addresses the total well-being of the American Indian individual, family</w:t>
      </w:r>
      <w:del w:id="1" w:author="Stephen Prater" w:date="2015-08-18T13:58:00Z">
        <w:r w:rsidR="00FE4490" w:rsidRPr="00FE4490" w:rsidDel="008506F8">
          <w:delText>,</w:delText>
        </w:r>
      </w:del>
      <w:r w:rsidR="00FE4490" w:rsidRPr="00FE4490">
        <w:t xml:space="preserve"> and community that is sensitive to cultural healing traditions,” according to its website.</w:t>
      </w:r>
    </w:p>
    <w:p w14:paraId="391F7C4C" w14:textId="77777777" w:rsidR="005E69F0" w:rsidRDefault="005E69F0" w:rsidP="005E69F0"/>
    <w:p w14:paraId="7B08A7FE" w14:textId="6C70C294" w:rsidR="008B0F9C" w:rsidRDefault="00E13D2B" w:rsidP="005E69F0">
      <w:ins w:id="2" w:author="Stephen Prater" w:date="2015-08-18T14:08:00Z">
        <w:r>
          <w:t xml:space="preserve">   </w:t>
        </w:r>
      </w:ins>
      <w:r w:rsidR="0040761E">
        <w:t>It is a conference that, by design, teaches those attending from the moment they join the crowd at breakfast to the moment they return from the night’s social event.</w:t>
      </w:r>
      <w:del w:id="3" w:author="Stephen Prater" w:date="2015-08-18T14:00:00Z">
        <w:r w:rsidR="0040761E" w:rsidDel="008506F8">
          <w:delText xml:space="preserve"> </w:delText>
        </w:r>
      </w:del>
      <w:r w:rsidR="0040761E">
        <w:t xml:space="preserve"> </w:t>
      </w:r>
      <w:r w:rsidR="008B0F9C">
        <w:t>I learn</w:t>
      </w:r>
      <w:r w:rsidR="00FE4490">
        <w:t>ed</w:t>
      </w:r>
      <w:r w:rsidR="008B0F9C">
        <w:t xml:space="preserve"> that slowly the original stewards of Turtle Island</w:t>
      </w:r>
      <w:r w:rsidR="00FE4490">
        <w:t xml:space="preserve"> [editor’s note: Turtle Island is the name some aboriginal groups use to refer to North America]</w:t>
      </w:r>
      <w:r w:rsidR="008B0F9C">
        <w:t xml:space="preserve"> are gathering and returning to their sp</w:t>
      </w:r>
      <w:r w:rsidR="0040761E">
        <w:t>iritual and cultural practices</w:t>
      </w:r>
      <w:r w:rsidR="00E00BFD">
        <w:t xml:space="preserve"> and that they are a beautiful peop</w:t>
      </w:r>
      <w:r w:rsidR="00FE4490">
        <w:t>le with a rich 10,000 year</w:t>
      </w:r>
      <w:r w:rsidR="0040761E">
        <w:t xml:space="preserve"> </w:t>
      </w:r>
      <w:r w:rsidR="00E00BFD">
        <w:t>history.</w:t>
      </w:r>
    </w:p>
    <w:p w14:paraId="07F044F5" w14:textId="77777777" w:rsidR="005E69F0" w:rsidRDefault="005E69F0" w:rsidP="005E69F0"/>
    <w:p w14:paraId="1621B256" w14:textId="3CE596BC" w:rsidR="0040761E" w:rsidRDefault="00E13D2B" w:rsidP="005E69F0">
      <w:ins w:id="4" w:author="Stephen Prater" w:date="2015-08-18T14:08:00Z">
        <w:r>
          <w:t xml:space="preserve">   </w:t>
        </w:r>
      </w:ins>
      <w:r w:rsidR="0040761E">
        <w:t xml:space="preserve">In healing a </w:t>
      </w:r>
      <w:r w:rsidR="0040761E" w:rsidRPr="008506F8">
        <w:t>person that is living in addiction it is vital to meet tha</w:t>
      </w:r>
      <w:r w:rsidR="00FE4490" w:rsidRPr="008506F8">
        <w:t xml:space="preserve">t person where they are in life. </w:t>
      </w:r>
      <w:r w:rsidR="0040761E" w:rsidRPr="008506F8">
        <w:rPr>
          <w:rPrChange w:id="5" w:author="Stephen Prater" w:date="2015-08-18T14:00:00Z">
            <w:rPr>
              <w:color w:val="FF0000"/>
            </w:rPr>
          </w:rPrChange>
        </w:rPr>
        <w:t>As a future clinician</w:t>
      </w:r>
      <w:ins w:id="6" w:author="Stephen Prater" w:date="2015-08-18T13:59:00Z">
        <w:r w:rsidR="008506F8" w:rsidRPr="008506F8">
          <w:rPr>
            <w:rPrChange w:id="7" w:author="Stephen Prater" w:date="2015-08-18T14:00:00Z">
              <w:rPr>
                <w:color w:val="FF0000"/>
              </w:rPr>
            </w:rPrChange>
          </w:rPr>
          <w:t>,</w:t>
        </w:r>
      </w:ins>
      <w:r w:rsidR="0040761E" w:rsidRPr="008506F8">
        <w:rPr>
          <w:rPrChange w:id="8" w:author="Stephen Prater" w:date="2015-08-18T14:00:00Z">
            <w:rPr>
              <w:color w:val="FF0000"/>
            </w:rPr>
          </w:rPrChange>
        </w:rPr>
        <w:t xml:space="preserve"> I must meet</w:t>
      </w:r>
      <w:r w:rsidR="008B0F9C" w:rsidRPr="008506F8">
        <w:rPr>
          <w:rPrChange w:id="9" w:author="Stephen Prater" w:date="2015-08-18T14:00:00Z">
            <w:rPr>
              <w:color w:val="FF0000"/>
            </w:rPr>
          </w:rPrChange>
        </w:rPr>
        <w:t xml:space="preserve"> American Indian</w:t>
      </w:r>
      <w:r w:rsidR="0040761E" w:rsidRPr="008506F8">
        <w:rPr>
          <w:rPrChange w:id="10" w:author="Stephen Prater" w:date="2015-08-18T14:00:00Z">
            <w:rPr>
              <w:color w:val="FF0000"/>
            </w:rPr>
          </w:rPrChange>
        </w:rPr>
        <w:t xml:space="preserve"> patients at the real cross roads of their addiction</w:t>
      </w:r>
      <w:r w:rsidR="00FE4490" w:rsidRPr="008506F8">
        <w:rPr>
          <w:rPrChange w:id="11" w:author="Stephen Prater" w:date="2015-08-18T14:00:00Z">
            <w:rPr>
              <w:color w:val="FF0000"/>
            </w:rPr>
          </w:rPrChange>
        </w:rPr>
        <w:t>,</w:t>
      </w:r>
      <w:r w:rsidR="0040761E" w:rsidRPr="008506F8">
        <w:rPr>
          <w:rPrChange w:id="12" w:author="Stephen Prater" w:date="2015-08-18T14:00:00Z">
            <w:rPr>
              <w:color w:val="FF0000"/>
            </w:rPr>
          </w:rPrChange>
        </w:rPr>
        <w:t xml:space="preserve"> and that </w:t>
      </w:r>
      <w:r w:rsidR="00FE4490" w:rsidRPr="008506F8">
        <w:rPr>
          <w:rPrChange w:id="13" w:author="Stephen Prater" w:date="2015-08-18T14:00:00Z">
            <w:rPr>
              <w:color w:val="FF0000"/>
            </w:rPr>
          </w:rPrChange>
        </w:rPr>
        <w:t>means I must face the realities of American history</w:t>
      </w:r>
      <w:r w:rsidR="0040761E" w:rsidRPr="008506F8">
        <w:rPr>
          <w:rPrChange w:id="14" w:author="Stephen Prater" w:date="2015-08-18T14:00:00Z">
            <w:rPr>
              <w:color w:val="FF0000"/>
            </w:rPr>
          </w:rPrChange>
        </w:rPr>
        <w:t xml:space="preserve">. </w:t>
      </w:r>
      <w:r w:rsidR="0040761E" w:rsidRPr="008506F8">
        <w:t xml:space="preserve">We killed </w:t>
      </w:r>
      <w:r w:rsidR="0040761E">
        <w:t>off millions of American Indians to build our empir</w:t>
      </w:r>
      <w:r w:rsidR="00E56A4D">
        <w:t xml:space="preserve">e. </w:t>
      </w:r>
      <w:del w:id="15" w:author="Stephen Prater" w:date="2015-08-18T14:01:00Z">
        <w:r w:rsidR="00E56A4D" w:rsidDel="008506F8">
          <w:delText xml:space="preserve"> </w:delText>
        </w:r>
      </w:del>
      <w:r w:rsidR="00E56A4D">
        <w:t>We spiritually tortured them,</w:t>
      </w:r>
      <w:r w:rsidR="0040761E">
        <w:t xml:space="preserve"> denied them dignity and respect</w:t>
      </w:r>
      <w:ins w:id="16" w:author="Stephen Prater" w:date="2015-08-18T14:01:00Z">
        <w:r w:rsidR="008506F8">
          <w:t>,</w:t>
        </w:r>
      </w:ins>
      <w:r w:rsidR="0040761E">
        <w:t xml:space="preserve"> and abused their trust and kindness.</w:t>
      </w:r>
      <w:del w:id="17" w:author="Stephen Prater" w:date="2015-08-18T14:00:00Z">
        <w:r w:rsidR="0040761E" w:rsidDel="008506F8">
          <w:delText xml:space="preserve"> </w:delText>
        </w:r>
      </w:del>
      <w:r w:rsidR="0040761E">
        <w:t xml:space="preserve"> That is fact.  </w:t>
      </w:r>
    </w:p>
    <w:p w14:paraId="27921A36" w14:textId="77777777" w:rsidR="005E69F0" w:rsidRDefault="005E69F0" w:rsidP="005E69F0"/>
    <w:p w14:paraId="4187CFE1" w14:textId="4ED48496" w:rsidR="000E6513" w:rsidRDefault="00E13D2B" w:rsidP="005E69F0">
      <w:ins w:id="18" w:author="Stephen Prater" w:date="2015-08-18T14:08:00Z">
        <w:r>
          <w:t xml:space="preserve">   </w:t>
        </w:r>
      </w:ins>
      <w:r w:rsidR="000E6513">
        <w:t xml:space="preserve">However, </w:t>
      </w:r>
      <w:r w:rsidR="00860E5D">
        <w:t xml:space="preserve">American </w:t>
      </w:r>
      <w:r w:rsidR="00000D07">
        <w:t>Indian culture has not</w:t>
      </w:r>
      <w:r w:rsidR="00860E5D">
        <w:t xml:space="preserve"> be</w:t>
      </w:r>
      <w:r w:rsidR="00000D07">
        <w:t>en</w:t>
      </w:r>
      <w:r w:rsidR="00860E5D">
        <w:t xml:space="preserve"> killed off</w:t>
      </w:r>
      <w:r w:rsidR="00000D07">
        <w:t>, despite attempts to completely destroy it</w:t>
      </w:r>
      <w:r w:rsidR="00860E5D">
        <w:t xml:space="preserve">. </w:t>
      </w:r>
      <w:del w:id="19" w:author="Stephen Prater" w:date="2015-08-18T14:00:00Z">
        <w:r w:rsidR="00860E5D" w:rsidDel="008506F8">
          <w:delText xml:space="preserve"> </w:delText>
        </w:r>
      </w:del>
      <w:r w:rsidR="00860E5D">
        <w:t>Some of the most important distinctions of their cultu</w:t>
      </w:r>
      <w:r w:rsidR="000E6513">
        <w:t>re stood out at the conference.</w:t>
      </w:r>
    </w:p>
    <w:p w14:paraId="2B044DBB" w14:textId="77777777" w:rsidR="005E69F0" w:rsidRDefault="005E69F0" w:rsidP="005E69F0"/>
    <w:p w14:paraId="09E84611" w14:textId="49EF439C" w:rsidR="000E6513" w:rsidRDefault="00E13D2B" w:rsidP="005E69F0">
      <w:ins w:id="20" w:author="Stephen Prater" w:date="2015-08-18T14:08:00Z">
        <w:r>
          <w:t xml:space="preserve">   </w:t>
        </w:r>
      </w:ins>
      <w:r w:rsidR="00E56A4D">
        <w:t xml:space="preserve">Some </w:t>
      </w:r>
      <w:r w:rsidR="000E6513">
        <w:t>American Indian culture</w:t>
      </w:r>
      <w:r w:rsidR="00E56A4D">
        <w:t>s refer</w:t>
      </w:r>
      <w:r w:rsidR="000E6513">
        <w:t xml:space="preserve"> to lesbian gay, bisexual</w:t>
      </w:r>
      <w:del w:id="21" w:author="Stephen Prater" w:date="2015-08-18T14:02:00Z">
        <w:r w:rsidR="000E6513" w:rsidDel="008506F8">
          <w:delText>,</w:delText>
        </w:r>
      </w:del>
      <w:r w:rsidR="000E6513">
        <w:t xml:space="preserve"> and transgender members of the community as “two-spirited.” These people are honored community members.</w:t>
      </w:r>
      <w:r w:rsidR="00860E5D">
        <w:t xml:space="preserve"> They possess both female and male spiritual ideals.</w:t>
      </w:r>
      <w:r w:rsidR="00E00BFD">
        <w:t xml:space="preserve"> </w:t>
      </w:r>
      <w:del w:id="22" w:author="Stephen Prater" w:date="2015-08-18T14:00:00Z">
        <w:r w:rsidR="00E00BFD" w:rsidDel="008506F8">
          <w:delText xml:space="preserve"> </w:delText>
        </w:r>
      </w:del>
      <w:r w:rsidR="00E00BFD">
        <w:t xml:space="preserve">There </w:t>
      </w:r>
      <w:r w:rsidR="00886D13">
        <w:t xml:space="preserve">are over 150 </w:t>
      </w:r>
      <w:r w:rsidR="00E00BFD">
        <w:t xml:space="preserve">scholarly </w:t>
      </w:r>
      <w:r w:rsidR="00860E5D">
        <w:t xml:space="preserve">reports and </w:t>
      </w:r>
      <w:r w:rsidR="00E00BFD">
        <w:t>articles documenting</w:t>
      </w:r>
      <w:r w:rsidR="00886D13">
        <w:t xml:space="preserve"> ancient and modern </w:t>
      </w:r>
      <w:r w:rsidR="00E00BFD">
        <w:t>histories</w:t>
      </w:r>
      <w:r w:rsidR="00886D13">
        <w:t xml:space="preserve"> that attest</w:t>
      </w:r>
      <w:r w:rsidR="00E00BFD">
        <w:t xml:space="preserve"> to the way of the two-spirited.</w:t>
      </w:r>
      <w:r w:rsidR="008C4637">
        <w:t xml:space="preserve"> </w:t>
      </w:r>
    </w:p>
    <w:p w14:paraId="5F26B6AE" w14:textId="77777777" w:rsidR="005E69F0" w:rsidRDefault="005E69F0" w:rsidP="005E69F0"/>
    <w:p w14:paraId="74D07CDB" w14:textId="7B019EB2" w:rsidR="008C4637" w:rsidRDefault="00E13D2B" w:rsidP="005E69F0">
      <w:ins w:id="23" w:author="Stephen Prater" w:date="2015-08-18T14:08:00Z">
        <w:r>
          <w:t xml:space="preserve">   </w:t>
        </w:r>
      </w:ins>
      <w:r w:rsidR="00860E5D">
        <w:t>Another important fact of the culture is that t</w:t>
      </w:r>
      <w:r w:rsidR="00886D13">
        <w:t>he</w:t>
      </w:r>
      <w:r w:rsidR="000E6513">
        <w:t xml:space="preserve"> role and stature of the</w:t>
      </w:r>
      <w:r w:rsidR="00886D13">
        <w:t xml:space="preserve"> female </w:t>
      </w:r>
      <w:r w:rsidR="00E00BFD">
        <w:t xml:space="preserve">is </w:t>
      </w:r>
      <w:r w:rsidR="008C4637">
        <w:t>revered, as the</w:t>
      </w:r>
      <w:r w:rsidR="00860E5D">
        <w:t xml:space="preserve"> female</w:t>
      </w:r>
      <w:r w:rsidR="008C4637">
        <w:t xml:space="preserve"> possess the gift of creation and brings stability and consistency to the community</w:t>
      </w:r>
      <w:r w:rsidR="00860E5D">
        <w:t xml:space="preserve">.  </w:t>
      </w:r>
    </w:p>
    <w:p w14:paraId="6B3B1071" w14:textId="77777777" w:rsidR="005E69F0" w:rsidRDefault="005E69F0" w:rsidP="005E69F0"/>
    <w:p w14:paraId="03CF82C9" w14:textId="08320981" w:rsidR="000E6513" w:rsidRDefault="00E13D2B" w:rsidP="005E69F0">
      <w:ins w:id="24" w:author="Stephen Prater" w:date="2015-08-18T14:08:00Z">
        <w:r>
          <w:t xml:space="preserve">   </w:t>
        </w:r>
      </w:ins>
      <w:r w:rsidR="00860E5D">
        <w:t xml:space="preserve">American Indians </w:t>
      </w:r>
      <w:r w:rsidR="008C4637">
        <w:t xml:space="preserve">have </w:t>
      </w:r>
      <w:r w:rsidR="00860E5D">
        <w:t xml:space="preserve">commonly </w:t>
      </w:r>
      <w:r w:rsidR="000E6513">
        <w:t>adopted</w:t>
      </w:r>
      <w:r w:rsidR="00E00BFD">
        <w:t xml:space="preserve"> </w:t>
      </w:r>
      <w:r w:rsidR="008C4637">
        <w:t>others</w:t>
      </w:r>
      <w:r w:rsidR="000E6513">
        <w:t xml:space="preserve"> into their families</w:t>
      </w:r>
      <w:r w:rsidR="00E56A4D">
        <w:t>, much</w:t>
      </w:r>
      <w:r w:rsidR="000E6513">
        <w:t xml:space="preserve"> </w:t>
      </w:r>
      <w:r w:rsidR="00E00BFD">
        <w:t>like the peop</w:t>
      </w:r>
      <w:r w:rsidR="00E56A4D">
        <w:t>le of Latin and African cultures</w:t>
      </w:r>
      <w:r w:rsidR="00E00BFD">
        <w:t xml:space="preserve">.  </w:t>
      </w:r>
    </w:p>
    <w:p w14:paraId="53F2BA15" w14:textId="77777777" w:rsidR="005E69F0" w:rsidRDefault="005E69F0" w:rsidP="005E69F0"/>
    <w:p w14:paraId="38C36623" w14:textId="02A350A4" w:rsidR="001F1823" w:rsidRDefault="00E13D2B" w:rsidP="005E69F0">
      <w:ins w:id="25" w:author="Stephen Prater" w:date="2015-08-18T14:08:00Z">
        <w:r>
          <w:t xml:space="preserve">   </w:t>
        </w:r>
      </w:ins>
      <w:r w:rsidR="008C4637">
        <w:t>Lastly, of great importance, the</w:t>
      </w:r>
      <w:r w:rsidR="001F1823">
        <w:t xml:space="preserve"> American Indian people </w:t>
      </w:r>
      <w:r w:rsidR="005868FC">
        <w:t>historically</w:t>
      </w:r>
      <w:r w:rsidR="00E56A4D">
        <w:t xml:space="preserve"> have</w:t>
      </w:r>
      <w:r w:rsidR="001F1823">
        <w:t xml:space="preserve"> embrace</w:t>
      </w:r>
      <w:r w:rsidR="00E56A4D">
        <w:t>d</w:t>
      </w:r>
      <w:r w:rsidR="001F1823">
        <w:t xml:space="preserve"> people that are different </w:t>
      </w:r>
      <w:r w:rsidR="008C4637">
        <w:t xml:space="preserve">than they </w:t>
      </w:r>
      <w:r w:rsidR="005868FC">
        <w:t>are</w:t>
      </w:r>
      <w:r w:rsidR="000E6513">
        <w:t>.</w:t>
      </w:r>
      <w:r w:rsidR="005868FC">
        <w:t xml:space="preserve"> </w:t>
      </w:r>
      <w:r w:rsidR="000E6513">
        <w:t>Additionally, they</w:t>
      </w:r>
      <w:r w:rsidR="008C4637">
        <w:t xml:space="preserve"> are </w:t>
      </w:r>
      <w:r w:rsidR="005868FC">
        <w:t>talented in</w:t>
      </w:r>
      <w:r w:rsidR="001F1823">
        <w:t xml:space="preserve"> learning and i</w:t>
      </w:r>
      <w:r w:rsidR="005868FC">
        <w:t xml:space="preserve">mplementing new healing methods; </w:t>
      </w:r>
      <w:r w:rsidR="001F1823">
        <w:t>a recent example is the practice of the ancient art of Reiki</w:t>
      </w:r>
      <w:r w:rsidR="008C4637">
        <w:t xml:space="preserve"> adapted to the American Indian way of life</w:t>
      </w:r>
      <w:r w:rsidR="001F1823">
        <w:t xml:space="preserve">.  </w:t>
      </w:r>
    </w:p>
    <w:p w14:paraId="21D99B5C" w14:textId="77777777" w:rsidR="005E69F0" w:rsidRDefault="005E69F0" w:rsidP="005E69F0"/>
    <w:p w14:paraId="3B32207C" w14:textId="4E594E96" w:rsidR="001F1823" w:rsidRDefault="00E13D2B" w:rsidP="005E69F0">
      <w:ins w:id="26" w:author="Stephen Prater" w:date="2015-08-18T14:08:00Z">
        <w:r>
          <w:t xml:space="preserve">   </w:t>
        </w:r>
      </w:ins>
      <w:r w:rsidR="001F1823">
        <w:t>As a soon</w:t>
      </w:r>
      <w:ins w:id="27" w:author="Stephen Prater" w:date="2015-08-18T14:04:00Z">
        <w:r w:rsidR="008506F8">
          <w:t>-</w:t>
        </w:r>
      </w:ins>
      <w:del w:id="28" w:author="Stephen Prater" w:date="2015-08-18T14:04:00Z">
        <w:r w:rsidR="001F1823" w:rsidDel="008506F8">
          <w:delText xml:space="preserve"> </w:delText>
        </w:r>
      </w:del>
      <w:r w:rsidR="001F1823">
        <w:t>to</w:t>
      </w:r>
      <w:del w:id="29" w:author="Stephen Prater" w:date="2015-08-18T14:04:00Z">
        <w:r w:rsidR="001F1823" w:rsidDel="008506F8">
          <w:delText xml:space="preserve"> </w:delText>
        </w:r>
      </w:del>
      <w:ins w:id="30" w:author="Stephen Prater" w:date="2015-08-18T14:04:00Z">
        <w:r w:rsidR="008506F8">
          <w:t>-</w:t>
        </w:r>
      </w:ins>
      <w:r w:rsidR="001F1823">
        <w:t>be licensed alcohol and drug counselor, it is vital to be diverse in my methods</w:t>
      </w:r>
      <w:r w:rsidR="000E6513">
        <w:t>. I</w:t>
      </w:r>
      <w:r w:rsidR="008C4637">
        <w:t>t is even more important to be willing to learn the multiple facets of other cultures</w:t>
      </w:r>
      <w:r w:rsidR="001F1823">
        <w:t xml:space="preserve">. </w:t>
      </w:r>
    </w:p>
    <w:p w14:paraId="3429E932" w14:textId="77777777" w:rsidR="005E69F0" w:rsidRDefault="005E69F0" w:rsidP="005E69F0"/>
    <w:p w14:paraId="1C378FD8" w14:textId="5328B460" w:rsidR="0068307D" w:rsidRDefault="00E13D2B" w:rsidP="005E69F0">
      <w:ins w:id="31" w:author="Stephen Prater" w:date="2015-08-18T14:08:00Z">
        <w:r>
          <w:t xml:space="preserve">   </w:t>
        </w:r>
      </w:ins>
      <w:r w:rsidR="008C4637">
        <w:t xml:space="preserve">While </w:t>
      </w:r>
      <w:ins w:id="32" w:author="Stephen Prater" w:date="2015-08-18T14:04:00Z">
        <w:r w:rsidR="008506F8">
          <w:t xml:space="preserve">I was </w:t>
        </w:r>
      </w:ins>
      <w:r w:rsidR="008C4637">
        <w:t>at the conference</w:t>
      </w:r>
      <w:ins w:id="33" w:author="Stephen Prater" w:date="2015-08-18T14:04:00Z">
        <w:r w:rsidR="008506F8">
          <w:t>,</w:t>
        </w:r>
      </w:ins>
      <w:r w:rsidR="008C4637">
        <w:t xml:space="preserve"> privilege was not discussed at all</w:t>
      </w:r>
      <w:del w:id="34" w:author="Stephen Prater" w:date="2015-08-18T14:04:00Z">
        <w:r w:rsidR="008C4637" w:rsidDel="008506F8">
          <w:delText>,</w:delText>
        </w:r>
      </w:del>
      <w:ins w:id="35" w:author="Stephen Prater" w:date="2015-08-18T14:04:00Z">
        <w:r w:rsidR="008506F8">
          <w:t>;</w:t>
        </w:r>
      </w:ins>
      <w:r w:rsidR="008C4637">
        <w:t xml:space="preserve"> however, it was obvious that I benefit from an easy go at life.</w:t>
      </w:r>
      <w:del w:id="36" w:author="Stephen Prater" w:date="2015-08-18T14:00:00Z">
        <w:r w:rsidR="008C4637" w:rsidDel="008506F8">
          <w:delText xml:space="preserve"> </w:delText>
        </w:r>
      </w:del>
      <w:r w:rsidR="008C4637">
        <w:t xml:space="preserve"> It is time </w:t>
      </w:r>
      <w:r w:rsidR="001F1823">
        <w:t xml:space="preserve">that the impact of the everyday white American </w:t>
      </w:r>
      <w:r w:rsidR="008C4637">
        <w:t>life be recognized as what it is, an exercise of privilege, whether known or not.</w:t>
      </w:r>
      <w:del w:id="37" w:author="Stephen Prater" w:date="2015-08-18T14:00:00Z">
        <w:r w:rsidR="008C4637" w:rsidDel="008506F8">
          <w:delText xml:space="preserve"> </w:delText>
        </w:r>
      </w:del>
      <w:r w:rsidR="008C4637">
        <w:t xml:space="preserve"> </w:t>
      </w:r>
      <w:r w:rsidR="001F1823">
        <w:t>It</w:t>
      </w:r>
      <w:r w:rsidR="00FE5A28">
        <w:t>’s time that those of us who</w:t>
      </w:r>
      <w:r w:rsidR="008C4637">
        <w:t xml:space="preserve"> are enlightened to the facts </w:t>
      </w:r>
      <w:r w:rsidR="00FE5A28">
        <w:t>of privilege</w:t>
      </w:r>
      <w:r w:rsidR="0068307D">
        <w:t xml:space="preserve"> teach by example</w:t>
      </w:r>
      <w:r w:rsidR="001F1823">
        <w:t xml:space="preserve">. </w:t>
      </w:r>
      <w:r w:rsidR="0068307D">
        <w:t xml:space="preserve">It is going to be increasingly important, as the truth of our nation’s past needs to be known by its entire people.  </w:t>
      </w:r>
    </w:p>
    <w:p w14:paraId="46E3F5A9" w14:textId="77777777" w:rsidR="005E69F0" w:rsidRDefault="005E69F0" w:rsidP="005E69F0"/>
    <w:p w14:paraId="0D1511BD" w14:textId="5B9C9639" w:rsidR="00347FF8" w:rsidRDefault="00E13D2B" w:rsidP="005E69F0">
      <w:ins w:id="38" w:author="Stephen Prater" w:date="2015-08-18T14:08:00Z">
        <w:r>
          <w:t xml:space="preserve">   </w:t>
        </w:r>
      </w:ins>
      <w:bookmarkStart w:id="39" w:name="_GoBack"/>
      <w:bookmarkEnd w:id="39"/>
      <w:r w:rsidR="0068307D">
        <w:t>Justice can only be served in the presence of truth; hopefully that American dr</w:t>
      </w:r>
      <w:r w:rsidR="001A2858">
        <w:t xml:space="preserve">eam can be attained through </w:t>
      </w:r>
      <w:r w:rsidR="0068307D">
        <w:t xml:space="preserve">new friendships with the true stewards of our land.  </w:t>
      </w:r>
    </w:p>
    <w:p w14:paraId="7C562738" w14:textId="77777777" w:rsidR="004414A0" w:rsidRDefault="004414A0"/>
    <w:sectPr w:rsidR="004414A0" w:rsidSect="00957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Prater">
    <w15:presenceInfo w15:providerId="AD" w15:userId="S-1-5-21-2833799043-3506655022-2481554295-69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A24"/>
    <w:rsid w:val="00000D07"/>
    <w:rsid w:val="000E6513"/>
    <w:rsid w:val="00156428"/>
    <w:rsid w:val="0019005B"/>
    <w:rsid w:val="001A2858"/>
    <w:rsid w:val="001F1823"/>
    <w:rsid w:val="00250940"/>
    <w:rsid w:val="0030514E"/>
    <w:rsid w:val="00347FF8"/>
    <w:rsid w:val="003838B4"/>
    <w:rsid w:val="0040761E"/>
    <w:rsid w:val="004414A0"/>
    <w:rsid w:val="005868FC"/>
    <w:rsid w:val="005E69F0"/>
    <w:rsid w:val="006353FC"/>
    <w:rsid w:val="0068307D"/>
    <w:rsid w:val="0068474A"/>
    <w:rsid w:val="00715F6D"/>
    <w:rsid w:val="0074539C"/>
    <w:rsid w:val="008506F8"/>
    <w:rsid w:val="00860E5D"/>
    <w:rsid w:val="00886D13"/>
    <w:rsid w:val="008B0F9C"/>
    <w:rsid w:val="008C4637"/>
    <w:rsid w:val="009570C7"/>
    <w:rsid w:val="009C2B3D"/>
    <w:rsid w:val="00D85F36"/>
    <w:rsid w:val="00E00BFD"/>
    <w:rsid w:val="00E13D2B"/>
    <w:rsid w:val="00E56A4D"/>
    <w:rsid w:val="00F21E43"/>
    <w:rsid w:val="00F21ED0"/>
    <w:rsid w:val="00F93A24"/>
    <w:rsid w:val="00FE4490"/>
    <w:rsid w:val="00FE5A28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4C5D0"/>
  <w14:defaultImageDpi w14:val="300"/>
  <w15:docId w15:val="{68777F94-85FC-4920-9B73-4B1C5198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cq1">
    <w:name w:val="_rpc_q1"/>
    <w:basedOn w:val="DefaultParagraphFont"/>
    <w:rsid w:val="00F21ED0"/>
  </w:style>
  <w:style w:type="paragraph" w:styleId="BalloonText">
    <w:name w:val="Balloon Text"/>
    <w:basedOn w:val="Normal"/>
    <w:link w:val="BalloonTextChar"/>
    <w:uiPriority w:val="99"/>
    <w:semiHidden/>
    <w:unhideWhenUsed/>
    <w:rsid w:val="00000D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D0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E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rtm</dc:creator>
  <cp:keywords/>
  <dc:description/>
  <cp:lastModifiedBy>Stephen Prater</cp:lastModifiedBy>
  <cp:revision>3</cp:revision>
  <cp:lastPrinted>2015-08-05T21:54:00Z</cp:lastPrinted>
  <dcterms:created xsi:type="dcterms:W3CDTF">2015-08-18T19:05:00Z</dcterms:created>
  <dcterms:modified xsi:type="dcterms:W3CDTF">2015-08-18T19:08:00Z</dcterms:modified>
</cp:coreProperties>
</file>