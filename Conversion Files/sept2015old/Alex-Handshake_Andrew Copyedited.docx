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41E" w:rsidRPr="00023D46" w:rsidRDefault="005E354C" w:rsidP="00023D46">
      <w:del w:id="0" w:author="Stephen Prater" w:date="2015-08-18T12:34:00Z">
        <w:r w:rsidDel="00C45904">
          <w:delText xml:space="preserve">Job Hunt </w:delText>
        </w:r>
      </w:del>
      <w:del w:id="1" w:author="Stephen Prater" w:date="2015-08-18T12:33:00Z">
        <w:r w:rsidDel="00C45904">
          <w:delText>T</w:delText>
        </w:r>
        <w:r w:rsidR="00023D46" w:rsidDel="00C45904">
          <w:delText>hrough</w:delText>
        </w:r>
      </w:del>
      <w:del w:id="2" w:author="Stephen Prater" w:date="2015-08-18T12:34:00Z">
        <w:r w:rsidR="00023D46" w:rsidDel="00C45904">
          <w:delText xml:space="preserve"> Social Media</w:delText>
        </w:r>
        <w:r w:rsidDel="00C45904">
          <w:delText xml:space="preserve"> </w:delText>
        </w:r>
      </w:del>
      <w:del w:id="3" w:author="Stephen Prater" w:date="2015-08-18T12:33:00Z">
        <w:r w:rsidDel="00C45904">
          <w:delText>with</w:delText>
        </w:r>
      </w:del>
      <w:del w:id="4" w:author="Stephen Prater" w:date="2015-08-18T12:38:00Z">
        <w:r w:rsidDel="00C45904">
          <w:delText xml:space="preserve"> </w:delText>
        </w:r>
      </w:del>
      <w:del w:id="5" w:author="Stephen Prater" w:date="2015-08-18T12:35:00Z">
        <w:r w:rsidDel="00C45904">
          <w:delText>“</w:delText>
        </w:r>
      </w:del>
      <w:r>
        <w:t>Handshake</w:t>
      </w:r>
      <w:ins w:id="6" w:author="Stephen Prater" w:date="2015-08-18T12:34:00Z">
        <w:r w:rsidR="00C45904">
          <w:t>:</w:t>
        </w:r>
      </w:ins>
      <w:del w:id="7" w:author="Stephen Prater" w:date="2015-08-18T12:35:00Z">
        <w:r w:rsidDel="00C45904">
          <w:delText>”</w:delText>
        </w:r>
      </w:del>
      <w:ins w:id="8" w:author="Stephen Prater" w:date="2015-08-18T12:34:00Z">
        <w:r w:rsidR="00C45904">
          <w:t xml:space="preserve"> Job Hunting Through Social Media</w:t>
        </w:r>
      </w:ins>
    </w:p>
    <w:p w:rsidR="00023D46" w:rsidRDefault="00023D46" w:rsidP="00023D46">
      <w:proofErr w:type="spellStart"/>
      <w:r>
        <w:t>Alexavier</w:t>
      </w:r>
      <w:proofErr w:type="spellEnd"/>
      <w:r>
        <w:t xml:space="preserve"> Ojeda</w:t>
      </w:r>
    </w:p>
    <w:p w:rsidR="00023D46" w:rsidRPr="00023D46" w:rsidRDefault="00FB0A7C" w:rsidP="00023D46">
      <w:pPr>
        <w:rPr>
          <w:b/>
        </w:rPr>
      </w:pPr>
      <w:hyperlink r:id="rId5" w:history="1">
        <w:r w:rsidR="00023D46" w:rsidRPr="00023D46">
          <w:rPr>
            <w:rStyle w:val="Hyperlink"/>
            <w:b w:val="0"/>
            <w:color w:val="auto"/>
          </w:rPr>
          <w:t>Sr4184ca@metrostate.edu</w:t>
        </w:r>
      </w:hyperlink>
    </w:p>
    <w:p w:rsidR="00023D46" w:rsidRPr="00023D46" w:rsidRDefault="00023D46" w:rsidP="00023D46"/>
    <w:p w:rsidR="00C312D3" w:rsidRDefault="00C45904" w:rsidP="00023D46">
      <w:pPr>
        <w:rPr>
          <w:ins w:id="9" w:author="Stephen Prater" w:date="2015-08-18T12:53:00Z"/>
        </w:rPr>
      </w:pPr>
      <w:ins w:id="10" w:author="Stephen Prater" w:date="2015-08-18T12:38:00Z">
        <w:r>
          <w:t xml:space="preserve">   </w:t>
        </w:r>
      </w:ins>
      <w:r w:rsidR="00023D46">
        <w:t>Handshake</w:t>
      </w:r>
      <w:r w:rsidR="00C63303" w:rsidRPr="00023D46">
        <w:t xml:space="preserve"> is a new and user-friendly</w:t>
      </w:r>
      <w:ins w:id="11" w:author="Stephen Prater" w:date="2015-08-18T12:44:00Z">
        <w:r w:rsidR="00C312D3">
          <w:t xml:space="preserve"> job search</w:t>
        </w:r>
      </w:ins>
      <w:r w:rsidR="00C63303" w:rsidRPr="00023D46">
        <w:t xml:space="preserve"> tool for students and alumni</w:t>
      </w:r>
      <w:ins w:id="12" w:author="Stephen Prater" w:date="2015-08-18T12:45:00Z">
        <w:r w:rsidR="00C312D3">
          <w:t>.</w:t>
        </w:r>
      </w:ins>
      <w:del w:id="13" w:author="Stephen Prater" w:date="2015-08-18T12:45:00Z">
        <w:r w:rsidR="00C63303" w:rsidRPr="00023D46" w:rsidDel="00C312D3">
          <w:delText xml:space="preserve"> </w:delText>
        </w:r>
      </w:del>
      <w:del w:id="14" w:author="Stephen Prater" w:date="2015-08-18T12:42:00Z">
        <w:r w:rsidR="00C63303" w:rsidRPr="00023D46" w:rsidDel="00C45904">
          <w:delText xml:space="preserve">to </w:delText>
        </w:r>
        <w:r w:rsidR="00A31BFF" w:rsidRPr="00023D46" w:rsidDel="00C45904">
          <w:delText xml:space="preserve">use </w:delText>
        </w:r>
        <w:r w:rsidR="00C63303" w:rsidRPr="00023D46" w:rsidDel="00C45904">
          <w:delText xml:space="preserve">for </w:delText>
        </w:r>
      </w:del>
      <w:del w:id="15" w:author="Stephen Prater" w:date="2015-08-18T12:45:00Z">
        <w:r w:rsidR="00C63303" w:rsidRPr="00023D46" w:rsidDel="00C312D3">
          <w:delText>their job searching and career building needs.</w:delText>
        </w:r>
      </w:del>
      <w:r w:rsidR="00C63303" w:rsidRPr="00023D46">
        <w:t xml:space="preserve"> Handshake</w:t>
      </w:r>
      <w:ins w:id="16" w:author="Stephen Prater" w:date="2015-08-18T12:52:00Z">
        <w:r w:rsidR="00C312D3">
          <w:t xml:space="preserve">, which launched this </w:t>
        </w:r>
      </w:ins>
      <w:ins w:id="17" w:author="Stephen Prater" w:date="2015-08-18T12:53:00Z">
        <w:r w:rsidR="00C312D3">
          <w:t>A</w:t>
        </w:r>
      </w:ins>
      <w:ins w:id="18" w:author="Stephen Prater" w:date="2015-08-18T12:52:00Z">
        <w:r w:rsidR="00C312D3">
          <w:t>ugust,</w:t>
        </w:r>
      </w:ins>
      <w:r w:rsidR="00C63303" w:rsidRPr="00023D46">
        <w:t xml:space="preserve"> will be replacing </w:t>
      </w:r>
      <w:proofErr w:type="spellStart"/>
      <w:r w:rsidR="00A31BFF" w:rsidRPr="00023D46">
        <w:t>C</w:t>
      </w:r>
      <w:r w:rsidR="00C63303" w:rsidRPr="00023D46">
        <w:t>areer</w:t>
      </w:r>
      <w:ins w:id="19" w:author="Stephen Prater" w:date="2015-08-18T12:46:00Z">
        <w:r w:rsidR="00C312D3">
          <w:t>L</w:t>
        </w:r>
      </w:ins>
      <w:del w:id="20" w:author="Stephen Prater" w:date="2015-08-18T12:46:00Z">
        <w:r w:rsidR="00C63303" w:rsidRPr="00023D46" w:rsidDel="00C312D3">
          <w:delText>l</w:delText>
        </w:r>
      </w:del>
      <w:r w:rsidR="00C63303" w:rsidRPr="00023D46">
        <w:t>ink</w:t>
      </w:r>
      <w:proofErr w:type="spellEnd"/>
      <w:r w:rsidR="00C63303" w:rsidRPr="00023D46">
        <w:t xml:space="preserve"> </w:t>
      </w:r>
      <w:r w:rsidR="00A31BFF" w:rsidRPr="00023D46">
        <w:t xml:space="preserve">as </w:t>
      </w:r>
      <w:r w:rsidR="00023D46" w:rsidRPr="00023D46">
        <w:t>Metropolitan State University’s</w:t>
      </w:r>
      <w:r w:rsidR="002D5D81" w:rsidRPr="00023D46">
        <w:t xml:space="preserve"> </w:t>
      </w:r>
      <w:del w:id="21" w:author="Stephen Prater" w:date="2015-08-18T12:46:00Z">
        <w:r w:rsidR="002D5D81" w:rsidRPr="00023D46" w:rsidDel="00C312D3">
          <w:delText>modern</w:delText>
        </w:r>
        <w:r w:rsidR="00C63303" w:rsidRPr="00023D46" w:rsidDel="00C312D3">
          <w:delText xml:space="preserve"> and intuitive </w:delText>
        </w:r>
      </w:del>
      <w:r w:rsidR="00C63303" w:rsidRPr="00023D46">
        <w:t>careers service management platform.</w:t>
      </w:r>
      <w:r w:rsidR="002D5D81" w:rsidRPr="00023D46">
        <w:t xml:space="preserve"> With Handshake</w:t>
      </w:r>
      <w:r w:rsidR="00023D46" w:rsidRPr="00023D46">
        <w:t>,</w:t>
      </w:r>
      <w:r w:rsidR="002D5D81" w:rsidRPr="00023D46">
        <w:t xml:space="preserve"> students and alumni can connect with employers and organizations looking</w:t>
      </w:r>
      <w:ins w:id="22" w:author="Stephen Prater" w:date="2015-08-18T12:46:00Z">
        <w:r w:rsidR="00C312D3">
          <w:t xml:space="preserve"> to</w:t>
        </w:r>
      </w:ins>
      <w:r w:rsidR="002D5D81" w:rsidRPr="00023D46">
        <w:t xml:space="preserve"> hire </w:t>
      </w:r>
      <w:r w:rsidR="00023D46" w:rsidRPr="00023D46">
        <w:t>personnel from the growing Metro</w:t>
      </w:r>
      <w:del w:id="23" w:author="Stephen Prater" w:date="2015-08-18T12:47:00Z">
        <w:r w:rsidR="002D5D81" w:rsidRPr="00023D46" w:rsidDel="00C312D3">
          <w:delText xml:space="preserve"> </w:delText>
        </w:r>
      </w:del>
      <w:ins w:id="24" w:author="Stephen Prater" w:date="2015-08-18T12:47:00Z">
        <w:r w:rsidR="00C312D3">
          <w:t>-</w:t>
        </w:r>
      </w:ins>
      <w:r w:rsidR="002D5D81" w:rsidRPr="00023D46">
        <w:t>educated workforce. Handshake</w:t>
      </w:r>
      <w:r w:rsidR="00023D46" w:rsidRPr="00023D46">
        <w:t>,</w:t>
      </w:r>
      <w:r w:rsidR="002D5D81" w:rsidRPr="00023D46">
        <w:t xml:space="preserve"> unlike </w:t>
      </w:r>
      <w:proofErr w:type="spellStart"/>
      <w:r w:rsidR="002D5D81" w:rsidRPr="00023D46">
        <w:t>Career</w:t>
      </w:r>
      <w:ins w:id="25" w:author="Stephen Prater" w:date="2015-08-18T12:46:00Z">
        <w:r w:rsidR="00C312D3">
          <w:t>L</w:t>
        </w:r>
      </w:ins>
      <w:del w:id="26" w:author="Stephen Prater" w:date="2015-08-18T12:46:00Z">
        <w:r w:rsidR="002D5D81" w:rsidRPr="00023D46" w:rsidDel="00C312D3">
          <w:delText>l</w:delText>
        </w:r>
      </w:del>
      <w:r w:rsidR="002D5D81" w:rsidRPr="00023D46">
        <w:t>ink</w:t>
      </w:r>
      <w:proofErr w:type="spellEnd"/>
      <w:r w:rsidR="00023D46" w:rsidRPr="00023D46">
        <w:t>,</w:t>
      </w:r>
      <w:r w:rsidR="002D5D81" w:rsidRPr="00023D46">
        <w:t xml:space="preserve"> has a user-friendly interface similar to that of common social media platforms such as Facebook and LinkedIn.</w:t>
      </w:r>
      <w:del w:id="27" w:author="Stephen Prater" w:date="2015-08-18T12:48:00Z">
        <w:r w:rsidR="002D5D81" w:rsidRPr="00023D46" w:rsidDel="00C312D3">
          <w:delText xml:space="preserve"> </w:delText>
        </w:r>
      </w:del>
      <w:r w:rsidR="002D5D81" w:rsidRPr="00023D46">
        <w:t xml:space="preserve"> But unlike said platforms</w:t>
      </w:r>
      <w:r w:rsidR="00023D46" w:rsidRPr="00023D46">
        <w:t>,</w:t>
      </w:r>
      <w:r w:rsidR="002D5D81" w:rsidRPr="00023D46">
        <w:t xml:space="preserve"> students do not receive unsolicited content from companies</w:t>
      </w:r>
      <w:ins w:id="28" w:author="Stephen Prater" w:date="2015-08-18T12:49:00Z">
        <w:r w:rsidR="00C312D3">
          <w:t xml:space="preserve"> or </w:t>
        </w:r>
      </w:ins>
      <w:del w:id="29" w:author="Stephen Prater" w:date="2015-08-18T12:49:00Z">
        <w:r w:rsidR="002D5D81" w:rsidRPr="00023D46" w:rsidDel="00C312D3">
          <w:delText>/</w:delText>
        </w:r>
      </w:del>
      <w:r w:rsidR="002D5D81" w:rsidRPr="00023D46">
        <w:t xml:space="preserve">organizations </w:t>
      </w:r>
      <w:del w:id="30" w:author="Stephen Prater" w:date="2015-08-18T12:49:00Z">
        <w:r w:rsidR="002D5D81" w:rsidRPr="00023D46" w:rsidDel="00C312D3">
          <w:delText xml:space="preserve">unless they </w:delText>
        </w:r>
        <w:r w:rsidR="00023D46" w:rsidRPr="00023D46" w:rsidDel="00C312D3">
          <w:delText>have</w:delText>
        </w:r>
      </w:del>
      <w:ins w:id="31" w:author="Stephen Prater" w:date="2015-08-18T12:49:00Z">
        <w:r w:rsidR="00C312D3">
          <w:t>that have not</w:t>
        </w:r>
      </w:ins>
      <w:r w:rsidR="00023D46" w:rsidRPr="00023D46">
        <w:t xml:space="preserve"> been verified by Metro</w:t>
      </w:r>
      <w:r w:rsidR="00164757">
        <w:t>’s</w:t>
      </w:r>
      <w:r w:rsidR="002D5D81" w:rsidRPr="00023D46">
        <w:t xml:space="preserve"> Ca</w:t>
      </w:r>
      <w:r w:rsidR="00023D46" w:rsidRPr="00023D46">
        <w:t>reer Center staff. Through the Career C</w:t>
      </w:r>
      <w:r w:rsidR="002D5D81" w:rsidRPr="00023D46">
        <w:t>enter</w:t>
      </w:r>
      <w:r w:rsidR="00164757">
        <w:t>,</w:t>
      </w:r>
      <w:r w:rsidR="00023D46" w:rsidRPr="00023D46">
        <w:t xml:space="preserve"> all companies registering for H</w:t>
      </w:r>
      <w:r w:rsidR="002D5D81" w:rsidRPr="00023D46">
        <w:t xml:space="preserve">andshake will be vetted and confirmed to be </w:t>
      </w:r>
      <w:del w:id="32" w:author="Stephen Prater" w:date="2015-08-18T12:51:00Z">
        <w:r w:rsidR="002D5D81" w:rsidRPr="00023D46" w:rsidDel="00C312D3">
          <w:delText xml:space="preserve">a </w:delText>
        </w:r>
      </w:del>
      <w:r w:rsidR="002D5D81" w:rsidRPr="00023D46">
        <w:t>reputable and trustworthy</w:t>
      </w:r>
      <w:ins w:id="33" w:author="Stephen Prater" w:date="2015-08-18T12:50:00Z">
        <w:r w:rsidR="00C312D3">
          <w:t>.</w:t>
        </w:r>
      </w:ins>
      <w:del w:id="34" w:author="Stephen Prater" w:date="2015-08-18T12:50:00Z">
        <w:r w:rsidR="002D5D81" w:rsidRPr="00023D46" w:rsidDel="00C312D3">
          <w:delText xml:space="preserve"> b</w:delText>
        </w:r>
      </w:del>
      <w:del w:id="35" w:author="Stephen Prater" w:date="2015-08-18T12:51:00Z">
        <w:r w:rsidR="002D5D81" w:rsidRPr="00023D46" w:rsidDel="00C312D3">
          <w:delText>usiness.</w:delText>
        </w:r>
      </w:del>
      <w:r w:rsidR="002D5D81" w:rsidRPr="00023D46">
        <w:t xml:space="preserve"> </w:t>
      </w:r>
      <w:del w:id="36" w:author="Stephen Prater" w:date="2015-08-18T12:51:00Z">
        <w:r w:rsidR="00C63303" w:rsidRPr="00023D46" w:rsidDel="00C312D3">
          <w:delText xml:space="preserve"> </w:delText>
        </w:r>
      </w:del>
      <w:del w:id="37" w:author="Stephen Prater" w:date="2015-08-18T12:53:00Z">
        <w:r w:rsidR="00A31BFF" w:rsidRPr="00023D46" w:rsidDel="00C312D3">
          <w:delText>Launched</w:delText>
        </w:r>
        <w:r w:rsidR="00C63303" w:rsidRPr="00023D46" w:rsidDel="00C312D3">
          <w:delText xml:space="preserve"> d</w:delText>
        </w:r>
        <w:r w:rsidR="00023D46" w:rsidRPr="00023D46" w:rsidDel="00C312D3">
          <w:delText>uring A</w:delText>
        </w:r>
        <w:r w:rsidR="00C63303" w:rsidRPr="00023D46" w:rsidDel="00C312D3">
          <w:delText>ugust</w:delText>
        </w:r>
        <w:r w:rsidR="002D5D81" w:rsidRPr="00023D46" w:rsidDel="00C312D3">
          <w:delText>,</w:delText>
        </w:r>
        <w:r w:rsidR="00C63303" w:rsidRPr="00023D46" w:rsidDel="00C312D3">
          <w:delText xml:space="preserve"> </w:delText>
        </w:r>
      </w:del>
    </w:p>
    <w:p w:rsidR="009101E3" w:rsidRPr="00023D46" w:rsidRDefault="0008333D" w:rsidP="00023D46">
      <w:ins w:id="38" w:author="Stephen Prater" w:date="2015-08-18T13:05:00Z">
        <w:r>
          <w:t xml:space="preserve">   </w:t>
        </w:r>
      </w:ins>
      <w:r w:rsidR="00C63303" w:rsidRPr="00023D46">
        <w:t xml:space="preserve">Handshake </w:t>
      </w:r>
      <w:r w:rsidR="00023D46" w:rsidRPr="00023D46">
        <w:t>provides many features including</w:t>
      </w:r>
      <w:r w:rsidR="00C63303" w:rsidRPr="00023D46">
        <w:t>:</w:t>
      </w:r>
    </w:p>
    <w:p w:rsidR="00C63303" w:rsidRDefault="00FB0A7C" w:rsidP="00FB0A7C">
      <w:pPr>
        <w:pStyle w:val="ListParagraph"/>
        <w:numPr>
          <w:ilvl w:val="0"/>
          <w:numId w:val="1"/>
        </w:numPr>
        <w:rPr>
          <w:ins w:id="39" w:author="Stephen Prater" w:date="2015-08-18T14:43:00Z"/>
        </w:rPr>
        <w:pPrChange w:id="40" w:author="Stephen Prater" w:date="2015-08-18T14:42:00Z">
          <w:pPr/>
        </w:pPrChange>
      </w:pPr>
      <w:ins w:id="41" w:author="Stephen Prater" w:date="2015-08-18T14:43:00Z">
        <w:r>
          <w:t xml:space="preserve">A </w:t>
        </w:r>
      </w:ins>
      <w:del w:id="42" w:author="Stephen Prater" w:date="2015-08-18T14:43:00Z">
        <w:r w:rsidR="00C63303" w:rsidRPr="00023D46" w:rsidDel="00FB0A7C">
          <w:delText>P</w:delText>
        </w:r>
      </w:del>
      <w:ins w:id="43" w:author="Stephen Prater" w:date="2015-08-18T14:43:00Z">
        <w:r>
          <w:t>p</w:t>
        </w:r>
      </w:ins>
      <w:r w:rsidR="00C63303" w:rsidRPr="00023D46">
        <w:t>rofile</w:t>
      </w:r>
      <w:ins w:id="44" w:author="Stephen Prater" w:date="2015-08-18T13:46:00Z">
        <w:r>
          <w:t xml:space="preserve"> where</w:t>
        </w:r>
      </w:ins>
      <w:del w:id="45" w:author="Stephen Prater" w:date="2015-08-18T13:46:00Z">
        <w:r w:rsidR="00C63303" w:rsidRPr="00023D46" w:rsidDel="00293509">
          <w:delText xml:space="preserve"> – </w:delText>
        </w:r>
      </w:del>
      <w:ins w:id="46" w:author="Stephen Prater" w:date="2015-08-18T13:46:00Z">
        <w:r w:rsidR="00293509">
          <w:t xml:space="preserve"> </w:t>
        </w:r>
      </w:ins>
      <w:ins w:id="47" w:author="Stephen Prater" w:date="2015-08-18T14:43:00Z">
        <w:r>
          <w:t>y</w:t>
        </w:r>
      </w:ins>
      <w:del w:id="48" w:author="Stephen Prater" w:date="2015-08-18T13:48:00Z">
        <w:r w:rsidR="00C63303" w:rsidRPr="00023D46" w:rsidDel="00293509">
          <w:delText xml:space="preserve">Include </w:delText>
        </w:r>
      </w:del>
      <w:ins w:id="49" w:author="Stephen Prater" w:date="2015-08-18T13:48:00Z">
        <w:r w:rsidR="00293509">
          <w:t>ou can save</w:t>
        </w:r>
        <w:r w:rsidR="00293509" w:rsidRPr="00023D46">
          <w:t xml:space="preserve"> </w:t>
        </w:r>
      </w:ins>
      <w:r w:rsidR="00C63303" w:rsidRPr="00023D46">
        <w:t>your resume, work history, external links</w:t>
      </w:r>
      <w:r w:rsidR="002D5D81" w:rsidRPr="00023D46">
        <w:t xml:space="preserve"> (WordPress, Facebook, etc.)</w:t>
      </w:r>
      <w:ins w:id="50" w:author="Stephen Prater" w:date="2015-08-18T13:17:00Z">
        <w:r w:rsidR="00171591">
          <w:t xml:space="preserve"> </w:t>
        </w:r>
      </w:ins>
      <w:del w:id="51" w:author="Stephen Prater" w:date="2015-08-18T13:17:00Z">
        <w:r w:rsidR="00C63303" w:rsidRPr="00023D46" w:rsidDel="00171591">
          <w:delText xml:space="preserve">, </w:delText>
        </w:r>
      </w:del>
      <w:r w:rsidR="002D5D81" w:rsidRPr="00023D46">
        <w:t xml:space="preserve">and </w:t>
      </w:r>
      <w:ins w:id="52" w:author="Stephen Prater" w:date="2015-08-18T13:49:00Z">
        <w:r w:rsidR="00293509">
          <w:t>a</w:t>
        </w:r>
      </w:ins>
      <w:del w:id="53" w:author="Stephen Prater" w:date="2015-08-18T13:49:00Z">
        <w:r w:rsidR="002D5D81" w:rsidRPr="00023D46" w:rsidDel="00293509">
          <w:delText>A</w:delText>
        </w:r>
      </w:del>
      <w:r w:rsidR="002D5D81" w:rsidRPr="00023D46">
        <w:t xml:space="preserve">cademic </w:t>
      </w:r>
      <w:r w:rsidR="00FB1890" w:rsidRPr="00023D46">
        <w:t xml:space="preserve">projects to be </w:t>
      </w:r>
      <w:r w:rsidR="002D5D81" w:rsidRPr="00023D46">
        <w:t>viewed</w:t>
      </w:r>
      <w:r w:rsidR="00FB1890" w:rsidRPr="00023D46">
        <w:t xml:space="preserve"> by </w:t>
      </w:r>
      <w:ins w:id="54" w:author="Stephen Prater" w:date="2015-08-18T13:49:00Z">
        <w:r w:rsidR="00293509">
          <w:t>potential</w:t>
        </w:r>
      </w:ins>
      <w:del w:id="55" w:author="Stephen Prater" w:date="2015-08-18T13:49:00Z">
        <w:r w:rsidR="00FB1890" w:rsidRPr="00023D46" w:rsidDel="00293509">
          <w:delText>future</w:delText>
        </w:r>
      </w:del>
      <w:r w:rsidR="00FB1890" w:rsidRPr="00023D46">
        <w:t xml:space="preserve"> employers </w:t>
      </w:r>
      <w:del w:id="56" w:author="Stephen Prater" w:date="2015-08-18T13:49:00Z">
        <w:r w:rsidR="002D5D81" w:rsidRPr="00023D46" w:rsidDel="00293509">
          <w:delText>and/</w:delText>
        </w:r>
        <w:r w:rsidR="00FB1890" w:rsidRPr="00023D46" w:rsidDel="00293509">
          <w:delText>or</w:delText>
        </w:r>
      </w:del>
      <w:ins w:id="57" w:author="Stephen Prater" w:date="2015-08-18T13:49:00Z">
        <w:r w:rsidR="00293509">
          <w:t>and</w:t>
        </w:r>
      </w:ins>
      <w:r w:rsidR="00FB1890" w:rsidRPr="00023D46">
        <w:t xml:space="preserve"> recruiters</w:t>
      </w:r>
      <w:r w:rsidR="00023D46" w:rsidRPr="00023D46">
        <w:t>.</w:t>
      </w:r>
    </w:p>
    <w:p w:rsidR="00FB0A7C" w:rsidRPr="00023D46" w:rsidRDefault="00FB0A7C" w:rsidP="00FB0A7C">
      <w:pPr>
        <w:pStyle w:val="ListParagraph"/>
        <w:ind w:left="510"/>
        <w:pPrChange w:id="58" w:author="Stephen Prater" w:date="2015-08-18T14:43:00Z">
          <w:pPr/>
        </w:pPrChange>
      </w:pPr>
    </w:p>
    <w:p w:rsidR="00FB0A7C" w:rsidRPr="00023D46" w:rsidRDefault="00023D46" w:rsidP="00FB0A7C">
      <w:pPr>
        <w:pStyle w:val="ListParagraph"/>
        <w:numPr>
          <w:ilvl w:val="0"/>
          <w:numId w:val="1"/>
        </w:numPr>
        <w:pPrChange w:id="59" w:author="Stephen Prater" w:date="2015-08-18T14:45:00Z">
          <w:pPr/>
        </w:pPrChange>
      </w:pPr>
      <w:del w:id="60" w:author="Stephen Prater" w:date="2015-08-18T14:38:00Z">
        <w:r w:rsidRPr="00023D46" w:rsidDel="002C559B">
          <w:delText>Job</w:delText>
        </w:r>
      </w:del>
      <w:del w:id="61" w:author="Stephen Prater" w:date="2015-08-18T13:46:00Z">
        <w:r w:rsidRPr="00023D46" w:rsidDel="00293509">
          <w:delText xml:space="preserve"> –</w:delText>
        </w:r>
      </w:del>
      <w:del w:id="62" w:author="Stephen Prater" w:date="2015-08-18T14:38:00Z">
        <w:r w:rsidRPr="00023D46" w:rsidDel="002C559B">
          <w:delText xml:space="preserve"> P</w:delText>
        </w:r>
        <w:r w:rsidR="00C63303" w:rsidRPr="00023D46" w:rsidDel="002C559B">
          <w:delText>ostings</w:delText>
        </w:r>
      </w:del>
      <w:ins w:id="63" w:author="Stephen Prater" w:date="2015-08-18T14:39:00Z">
        <w:r w:rsidR="002C559B" w:rsidRPr="00023D46">
          <w:t>Job Postings</w:t>
        </w:r>
      </w:ins>
      <w:r w:rsidR="00C63303" w:rsidRPr="00023D46">
        <w:t xml:space="preserve"> </w:t>
      </w:r>
      <w:del w:id="64" w:author="Stephen Prater" w:date="2015-08-18T13:50:00Z">
        <w:r w:rsidR="00C63303" w:rsidRPr="00023D46" w:rsidDel="00293509">
          <w:delText xml:space="preserve">from </w:delText>
        </w:r>
      </w:del>
      <w:ins w:id="65" w:author="Stephen Prater" w:date="2015-08-18T13:50:00Z">
        <w:r w:rsidR="00293509">
          <w:t xml:space="preserve">listed with </w:t>
        </w:r>
      </w:ins>
      <w:del w:id="66" w:author="Stephen Prater" w:date="2015-08-18T13:50:00Z">
        <w:r w:rsidR="002D5D81" w:rsidRPr="00023D46" w:rsidDel="00293509">
          <w:delText>legitimate</w:delText>
        </w:r>
        <w:r w:rsidR="00C63303" w:rsidRPr="00023D46" w:rsidDel="00293509">
          <w:delText xml:space="preserve"> business </w:delText>
        </w:r>
      </w:del>
      <w:r w:rsidR="00C63303" w:rsidRPr="00023D46">
        <w:t>both local and international</w:t>
      </w:r>
      <w:ins w:id="67" w:author="Stephen Prater" w:date="2015-08-18T13:50:00Z">
        <w:r w:rsidR="00293509">
          <w:t xml:space="preserve"> businesses</w:t>
        </w:r>
      </w:ins>
      <w:r w:rsidR="002D5D81" w:rsidRPr="00023D46">
        <w:t>.</w:t>
      </w:r>
    </w:p>
    <w:p w:rsidR="00FB0A7C" w:rsidRDefault="00FB0A7C" w:rsidP="00FB0A7C">
      <w:pPr>
        <w:pStyle w:val="ListParagraph"/>
        <w:ind w:left="510"/>
        <w:rPr>
          <w:ins w:id="68" w:author="Stephen Prater" w:date="2015-08-18T14:45:00Z"/>
        </w:rPr>
        <w:pPrChange w:id="69" w:author="Stephen Prater" w:date="2015-08-18T14:45:00Z">
          <w:pPr/>
        </w:pPrChange>
      </w:pPr>
    </w:p>
    <w:p w:rsidR="00C63303" w:rsidRPr="00023D46" w:rsidRDefault="00C63303" w:rsidP="00FB0A7C">
      <w:pPr>
        <w:pStyle w:val="ListParagraph"/>
        <w:numPr>
          <w:ilvl w:val="0"/>
          <w:numId w:val="1"/>
        </w:numPr>
        <w:pPrChange w:id="70" w:author="Stephen Prater" w:date="2015-08-18T14:43:00Z">
          <w:pPr/>
        </w:pPrChange>
      </w:pPr>
      <w:r w:rsidRPr="00023D46">
        <w:t>Internship</w:t>
      </w:r>
      <w:del w:id="71" w:author="Stephen Prater" w:date="2015-08-18T13:46:00Z">
        <w:r w:rsidRPr="00023D46" w:rsidDel="00293509">
          <w:delText xml:space="preserve"> –</w:delText>
        </w:r>
      </w:del>
      <w:r w:rsidRPr="00023D46">
        <w:t xml:space="preserve"> </w:t>
      </w:r>
      <w:ins w:id="72" w:author="Stephen Prater" w:date="2015-08-18T14:40:00Z">
        <w:r w:rsidR="005A719C">
          <w:t>p</w:t>
        </w:r>
      </w:ins>
      <w:ins w:id="73" w:author="Stephen Prater" w:date="2015-08-18T13:51:00Z">
        <w:r w:rsidR="00293509">
          <w:t xml:space="preserve">ostings for </w:t>
        </w:r>
      </w:ins>
      <w:del w:id="74" w:author="Stephen Prater" w:date="2015-08-18T13:51:00Z">
        <w:r w:rsidRPr="00023D46" w:rsidDel="00293509">
          <w:delText>Employe</w:delText>
        </w:r>
      </w:del>
      <w:del w:id="75" w:author="Stephen Prater" w:date="2015-08-18T13:50:00Z">
        <w:r w:rsidRPr="00023D46" w:rsidDel="00293509">
          <w:delText>r i</w:delText>
        </w:r>
      </w:del>
      <w:del w:id="76" w:author="Stephen Prater" w:date="2015-08-18T14:40:00Z">
        <w:r w:rsidRPr="00023D46" w:rsidDel="005A719C">
          <w:delText>ntern</w:delText>
        </w:r>
      </w:del>
      <w:del w:id="77" w:author="Stephen Prater" w:date="2015-08-18T13:51:00Z">
        <w:r w:rsidRPr="00023D46" w:rsidDel="00293509">
          <w:delText xml:space="preserve"> </w:delText>
        </w:r>
      </w:del>
      <w:del w:id="78" w:author="Stephen Prater" w:date="2015-08-18T13:50:00Z">
        <w:r w:rsidRPr="00023D46" w:rsidDel="00293509">
          <w:delText xml:space="preserve">request </w:delText>
        </w:r>
      </w:del>
      <w:del w:id="79" w:author="Stephen Prater" w:date="2015-08-18T13:51:00Z">
        <w:r w:rsidRPr="00023D46" w:rsidDel="00293509">
          <w:delText>for</w:delText>
        </w:r>
      </w:del>
      <w:del w:id="80" w:author="Stephen Prater" w:date="2015-08-18T14:40:00Z">
        <w:r w:rsidRPr="00023D46" w:rsidDel="005A719C">
          <w:delText xml:space="preserve"> </w:delText>
        </w:r>
      </w:del>
      <w:r w:rsidRPr="00023D46">
        <w:t xml:space="preserve">a </w:t>
      </w:r>
      <w:del w:id="81" w:author="Stephen Prater" w:date="2015-08-18T13:50:00Z">
        <w:r w:rsidRPr="00023D46" w:rsidDel="00293509">
          <w:delText>multitude</w:delText>
        </w:r>
      </w:del>
      <w:ins w:id="82" w:author="Stephen Prater" w:date="2015-08-18T13:50:00Z">
        <w:r w:rsidR="00293509">
          <w:t>variety</w:t>
        </w:r>
      </w:ins>
      <w:r w:rsidRPr="00023D46">
        <w:t xml:space="preserve"> of </w:t>
      </w:r>
      <w:r w:rsidR="002D5D81" w:rsidRPr="00023D46">
        <w:t>fields.</w:t>
      </w:r>
    </w:p>
    <w:p w:rsidR="00FB0A7C" w:rsidRDefault="00FB0A7C" w:rsidP="00FB0A7C">
      <w:pPr>
        <w:pStyle w:val="ListParagraph"/>
        <w:ind w:left="510"/>
        <w:rPr>
          <w:ins w:id="83" w:author="Stephen Prater" w:date="2015-08-18T14:45:00Z"/>
        </w:rPr>
        <w:pPrChange w:id="84" w:author="Stephen Prater" w:date="2015-08-18T14:45:00Z">
          <w:pPr/>
        </w:pPrChange>
      </w:pPr>
      <w:bookmarkStart w:id="85" w:name="_GoBack"/>
      <w:bookmarkEnd w:id="85"/>
    </w:p>
    <w:p w:rsidR="00C63303" w:rsidRPr="00023D46" w:rsidRDefault="00023D46" w:rsidP="00FB0A7C">
      <w:pPr>
        <w:pStyle w:val="ListParagraph"/>
        <w:numPr>
          <w:ilvl w:val="0"/>
          <w:numId w:val="1"/>
        </w:numPr>
        <w:pPrChange w:id="86" w:author="Stephen Prater" w:date="2015-08-18T14:43:00Z">
          <w:pPr/>
        </w:pPrChange>
      </w:pPr>
      <w:del w:id="87" w:author="Stephen Prater" w:date="2015-08-18T14:40:00Z">
        <w:r w:rsidRPr="00023D46" w:rsidDel="005A719C">
          <w:delText>Events</w:delText>
        </w:r>
      </w:del>
      <w:del w:id="88" w:author="Stephen Prater" w:date="2015-08-18T13:46:00Z">
        <w:r w:rsidRPr="00023D46" w:rsidDel="00293509">
          <w:delText xml:space="preserve"> -</w:delText>
        </w:r>
      </w:del>
      <w:del w:id="89" w:author="Stephen Prater" w:date="2015-08-18T14:40:00Z">
        <w:r w:rsidRPr="00023D46" w:rsidDel="005A719C">
          <w:delText xml:space="preserve"> </w:delText>
        </w:r>
      </w:del>
      <w:r w:rsidRPr="00023D46">
        <w:t>N</w:t>
      </w:r>
      <w:r w:rsidR="00C63303" w:rsidRPr="00023D46">
        <w:t xml:space="preserve">otifications of local job fairs </w:t>
      </w:r>
      <w:ins w:id="90" w:author="Stephen Prater" w:date="2015-08-18T14:40:00Z">
        <w:r w:rsidR="005A719C">
          <w:t>and</w:t>
        </w:r>
      </w:ins>
      <w:del w:id="91" w:author="Stephen Prater" w:date="2015-08-18T14:40:00Z">
        <w:r w:rsidR="00C63303" w:rsidRPr="00023D46" w:rsidDel="005A719C">
          <w:delText>or</w:delText>
        </w:r>
      </w:del>
      <w:r w:rsidR="002D5D81" w:rsidRPr="00023D46">
        <w:t xml:space="preserve"> other</w:t>
      </w:r>
      <w:r w:rsidR="00C63303" w:rsidRPr="00023D46">
        <w:t xml:space="preserve"> career</w:t>
      </w:r>
      <w:del w:id="92" w:author="Stephen Prater" w:date="2015-08-18T13:51:00Z">
        <w:r w:rsidR="00C63303" w:rsidRPr="00023D46" w:rsidDel="00293509">
          <w:delText xml:space="preserve"> improving</w:delText>
        </w:r>
      </w:del>
      <w:ins w:id="93" w:author="Stephen Prater" w:date="2015-08-18T13:51:00Z">
        <w:r w:rsidR="00293509">
          <w:t>-enhancing</w:t>
        </w:r>
      </w:ins>
      <w:r w:rsidR="00C63303" w:rsidRPr="00023D46">
        <w:t xml:space="preserve"> events</w:t>
      </w:r>
      <w:r w:rsidR="002D5D81" w:rsidRPr="00023D46">
        <w:t>.</w:t>
      </w:r>
    </w:p>
    <w:p w:rsidR="00FB0A7C" w:rsidRDefault="00FB0A7C" w:rsidP="00FB0A7C">
      <w:pPr>
        <w:pStyle w:val="ListParagraph"/>
        <w:ind w:left="510"/>
        <w:rPr>
          <w:ins w:id="94" w:author="Stephen Prater" w:date="2015-08-18T14:45:00Z"/>
        </w:rPr>
        <w:pPrChange w:id="95" w:author="Stephen Prater" w:date="2015-08-18T14:45:00Z">
          <w:pPr/>
        </w:pPrChange>
      </w:pPr>
    </w:p>
    <w:p w:rsidR="00C63303" w:rsidRDefault="00023D46" w:rsidP="00FB0A7C">
      <w:pPr>
        <w:pStyle w:val="ListParagraph"/>
        <w:numPr>
          <w:ilvl w:val="0"/>
          <w:numId w:val="1"/>
        </w:numPr>
        <w:rPr>
          <w:ins w:id="96" w:author="Stephen Prater" w:date="2015-08-18T14:45:00Z"/>
        </w:rPr>
        <w:pPrChange w:id="97" w:author="Stephen Prater" w:date="2015-08-18T14:44:00Z">
          <w:pPr/>
        </w:pPrChange>
      </w:pPr>
      <w:del w:id="98" w:author="Stephen Prater" w:date="2015-08-18T14:40:00Z">
        <w:r w:rsidRPr="00023D46" w:rsidDel="005A719C">
          <w:delText>Articles</w:delText>
        </w:r>
      </w:del>
      <w:del w:id="99" w:author="Stephen Prater" w:date="2015-08-18T13:46:00Z">
        <w:r w:rsidRPr="00023D46" w:rsidDel="00293509">
          <w:delText xml:space="preserve"> –</w:delText>
        </w:r>
      </w:del>
      <w:r w:rsidRPr="00023D46">
        <w:t>I</w:t>
      </w:r>
      <w:r w:rsidR="00C63303" w:rsidRPr="00023D46">
        <w:t>nformational</w:t>
      </w:r>
      <w:ins w:id="100" w:author="Stephen Prater" w:date="2015-08-18T14:40:00Z">
        <w:r w:rsidR="005A719C">
          <w:t xml:space="preserve"> articles </w:t>
        </w:r>
      </w:ins>
      <w:del w:id="101" w:author="Stephen Prater" w:date="2015-08-18T14:40:00Z">
        <w:r w:rsidR="00C63303" w:rsidRPr="00023D46" w:rsidDel="005A719C">
          <w:delText xml:space="preserve"> con</w:delText>
        </w:r>
      </w:del>
      <w:ins w:id="102" w:author="Stephen Prater" w:date="2015-08-18T14:40:00Z">
        <w:r w:rsidR="005A719C">
          <w:t>and con</w:t>
        </w:r>
      </w:ins>
      <w:r w:rsidR="00C63303" w:rsidRPr="00023D46">
        <w:t xml:space="preserve">tent recommended </w:t>
      </w:r>
      <w:ins w:id="103" w:author="Stephen Prater" w:date="2015-08-18T13:51:00Z">
        <w:r w:rsidR="00293509">
          <w:t>by the staff at</w:t>
        </w:r>
      </w:ins>
      <w:del w:id="104" w:author="Stephen Prater" w:date="2015-08-18T13:51:00Z">
        <w:r w:rsidR="00C63303" w:rsidRPr="00023D46" w:rsidDel="00293509">
          <w:delText>from</w:delText>
        </w:r>
      </w:del>
      <w:r w:rsidR="00C63303" w:rsidRPr="00023D46">
        <w:t xml:space="preserve"> </w:t>
      </w:r>
      <w:r w:rsidRPr="00023D46">
        <w:t>Metro’s</w:t>
      </w:r>
      <w:r w:rsidR="00C63303" w:rsidRPr="00023D46">
        <w:t xml:space="preserve"> Career Center</w:t>
      </w:r>
      <w:ins w:id="105" w:author="Stephen Prater" w:date="2015-08-18T13:52:00Z">
        <w:r w:rsidR="00293509">
          <w:t>.</w:t>
        </w:r>
      </w:ins>
    </w:p>
    <w:p w:rsidR="00FB0A7C" w:rsidRPr="00023D46" w:rsidRDefault="00FB0A7C" w:rsidP="00FB0A7C">
      <w:pPr>
        <w:pStyle w:val="ListParagraph"/>
        <w:ind w:left="510"/>
        <w:pPrChange w:id="106" w:author="Stephen Prater" w:date="2015-08-18T14:45:00Z">
          <w:pPr/>
        </w:pPrChange>
      </w:pPr>
    </w:p>
    <w:p w:rsidR="00C63303" w:rsidRPr="00023D46" w:rsidDel="00293509" w:rsidRDefault="00FB0A7C" w:rsidP="00FB0A7C">
      <w:pPr>
        <w:pStyle w:val="ListParagraph"/>
        <w:numPr>
          <w:ilvl w:val="0"/>
          <w:numId w:val="1"/>
        </w:numPr>
        <w:rPr>
          <w:del w:id="107" w:author="Stephen Prater" w:date="2015-08-18T13:52:00Z"/>
        </w:rPr>
        <w:pPrChange w:id="108" w:author="Stephen Prater" w:date="2015-08-18T14:44:00Z">
          <w:pPr/>
        </w:pPrChange>
      </w:pPr>
      <w:del w:id="109" w:author="Stephen Prater" w:date="2015-08-18T14:44:00Z">
        <w:r w:rsidDel="00FB0A7C">
          <w:delText xml:space="preserve">6.) </w:delText>
        </w:r>
      </w:del>
      <w:del w:id="110" w:author="Stephen Prater" w:date="2015-08-18T13:52:00Z">
        <w:r w:rsidR="00C63303" w:rsidRPr="00023D46" w:rsidDel="00293509">
          <w:delText>Planning</w:delText>
        </w:r>
      </w:del>
      <w:del w:id="111" w:author="Stephen Prater" w:date="2015-08-18T13:46:00Z">
        <w:r w:rsidR="00C63303" w:rsidRPr="00023D46" w:rsidDel="00293509">
          <w:delText xml:space="preserve"> –</w:delText>
        </w:r>
      </w:del>
      <w:del w:id="112" w:author="Stephen Prater" w:date="2015-08-18T13:52:00Z">
        <w:r w:rsidR="00C63303" w:rsidRPr="00023D46" w:rsidDel="00293509">
          <w:delText xml:space="preserve"> Checklist of actions needed to </w:delText>
        </w:r>
        <w:r w:rsidR="002D5D81" w:rsidRPr="00023D46" w:rsidDel="00293509">
          <w:delText>achieve</w:delText>
        </w:r>
        <w:r w:rsidR="00C63303" w:rsidRPr="00023D46" w:rsidDel="00293509">
          <w:delText xml:space="preserve"> graduation or job placement goals.</w:delText>
        </w:r>
      </w:del>
    </w:p>
    <w:p w:rsidR="00FB1890" w:rsidRPr="00023D46" w:rsidRDefault="00FB1890" w:rsidP="00FB0A7C">
      <w:pPr>
        <w:pStyle w:val="ListParagraph"/>
        <w:numPr>
          <w:ilvl w:val="0"/>
          <w:numId w:val="1"/>
        </w:numPr>
        <w:pPrChange w:id="113" w:author="Stephen Prater" w:date="2015-08-18T14:44:00Z">
          <w:pPr/>
        </w:pPrChange>
      </w:pPr>
      <w:r w:rsidRPr="00023D46">
        <w:t>Tailor</w:t>
      </w:r>
      <w:r w:rsidR="002D5D81" w:rsidRPr="00023D46">
        <w:t>ed</w:t>
      </w:r>
      <w:r w:rsidR="00023D46" w:rsidRPr="00023D46">
        <w:t xml:space="preserve"> Searches</w:t>
      </w:r>
      <w:ins w:id="114" w:author="Stephen Prater" w:date="2015-08-18T13:47:00Z">
        <w:r w:rsidR="005A719C">
          <w:t xml:space="preserve"> that </w:t>
        </w:r>
      </w:ins>
      <w:del w:id="115" w:author="Stephen Prater" w:date="2015-08-18T13:46:00Z">
        <w:r w:rsidR="00023D46" w:rsidRPr="00023D46" w:rsidDel="00293509">
          <w:delText xml:space="preserve"> –</w:delText>
        </w:r>
      </w:del>
      <w:del w:id="116" w:author="Stephen Prater" w:date="2015-08-18T14:40:00Z">
        <w:r w:rsidR="00023D46" w:rsidRPr="00023D46" w:rsidDel="005A719C">
          <w:delText xml:space="preserve"> S</w:delText>
        </w:r>
      </w:del>
      <w:ins w:id="117" w:author="Stephen Prater" w:date="2015-08-18T14:40:00Z">
        <w:r w:rsidR="005A719C">
          <w:t>s</w:t>
        </w:r>
      </w:ins>
      <w:r w:rsidRPr="00023D46">
        <w:t xml:space="preserve">tudents can </w:t>
      </w:r>
      <w:ins w:id="118" w:author="Stephen Prater" w:date="2015-08-18T14:40:00Z">
        <w:r w:rsidR="005A719C">
          <w:t xml:space="preserve">use to </w:t>
        </w:r>
      </w:ins>
      <w:r w:rsidR="002D5D81" w:rsidRPr="00023D46">
        <w:t>refine search criteria</w:t>
      </w:r>
      <w:r w:rsidRPr="00023D46">
        <w:t xml:space="preserve"> to fit their </w:t>
      </w:r>
      <w:r w:rsidR="002D5D81" w:rsidRPr="00023D46">
        <w:t>interests,</w:t>
      </w:r>
      <w:r w:rsidRPr="00023D46">
        <w:t xml:space="preserve"> de</w:t>
      </w:r>
      <w:r w:rsidR="002D5D81" w:rsidRPr="00023D46">
        <w:t>gree, location, employers, etc.</w:t>
      </w:r>
    </w:p>
    <w:p w:rsidR="00FB0A7C" w:rsidRDefault="00FB0A7C" w:rsidP="00FB0A7C">
      <w:pPr>
        <w:pStyle w:val="ListParagraph"/>
        <w:ind w:left="510"/>
        <w:rPr>
          <w:ins w:id="119" w:author="Stephen Prater" w:date="2015-08-18T14:45:00Z"/>
        </w:rPr>
        <w:pPrChange w:id="120" w:author="Stephen Prater" w:date="2015-08-18T14:45:00Z">
          <w:pPr/>
        </w:pPrChange>
      </w:pPr>
    </w:p>
    <w:p w:rsidR="00075F01" w:rsidRPr="00023D46" w:rsidRDefault="00075F01" w:rsidP="00FB0A7C">
      <w:pPr>
        <w:pStyle w:val="ListParagraph"/>
        <w:numPr>
          <w:ilvl w:val="0"/>
          <w:numId w:val="1"/>
        </w:numPr>
        <w:pPrChange w:id="121" w:author="Stephen Prater" w:date="2015-08-18T14:44:00Z">
          <w:pPr/>
        </w:pPrChange>
      </w:pPr>
      <w:r w:rsidRPr="00023D46">
        <w:t>Messag</w:t>
      </w:r>
      <w:ins w:id="122" w:author="Stephen Prater" w:date="2015-08-18T14:41:00Z">
        <w:r w:rsidR="005A719C">
          <w:t>ing options tha</w:t>
        </w:r>
      </w:ins>
      <w:del w:id="123" w:author="Stephen Prater" w:date="2015-08-18T14:41:00Z">
        <w:r w:rsidRPr="00023D46" w:rsidDel="005A719C">
          <w:delText>es</w:delText>
        </w:r>
      </w:del>
      <w:del w:id="124" w:author="Stephen Prater" w:date="2015-08-18T13:47:00Z">
        <w:r w:rsidRPr="00023D46" w:rsidDel="00293509">
          <w:delText xml:space="preserve"> -</w:delText>
        </w:r>
      </w:del>
      <w:del w:id="125" w:author="Stephen Prater" w:date="2015-08-18T14:41:00Z">
        <w:r w:rsidRPr="00023D46" w:rsidDel="005A719C">
          <w:delText xml:space="preserve"> </w:delText>
        </w:r>
      </w:del>
      <w:ins w:id="126" w:author="Stephen Prater" w:date="2015-08-18T14:41:00Z">
        <w:r w:rsidR="005A719C">
          <w:t>t</w:t>
        </w:r>
      </w:ins>
      <w:del w:id="127" w:author="Stephen Prater" w:date="2015-08-18T14:41:00Z">
        <w:r w:rsidRPr="00023D46" w:rsidDel="005A719C">
          <w:delText>Students</w:delText>
        </w:r>
      </w:del>
      <w:ins w:id="128" w:author="Stephen Prater" w:date="2015-08-18T14:41:00Z">
        <w:r w:rsidR="005A719C">
          <w:t xml:space="preserve"> students</w:t>
        </w:r>
      </w:ins>
      <w:r w:rsidRPr="00023D46">
        <w:t xml:space="preserve"> can</w:t>
      </w:r>
      <w:ins w:id="129" w:author="Stephen Prater" w:date="2015-08-18T14:41:00Z">
        <w:r w:rsidR="005A719C">
          <w:t xml:space="preserve"> use to communicate with other users </w:t>
        </w:r>
      </w:ins>
      <w:del w:id="130" w:author="Stephen Prater" w:date="2015-08-18T14:41:00Z">
        <w:r w:rsidRPr="00023D46" w:rsidDel="005A719C">
          <w:delText xml:space="preserve"> message other users and</w:delText>
        </w:r>
        <w:r w:rsidR="00023D46" w:rsidRPr="00023D46" w:rsidDel="005A719C">
          <w:delText xml:space="preserve"> can </w:delText>
        </w:r>
      </w:del>
      <w:ins w:id="131" w:author="Stephen Prater" w:date="2015-08-18T14:41:00Z">
        <w:r w:rsidR="005A719C">
          <w:t xml:space="preserve">and </w:t>
        </w:r>
      </w:ins>
      <w:r w:rsidR="00023D46" w:rsidRPr="00023D46">
        <w:t xml:space="preserve">be contacted directly </w:t>
      </w:r>
      <w:del w:id="132" w:author="Stephen Prater" w:date="2015-08-18T14:41:00Z">
        <w:r w:rsidR="00023D46" w:rsidRPr="00023D46" w:rsidDel="005A719C">
          <w:delText>via H</w:delText>
        </w:r>
        <w:r w:rsidRPr="00023D46" w:rsidDel="005A719C">
          <w:delText xml:space="preserve">andshake </w:delText>
        </w:r>
      </w:del>
      <w:ins w:id="133" w:author="Stephen Prater" w:date="2015-08-18T13:52:00Z">
        <w:r w:rsidR="00293509">
          <w:t xml:space="preserve">by </w:t>
        </w:r>
      </w:ins>
      <w:del w:id="134" w:author="Stephen Prater" w:date="2015-08-18T13:52:00Z">
        <w:r w:rsidRPr="00023D46" w:rsidDel="00293509">
          <w:delText xml:space="preserve">from </w:delText>
        </w:r>
      </w:del>
      <w:r w:rsidRPr="00023D46">
        <w:t>prospective employers.</w:t>
      </w:r>
    </w:p>
    <w:p w:rsidR="00FB0A7C" w:rsidRDefault="00FB0A7C" w:rsidP="00FB0A7C">
      <w:pPr>
        <w:pStyle w:val="ListParagraph"/>
        <w:ind w:left="510"/>
        <w:rPr>
          <w:ins w:id="135" w:author="Stephen Prater" w:date="2015-08-18T14:45:00Z"/>
        </w:rPr>
        <w:pPrChange w:id="136" w:author="Stephen Prater" w:date="2015-08-18T14:45:00Z">
          <w:pPr/>
        </w:pPrChange>
      </w:pPr>
      <w:ins w:id="137" w:author="Stephen Prater" w:date="2015-08-18T14:45:00Z">
        <w:r>
          <w:t xml:space="preserve"> </w:t>
        </w:r>
      </w:ins>
    </w:p>
    <w:p w:rsidR="00075F01" w:rsidRPr="00023D46" w:rsidRDefault="005A719C" w:rsidP="00FB0A7C">
      <w:pPr>
        <w:pStyle w:val="ListParagraph"/>
        <w:numPr>
          <w:ilvl w:val="0"/>
          <w:numId w:val="1"/>
        </w:numPr>
        <w:pPrChange w:id="138" w:author="Stephen Prater" w:date="2015-08-18T14:44:00Z">
          <w:pPr/>
        </w:pPrChange>
      </w:pPr>
      <w:ins w:id="139" w:author="Stephen Prater" w:date="2015-08-18T14:39:00Z">
        <w:r>
          <w:t>The option to</w:t>
        </w:r>
      </w:ins>
      <w:del w:id="140" w:author="Stephen Prater" w:date="2015-08-18T14:41:00Z">
        <w:r w:rsidR="00075F01" w:rsidRPr="00023D46" w:rsidDel="005A719C">
          <w:delText>Appointments</w:delText>
        </w:r>
      </w:del>
      <w:del w:id="141" w:author="Stephen Prater" w:date="2015-08-18T13:47:00Z">
        <w:r w:rsidR="00075F01" w:rsidRPr="00023D46" w:rsidDel="00293509">
          <w:delText xml:space="preserve"> –</w:delText>
        </w:r>
      </w:del>
      <w:del w:id="142" w:author="Stephen Prater" w:date="2015-08-18T14:42:00Z">
        <w:r w:rsidR="00075F01" w:rsidRPr="00023D46" w:rsidDel="005A719C">
          <w:delText xml:space="preserve"> S</w:delText>
        </w:r>
      </w:del>
      <w:ins w:id="143" w:author="Stephen Prater" w:date="2015-08-18T14:42:00Z">
        <w:r>
          <w:t xml:space="preserve"> s</w:t>
        </w:r>
      </w:ins>
      <w:r w:rsidR="00075F01" w:rsidRPr="00023D46">
        <w:t>et up appointments</w:t>
      </w:r>
      <w:del w:id="144" w:author="Stephen Prater" w:date="2015-08-18T13:52:00Z">
        <w:r w:rsidR="00075F01" w:rsidRPr="00023D46" w:rsidDel="00293509">
          <w:delText xml:space="preserve"> directly</w:delText>
        </w:r>
      </w:del>
      <w:r w:rsidR="00075F01" w:rsidRPr="00023D46">
        <w:t xml:space="preserve"> </w:t>
      </w:r>
      <w:ins w:id="145" w:author="Stephen Prater" w:date="2015-08-18T13:52:00Z">
        <w:r w:rsidR="00293509">
          <w:t>with</w:t>
        </w:r>
      </w:ins>
      <w:del w:id="146" w:author="Stephen Prater" w:date="2015-08-18T13:52:00Z">
        <w:r w:rsidR="00075F01" w:rsidRPr="00023D46" w:rsidDel="00293509">
          <w:delText>to</w:delText>
        </w:r>
      </w:del>
      <w:r w:rsidR="00075F01" w:rsidRPr="00023D46">
        <w:t xml:space="preserve"> Career Center </w:t>
      </w:r>
      <w:ins w:id="147" w:author="Stephen Prater" w:date="2015-08-18T14:42:00Z">
        <w:r>
          <w:t>s</w:t>
        </w:r>
      </w:ins>
      <w:del w:id="148" w:author="Stephen Prater" w:date="2015-08-18T14:42:00Z">
        <w:r w:rsidR="00075F01" w:rsidRPr="00023D46" w:rsidDel="005A719C">
          <w:delText>S</w:delText>
        </w:r>
      </w:del>
      <w:r w:rsidR="00075F01" w:rsidRPr="00023D46">
        <w:t>taff.</w:t>
      </w:r>
    </w:p>
    <w:p w:rsidR="00217BEC" w:rsidRPr="00023D46" w:rsidDel="00293509" w:rsidRDefault="00217BEC" w:rsidP="00023D46">
      <w:pPr>
        <w:rPr>
          <w:del w:id="149" w:author="Stephen Prater" w:date="2015-08-18T13:53:00Z"/>
        </w:rPr>
      </w:pPr>
      <w:del w:id="150" w:author="Stephen Prater" w:date="2015-08-18T13:53:00Z">
        <w:r w:rsidRPr="00023D46" w:rsidDel="00293509">
          <w:delText>Responsive Design</w:delText>
        </w:r>
      </w:del>
      <w:del w:id="151" w:author="Stephen Prater" w:date="2015-08-18T13:47:00Z">
        <w:r w:rsidRPr="00023D46" w:rsidDel="00293509">
          <w:delText xml:space="preserve"> –</w:delText>
        </w:r>
      </w:del>
      <w:del w:id="152" w:author="Stephen Prater" w:date="2015-08-18T13:53:00Z">
        <w:r w:rsidRPr="00023D46" w:rsidDel="00293509">
          <w:delText xml:space="preserve"> Makes viewing and navigating the site</w:delText>
        </w:r>
        <w:r w:rsidR="00A066BE" w:rsidRPr="00023D46" w:rsidDel="00293509">
          <w:delText xml:space="preserve"> from either desktop or</w:delText>
        </w:r>
        <w:r w:rsidRPr="00023D46" w:rsidDel="00293509">
          <w:delText xml:space="preserve"> mobile devices like phones &amp; tablets </w:delText>
        </w:r>
        <w:r w:rsidR="00A066BE" w:rsidRPr="00023D46" w:rsidDel="00293509">
          <w:delText xml:space="preserve">that much </w:delText>
        </w:r>
        <w:r w:rsidRPr="00023D46" w:rsidDel="00293509">
          <w:delText>simpler.</w:delText>
        </w:r>
      </w:del>
    </w:p>
    <w:p w:rsidR="002D5D81" w:rsidRPr="00023D46" w:rsidDel="00167BCB" w:rsidRDefault="00167BCB" w:rsidP="00023D46">
      <w:pPr>
        <w:rPr>
          <w:del w:id="153" w:author="Stephen Prater" w:date="2015-08-18T13:01:00Z"/>
        </w:rPr>
      </w:pPr>
      <w:ins w:id="154" w:author="Stephen Prater" w:date="2015-08-18T13:00:00Z">
        <w:r>
          <w:t xml:space="preserve">   </w:t>
        </w:r>
      </w:ins>
      <w:r w:rsidR="00FB1890" w:rsidRPr="00023D46">
        <w:t xml:space="preserve">Currently there are </w:t>
      </w:r>
      <w:ins w:id="155" w:author="Stephen Prater" w:date="2015-08-18T12:55:00Z">
        <w:r>
          <w:t xml:space="preserve">more than </w:t>
        </w:r>
      </w:ins>
      <w:r w:rsidR="00FB1890" w:rsidRPr="00023D46">
        <w:t>330 employers on handshake</w:t>
      </w:r>
      <w:ins w:id="156" w:author="Stephen Prater" w:date="2015-08-18T12:55:00Z">
        <w:r>
          <w:t>.</w:t>
        </w:r>
      </w:ins>
      <w:del w:id="157" w:author="Stephen Prater" w:date="2015-08-18T12:55:00Z">
        <w:r w:rsidR="00FB1890" w:rsidRPr="00023D46" w:rsidDel="00167BCB">
          <w:delText xml:space="preserve"> </w:delText>
        </w:r>
        <w:r w:rsidR="002D5D81" w:rsidRPr="00023D46" w:rsidDel="00167BCB">
          <w:delText>with</w:delText>
        </w:r>
        <w:r w:rsidR="00FB1890" w:rsidRPr="00023D46" w:rsidDel="00167BCB">
          <w:delText xml:space="preserve"> even more </w:delText>
        </w:r>
        <w:r w:rsidR="002D5D81" w:rsidRPr="00023D46" w:rsidDel="00167BCB">
          <w:delText>registering</w:delText>
        </w:r>
        <w:r w:rsidR="00FB1890" w:rsidRPr="00023D46" w:rsidDel="00167BCB">
          <w:delText>.</w:delText>
        </w:r>
      </w:del>
      <w:r w:rsidR="00075F01" w:rsidRPr="00023D46">
        <w:t xml:space="preserve"> Employers will</w:t>
      </w:r>
      <w:del w:id="158" w:author="Stephen Prater" w:date="2015-08-18T12:57:00Z">
        <w:r w:rsidR="00075F01" w:rsidRPr="00023D46" w:rsidDel="00167BCB">
          <w:delText xml:space="preserve"> al</w:delText>
        </w:r>
      </w:del>
      <w:del w:id="159" w:author="Stephen Prater" w:date="2015-08-18T12:56:00Z">
        <w:r w:rsidR="00075F01" w:rsidRPr="00023D46" w:rsidDel="00167BCB">
          <w:delText>so</w:delText>
        </w:r>
      </w:del>
      <w:r w:rsidR="00075F01" w:rsidRPr="00023D46">
        <w:t xml:space="preserve"> be able to search</w:t>
      </w:r>
      <w:ins w:id="160" w:author="Stephen Prater" w:date="2015-08-18T12:56:00Z">
        <w:r>
          <w:t xml:space="preserve"> through student profiles</w:t>
        </w:r>
      </w:ins>
      <w:del w:id="161" w:author="Stephen Prater" w:date="2015-08-18T12:59:00Z">
        <w:r w:rsidR="00075F01" w:rsidRPr="00023D46" w:rsidDel="00167BCB">
          <w:delText xml:space="preserve"> for</w:delText>
        </w:r>
      </w:del>
      <w:ins w:id="162" w:author="Stephen Prater" w:date="2015-08-18T12:59:00Z">
        <w:r>
          <w:t xml:space="preserve"> for</w:t>
        </w:r>
      </w:ins>
      <w:r w:rsidR="00075F01" w:rsidRPr="00023D46">
        <w:t xml:space="preserve"> students </w:t>
      </w:r>
      <w:ins w:id="163" w:author="Stephen Prater" w:date="2015-08-18T12:58:00Z">
        <w:r>
          <w:t>with qualifications that</w:t>
        </w:r>
      </w:ins>
      <w:del w:id="164" w:author="Stephen Prater" w:date="2015-08-18T12:58:00Z">
        <w:r w:rsidR="00075F01" w:rsidRPr="00023D46" w:rsidDel="00167BCB">
          <w:delText>that</w:delText>
        </w:r>
      </w:del>
      <w:r w:rsidR="00075F01" w:rsidRPr="00023D46">
        <w:t xml:space="preserve"> meet their job criteria</w:t>
      </w:r>
      <w:ins w:id="165" w:author="Stephen Prater" w:date="2015-08-18T12:58:00Z">
        <w:r>
          <w:t>.</w:t>
        </w:r>
      </w:ins>
      <w:del w:id="166" w:author="Stephen Prater" w:date="2015-08-18T12:58:00Z">
        <w:r w:rsidR="00075F01" w:rsidRPr="00023D46" w:rsidDel="00167BCB">
          <w:delText xml:space="preserve"> thanks to the information filled out on your profiles.</w:delText>
        </w:r>
      </w:del>
      <w:r w:rsidR="00075F01" w:rsidRPr="00023D46">
        <w:t xml:space="preserve"> This makes it easier </w:t>
      </w:r>
      <w:del w:id="167" w:author="Stephen Prater" w:date="2015-08-18T12:59:00Z">
        <w:r w:rsidR="00075F01" w:rsidRPr="00023D46" w:rsidDel="00167BCB">
          <w:delText xml:space="preserve">for both parties </w:delText>
        </w:r>
      </w:del>
      <w:ins w:id="168" w:author="Stephen Prater" w:date="2015-08-18T12:59:00Z">
        <w:r>
          <w:t xml:space="preserve">to find </w:t>
        </w:r>
      </w:ins>
      <w:del w:id="169" w:author="Stephen Prater" w:date="2015-08-18T12:59:00Z">
        <w:r w:rsidR="00075F01" w:rsidRPr="00023D46" w:rsidDel="00167BCB">
          <w:delText>to get</w:delText>
        </w:r>
      </w:del>
      <w:r w:rsidR="00075F01" w:rsidRPr="00023D46">
        <w:t xml:space="preserve"> the candidates they need for any position. </w:t>
      </w:r>
    </w:p>
    <w:p w:rsidR="00167BCB" w:rsidRDefault="00167BCB" w:rsidP="0008333D">
      <w:pPr>
        <w:rPr>
          <w:ins w:id="170" w:author="Stephen Prater" w:date="2015-08-18T13:01:00Z"/>
        </w:rPr>
      </w:pPr>
    </w:p>
    <w:p w:rsidR="00C63303" w:rsidRDefault="00075F01">
      <w:del w:id="171" w:author="Stephen Prater" w:date="2015-08-18T13:01:00Z">
        <w:r w:rsidRPr="00023D46" w:rsidDel="00167BCB">
          <w:lastRenderedPageBreak/>
          <w:delText xml:space="preserve">Students will also have </w:delText>
        </w:r>
        <w:r w:rsidR="00217BEC" w:rsidRPr="00023D46" w:rsidDel="00167BCB">
          <w:delText>the</w:delText>
        </w:r>
        <w:r w:rsidR="00023D46" w:rsidRPr="00023D46" w:rsidDel="00167BCB">
          <w:delText xml:space="preserve"> option</w:delText>
        </w:r>
        <w:r w:rsidRPr="00023D46" w:rsidDel="00167BCB">
          <w:delText xml:space="preserve"> to share th</w:delText>
        </w:r>
        <w:r w:rsidR="00023D46" w:rsidRPr="00023D46" w:rsidDel="00167BCB">
          <w:delText>is information with Metro</w:delText>
        </w:r>
        <w:r w:rsidRPr="00023D46" w:rsidDel="00167BCB">
          <w:delText xml:space="preserve"> Career Center </w:delText>
        </w:r>
      </w:del>
      <w:del w:id="172" w:author="Stephen Prater" w:date="2015-08-18T13:00:00Z">
        <w:r w:rsidRPr="00023D46" w:rsidDel="00167BCB">
          <w:delText>S</w:delText>
        </w:r>
      </w:del>
      <w:del w:id="173" w:author="Stephen Prater" w:date="2015-08-18T13:01:00Z">
        <w:r w:rsidRPr="00023D46" w:rsidDel="00167BCB">
          <w:delText>taff</w:delText>
        </w:r>
      </w:del>
      <w:del w:id="174" w:author="Stephen Prater" w:date="2015-08-18T13:00:00Z">
        <w:r w:rsidRPr="00023D46" w:rsidDel="00167BCB">
          <w:delText xml:space="preserve"> prior to appointments</w:delText>
        </w:r>
      </w:del>
      <w:del w:id="175" w:author="Stephen Prater" w:date="2015-08-18T13:01:00Z">
        <w:r w:rsidRPr="00023D46" w:rsidDel="00167BCB">
          <w:delText xml:space="preserve">. </w:delText>
        </w:r>
      </w:del>
      <w:ins w:id="176" w:author="Stephen Prater" w:date="2015-08-18T13:00:00Z">
        <w:r w:rsidR="00167BCB">
          <w:t xml:space="preserve">   </w:t>
        </w:r>
      </w:ins>
      <w:r w:rsidRPr="00023D46">
        <w:t>Features like the planning tab allow</w:t>
      </w:r>
      <w:del w:id="177" w:author="Stephen Prater" w:date="2015-08-18T13:01:00Z">
        <w:r w:rsidRPr="00023D46" w:rsidDel="00167BCB">
          <w:delText>s to</w:delText>
        </w:r>
      </w:del>
      <w:r w:rsidRPr="00023D46">
        <w:t xml:space="preserve"> </w:t>
      </w:r>
      <w:r w:rsidR="00A453D7" w:rsidRPr="00023D46">
        <w:t xml:space="preserve">students to keep </w:t>
      </w:r>
      <w:r w:rsidR="00023D46" w:rsidRPr="00023D46">
        <w:t>track of their progress and</w:t>
      </w:r>
      <w:r w:rsidR="00A453D7" w:rsidRPr="00023D46">
        <w:t xml:space="preserve"> </w:t>
      </w:r>
      <w:ins w:id="178" w:author="Stephen Prater" w:date="2015-08-18T13:03:00Z">
        <w:r w:rsidR="00167BCB">
          <w:t>provide</w:t>
        </w:r>
      </w:ins>
      <w:del w:id="179" w:author="Stephen Prater" w:date="2015-08-18T13:03:00Z">
        <w:r w:rsidR="00A453D7" w:rsidRPr="00023D46" w:rsidDel="00167BCB">
          <w:delText>give</w:delText>
        </w:r>
      </w:del>
      <w:r w:rsidRPr="00023D46">
        <w:t xml:space="preserve"> counselors the information needed </w:t>
      </w:r>
      <w:del w:id="180" w:author="Stephen Prater" w:date="2015-08-18T13:02:00Z">
        <w:r w:rsidRPr="00023D46" w:rsidDel="00167BCB">
          <w:delText>to</w:delText>
        </w:r>
      </w:del>
      <w:ins w:id="181" w:author="Stephen Prater" w:date="2015-08-18T13:02:00Z">
        <w:r w:rsidR="00167BCB">
          <w:t>to give clearer</w:t>
        </w:r>
      </w:ins>
      <w:del w:id="182" w:author="Stephen Prater" w:date="2015-08-18T13:03:00Z">
        <w:r w:rsidRPr="00023D46" w:rsidDel="00167BCB">
          <w:delText xml:space="preserve"> giv</w:delText>
        </w:r>
      </w:del>
      <w:del w:id="183" w:author="Stephen Prater" w:date="2015-08-18T13:02:00Z">
        <w:r w:rsidRPr="00023D46" w:rsidDel="00167BCB">
          <w:delText>e</w:delText>
        </w:r>
      </w:del>
      <w:del w:id="184" w:author="Stephen Prater" w:date="2015-08-18T13:01:00Z">
        <w:r w:rsidRPr="00023D46" w:rsidDel="00167BCB">
          <w:delText>r</w:delText>
        </w:r>
      </w:del>
      <w:r w:rsidRPr="00023D46">
        <w:t xml:space="preserve"> </w:t>
      </w:r>
      <w:del w:id="185" w:author="Stephen Prater" w:date="2015-08-18T13:02:00Z">
        <w:r w:rsidRPr="00023D46" w:rsidDel="00167BCB">
          <w:delText>clearer</w:delText>
        </w:r>
        <w:r w:rsidR="00A453D7" w:rsidRPr="00023D46" w:rsidDel="00167BCB">
          <w:delText xml:space="preserve"> </w:delText>
        </w:r>
      </w:del>
      <w:r w:rsidR="00217BEC" w:rsidRPr="00023D46">
        <w:t>recommendations</w:t>
      </w:r>
      <w:r w:rsidR="00A453D7" w:rsidRPr="00023D46">
        <w:t xml:space="preserve"> </w:t>
      </w:r>
      <w:r w:rsidRPr="00023D46">
        <w:t>for</w:t>
      </w:r>
      <w:del w:id="186" w:author="Stephen Prater" w:date="2015-08-18T13:02:00Z">
        <w:r w:rsidRPr="00023D46" w:rsidDel="00167BCB">
          <w:delText xml:space="preserve"> </w:delText>
        </w:r>
        <w:r w:rsidR="00217BEC" w:rsidRPr="00023D46" w:rsidDel="00167BCB">
          <w:delText>a</w:delText>
        </w:r>
      </w:del>
      <w:r w:rsidR="00217BEC" w:rsidRPr="00023D46">
        <w:t xml:space="preserve"> student</w:t>
      </w:r>
      <w:del w:id="187" w:author="Stephen Prater" w:date="2015-08-18T13:01:00Z">
        <w:r w:rsidR="00217BEC" w:rsidRPr="00023D46" w:rsidDel="00167BCB">
          <w:delText>’</w:delText>
        </w:r>
      </w:del>
      <w:r w:rsidR="00217BEC" w:rsidRPr="00023D46">
        <w:t>s</w:t>
      </w:r>
      <w:ins w:id="188" w:author="Stephen Prater" w:date="2015-08-18T13:02:00Z">
        <w:r w:rsidR="00167BCB">
          <w:t>’</w:t>
        </w:r>
      </w:ins>
      <w:r w:rsidRPr="00023D46">
        <w:t xml:space="preserve"> academic and po</w:t>
      </w:r>
      <w:r w:rsidR="00217BEC" w:rsidRPr="00023D46">
        <w:t>st-graduate</w:t>
      </w:r>
      <w:r w:rsidRPr="00023D46">
        <w:t xml:space="preserve"> future.</w:t>
      </w:r>
      <w:del w:id="189" w:author="Stephen Prater" w:date="2015-08-18T12:48:00Z">
        <w:r w:rsidR="00A453D7" w:rsidRPr="00023D46" w:rsidDel="00C312D3">
          <w:delText xml:space="preserve"> </w:delText>
        </w:r>
      </w:del>
      <w:r w:rsidR="00A453D7" w:rsidRPr="00023D46">
        <w:t xml:space="preserve"> </w:t>
      </w:r>
      <w:r w:rsidR="00217BEC" w:rsidRPr="00023D46">
        <w:t>To build your profile and get started on your search</w:t>
      </w:r>
      <w:ins w:id="190" w:author="Stephen Prater" w:date="2015-08-18T13:03:00Z">
        <w:r w:rsidR="00167BCB">
          <w:t>,</w:t>
        </w:r>
      </w:ins>
      <w:r w:rsidR="00217BEC" w:rsidRPr="00023D46">
        <w:t xml:space="preserve"> check out </w:t>
      </w:r>
      <w:r w:rsidR="00217BEC" w:rsidRPr="00023D46">
        <w:rPr>
          <w:bCs/>
        </w:rPr>
        <w:t>metrostate.joinhandshake.com</w:t>
      </w:r>
      <w:ins w:id="191" w:author="Stephen Prater" w:date="2015-08-18T13:03:00Z">
        <w:r w:rsidR="00167BCB">
          <w:rPr>
            <w:bCs/>
          </w:rPr>
          <w:t>.</w:t>
        </w:r>
      </w:ins>
      <w:r w:rsidR="00217BEC" w:rsidRPr="00023D46">
        <w:t xml:space="preserve"> </w:t>
      </w:r>
      <w:del w:id="192" w:author="Stephen Prater" w:date="2015-08-18T13:03:00Z">
        <w:r w:rsidR="00217BEC" w:rsidRPr="00023D46" w:rsidDel="00167BCB">
          <w:delText>and f</w:delText>
        </w:r>
      </w:del>
      <w:ins w:id="193" w:author="Stephen Prater" w:date="2015-08-18T13:03:00Z">
        <w:r w:rsidR="00167BCB">
          <w:t>F</w:t>
        </w:r>
      </w:ins>
      <w:r w:rsidR="00217BEC" w:rsidRPr="00023D46">
        <w:t xml:space="preserve">or more </w:t>
      </w:r>
      <w:r w:rsidR="00F26A62">
        <w:t>information contact Metro</w:t>
      </w:r>
      <w:r w:rsidR="00217BEC" w:rsidRPr="00023D46">
        <w:t xml:space="preserve"> Career Center at </w:t>
      </w:r>
      <w:r w:rsidR="008B041E" w:rsidRPr="00023D46">
        <w:t xml:space="preserve">651-793-1528 or </w:t>
      </w:r>
      <w:r w:rsidR="008B041E" w:rsidRPr="00023D46">
        <w:rPr>
          <w:bCs/>
        </w:rPr>
        <w:t>career.center@metrostate.edu</w:t>
      </w:r>
      <w:r w:rsidR="008B041E" w:rsidRPr="00023D46">
        <w:t>.</w:t>
      </w:r>
    </w:p>
    <w:p w:rsidR="00B2483B" w:rsidRDefault="00B2483B" w:rsidP="00023D46"/>
    <w:p w:rsidR="00B2483B" w:rsidRDefault="00B2483B" w:rsidP="00023D46">
      <w:r>
        <w:t>Photo caption:</w:t>
      </w:r>
    </w:p>
    <w:p w:rsidR="00B2483B" w:rsidRDefault="00B2483B" w:rsidP="00023D46">
      <w:r>
        <w:t>A screenshot of the mobile version of Handshake.</w:t>
      </w:r>
    </w:p>
    <w:p w:rsidR="00B2483B" w:rsidRDefault="00B2483B" w:rsidP="00023D46"/>
    <w:p w:rsidR="00B2483B" w:rsidRPr="00023D46" w:rsidRDefault="00B2483B" w:rsidP="00023D46">
      <w:r>
        <w:t>Photo credit:</w:t>
      </w:r>
      <w:r w:rsidR="00164757" w:rsidRPr="00164757">
        <w:rPr>
          <w:rFonts w:ascii="Calibri" w:hAnsi="Calibri"/>
          <w:color w:val="000000"/>
          <w:shd w:val="clear" w:color="auto" w:fill="FFFFFF"/>
        </w:rPr>
        <w:t xml:space="preserve"> </w:t>
      </w:r>
      <w:r w:rsidR="00164757">
        <w:rPr>
          <w:rFonts w:ascii="Calibri" w:hAnsi="Calibri"/>
          <w:color w:val="000000"/>
          <w:shd w:val="clear" w:color="auto" w:fill="FFFFFF"/>
        </w:rPr>
        <w:t xml:space="preserve">Matthew </w:t>
      </w:r>
      <w:proofErr w:type="spellStart"/>
      <w:r w:rsidR="00164757">
        <w:rPr>
          <w:rFonts w:ascii="Calibri" w:hAnsi="Calibri"/>
          <w:color w:val="000000"/>
          <w:shd w:val="clear" w:color="auto" w:fill="FFFFFF"/>
        </w:rPr>
        <w:t>Spillmum</w:t>
      </w:r>
      <w:proofErr w:type="spellEnd"/>
    </w:p>
    <w:sectPr w:rsidR="00B2483B" w:rsidRPr="00023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0F2B3B"/>
    <w:multiLevelType w:val="hybridMultilevel"/>
    <w:tmpl w:val="794847B2"/>
    <w:lvl w:ilvl="0" w:tplc="DF626C16">
      <w:start w:val="1"/>
      <w:numFmt w:val="decimal"/>
      <w:lvlText w:val="%1.)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tephen Prater">
    <w15:presenceInfo w15:providerId="AD" w15:userId="S-1-5-21-2833799043-3506655022-2481554295-693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303"/>
    <w:rsid w:val="00023D46"/>
    <w:rsid w:val="00075F01"/>
    <w:rsid w:val="0008333D"/>
    <w:rsid w:val="00164757"/>
    <w:rsid w:val="00167BCB"/>
    <w:rsid w:val="00171591"/>
    <w:rsid w:val="00217BEC"/>
    <w:rsid w:val="00252E5E"/>
    <w:rsid w:val="00293509"/>
    <w:rsid w:val="002C559B"/>
    <w:rsid w:val="002D5D81"/>
    <w:rsid w:val="005A719C"/>
    <w:rsid w:val="005E354C"/>
    <w:rsid w:val="007F0748"/>
    <w:rsid w:val="008B041E"/>
    <w:rsid w:val="009101E3"/>
    <w:rsid w:val="00A066BE"/>
    <w:rsid w:val="00A31BFF"/>
    <w:rsid w:val="00A453D7"/>
    <w:rsid w:val="00B2483B"/>
    <w:rsid w:val="00BF229E"/>
    <w:rsid w:val="00C312D3"/>
    <w:rsid w:val="00C45904"/>
    <w:rsid w:val="00C63303"/>
    <w:rsid w:val="00DA4526"/>
    <w:rsid w:val="00F26A62"/>
    <w:rsid w:val="00FB0A7C"/>
    <w:rsid w:val="00FB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1788C2-0FE9-49A0-AC3B-679E9ED7B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7BEC"/>
    <w:rPr>
      <w:b/>
      <w:bCs/>
      <w:strike w:val="0"/>
      <w:dstrike w:val="0"/>
      <w:color w:val="83C2BC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33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33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B0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r4184ca@metrostat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Schoon</dc:creator>
  <cp:lastModifiedBy>Stephen Prater</cp:lastModifiedBy>
  <cp:revision>5</cp:revision>
  <dcterms:created xsi:type="dcterms:W3CDTF">2015-08-18T18:53:00Z</dcterms:created>
  <dcterms:modified xsi:type="dcterms:W3CDTF">2015-08-18T19:45:00Z</dcterms:modified>
</cp:coreProperties>
</file>