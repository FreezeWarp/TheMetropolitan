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301" w:rsidRDefault="00B03C59" w:rsidP="00B50301">
      <w:r w:rsidRPr="00B50301">
        <w:t>NCORE Conference</w:t>
      </w:r>
      <w:r w:rsidR="00B50301">
        <w:t>: Five Days of Education</w:t>
      </w:r>
    </w:p>
    <w:p w:rsidR="00125338" w:rsidRDefault="00125338" w:rsidP="00B50301"/>
    <w:p w:rsidR="00B50301" w:rsidRDefault="00B50301" w:rsidP="00B50301">
      <w:r>
        <w:t>Asian Student Organization</w:t>
      </w:r>
    </w:p>
    <w:p w:rsidR="00B50301" w:rsidRPr="00B50301" w:rsidRDefault="00B50301" w:rsidP="00B50301">
      <w:r w:rsidRPr="00B50301">
        <w:t>aso.metrostate.mn@gmail.com</w:t>
      </w:r>
    </w:p>
    <w:p w:rsidR="00B03C59" w:rsidRDefault="00B03C59" w:rsidP="00511306">
      <w:pPr>
        <w:spacing w:line="360" w:lineRule="auto"/>
        <w:rPr>
          <w:sz w:val="28"/>
          <w:szCs w:val="28"/>
        </w:rPr>
      </w:pPr>
    </w:p>
    <w:p w:rsidR="00A35159" w:rsidRDefault="006D731E" w:rsidP="00F97278">
      <w:ins w:id="0" w:author="Stephen Prater" w:date="2015-08-18T13:37:00Z">
        <w:r>
          <w:t xml:space="preserve">   </w:t>
        </w:r>
      </w:ins>
      <w:r w:rsidR="00F97278" w:rsidRPr="00F97278">
        <w:t>Between</w:t>
      </w:r>
      <w:r w:rsidR="00FF77B3" w:rsidRPr="00F97278">
        <w:t xml:space="preserve"> May 25</w:t>
      </w:r>
      <w:r w:rsidR="00F97278" w:rsidRPr="00F97278">
        <w:t xml:space="preserve"> and</w:t>
      </w:r>
      <w:r w:rsidR="00FF77B3" w:rsidRPr="00F97278">
        <w:t xml:space="preserve"> May 30, eight students</w:t>
      </w:r>
      <w:r w:rsidR="00F97278" w:rsidRPr="00F97278">
        <w:t xml:space="preserve"> from Metropolitan</w:t>
      </w:r>
      <w:r w:rsidR="00617546">
        <w:t xml:space="preserve"> State University</w:t>
      </w:r>
      <w:r w:rsidR="00F97278" w:rsidRPr="00F97278">
        <w:t xml:space="preserve"> attend</w:t>
      </w:r>
      <w:r w:rsidR="00617546">
        <w:t>ed</w:t>
      </w:r>
      <w:r w:rsidR="00F97278" w:rsidRPr="00F97278">
        <w:t xml:space="preserve"> the</w:t>
      </w:r>
      <w:r w:rsidR="00FF77B3" w:rsidRPr="00F97278">
        <w:t xml:space="preserve"> National Co</w:t>
      </w:r>
      <w:r w:rsidR="00511306" w:rsidRPr="00F97278">
        <w:t>nference on Race and Ethnicity in</w:t>
      </w:r>
      <w:r w:rsidR="00462D94">
        <w:t xml:space="preserve"> American Higher Education (NCORE) in</w:t>
      </w:r>
      <w:r w:rsidR="00511306" w:rsidRPr="00F97278">
        <w:t xml:space="preserve"> Washington DC. </w:t>
      </w:r>
      <w:r w:rsidR="005B3BD7" w:rsidRPr="00F97278">
        <w:t>There</w:t>
      </w:r>
      <w:r w:rsidR="00F97278" w:rsidRPr="00F97278">
        <w:t>,</w:t>
      </w:r>
      <w:r w:rsidR="005B3BD7" w:rsidRPr="00F97278">
        <w:t xml:space="preserve"> they learned</w:t>
      </w:r>
      <w:r w:rsidR="00F97278" w:rsidRPr="00F97278">
        <w:t xml:space="preserve"> about</w:t>
      </w:r>
      <w:r w:rsidR="005B3BD7" w:rsidRPr="00F97278">
        <w:t xml:space="preserve"> race</w:t>
      </w:r>
      <w:r w:rsidR="00F97278" w:rsidRPr="00F97278">
        <w:t xml:space="preserve"> and</w:t>
      </w:r>
      <w:r w:rsidR="005B3BD7" w:rsidRPr="00F97278">
        <w:t xml:space="preserve"> </w:t>
      </w:r>
      <w:r w:rsidR="00617546" w:rsidRPr="00F97278">
        <w:t>ethnic</w:t>
      </w:r>
      <w:r w:rsidR="00617546">
        <w:t>ity</w:t>
      </w:r>
      <w:r w:rsidR="00F97278" w:rsidRPr="00F97278">
        <w:t>, as well as</w:t>
      </w:r>
      <w:r w:rsidR="00975992" w:rsidRPr="00F97278">
        <w:t xml:space="preserve"> leadership </w:t>
      </w:r>
      <w:r w:rsidR="005B3BD7" w:rsidRPr="00F97278">
        <w:t>through works</w:t>
      </w:r>
      <w:r w:rsidR="00975992" w:rsidRPr="00F97278">
        <w:t>hops, lec</w:t>
      </w:r>
      <w:r w:rsidR="001A2B1E">
        <w:t>tures</w:t>
      </w:r>
      <w:r w:rsidR="00F97278" w:rsidRPr="00F97278">
        <w:t xml:space="preserve"> and networking. There were over 100 workshops and</w:t>
      </w:r>
      <w:r w:rsidR="00975992" w:rsidRPr="00F97278">
        <w:t xml:space="preserve"> lectures,</w:t>
      </w:r>
      <w:r w:rsidR="00F97278" w:rsidRPr="00F97278">
        <w:t xml:space="preserve"> plus</w:t>
      </w:r>
      <w:r w:rsidR="00975992" w:rsidRPr="00F97278">
        <w:t xml:space="preserve"> </w:t>
      </w:r>
      <w:r w:rsidR="00F97278" w:rsidRPr="00F97278">
        <w:t>keynote speakers</w:t>
      </w:r>
      <w:r w:rsidR="00975992" w:rsidRPr="00F97278">
        <w:t xml:space="preserve">. </w:t>
      </w:r>
    </w:p>
    <w:p w:rsidR="005233B8" w:rsidRDefault="006D731E" w:rsidP="00F97278">
      <w:ins w:id="1" w:author="Stephen Prater" w:date="2015-08-18T13:37:00Z">
        <w:r w:rsidRPr="00280205">
          <w:rPr>
            <w:rPrChange w:id="2" w:author="Stephen Prater" w:date="2015-08-18T13:40:00Z">
              <w:rPr>
                <w:color w:val="FF0000"/>
              </w:rPr>
            </w:rPrChange>
          </w:rPr>
          <w:t xml:space="preserve">   </w:t>
        </w:r>
      </w:ins>
      <w:r w:rsidR="00A35159" w:rsidRPr="00280205">
        <w:rPr>
          <w:rPrChange w:id="3" w:author="Stephen Prater" w:date="2015-08-18T13:40:00Z">
            <w:rPr>
              <w:color w:val="FF0000"/>
            </w:rPr>
          </w:rPrChange>
        </w:rPr>
        <w:t>“NCORE strengthen</w:t>
      </w:r>
      <w:r w:rsidR="005233B8" w:rsidRPr="00280205">
        <w:rPr>
          <w:rPrChange w:id="4" w:author="Stephen Prater" w:date="2015-08-18T13:40:00Z">
            <w:rPr>
              <w:color w:val="FF0000"/>
            </w:rPr>
          </w:rPrChange>
        </w:rPr>
        <w:t>ed</w:t>
      </w:r>
      <w:r w:rsidR="00A35159" w:rsidRPr="00280205">
        <w:rPr>
          <w:rPrChange w:id="5" w:author="Stephen Prater" w:date="2015-08-18T13:40:00Z">
            <w:rPr>
              <w:color w:val="FF0000"/>
            </w:rPr>
          </w:rPrChange>
        </w:rPr>
        <w:t xml:space="preserve"> my understanding of the dynamics of oppression at </w:t>
      </w:r>
      <w:r w:rsidR="00606DAC" w:rsidRPr="00280205">
        <w:rPr>
          <w:rPrChange w:id="6" w:author="Stephen Prater" w:date="2015-08-18T13:40:00Z">
            <w:rPr>
              <w:color w:val="FF0000"/>
            </w:rPr>
          </w:rPrChange>
        </w:rPr>
        <w:t>the individual, group, cultural</w:t>
      </w:r>
      <w:r w:rsidR="00A35159" w:rsidRPr="00280205">
        <w:rPr>
          <w:rPrChange w:id="7" w:author="Stephen Prater" w:date="2015-08-18T13:40:00Z">
            <w:rPr>
              <w:color w:val="FF0000"/>
            </w:rPr>
          </w:rPrChange>
        </w:rPr>
        <w:t xml:space="preserve"> and system levels,</w:t>
      </w:r>
      <w:r w:rsidR="00C86F18" w:rsidRPr="00280205">
        <w:rPr>
          <w:rPrChange w:id="8" w:author="Stephen Prater" w:date="2015-08-18T13:40:00Z">
            <w:rPr>
              <w:color w:val="FF0000"/>
            </w:rPr>
          </w:rPrChange>
        </w:rPr>
        <w:t xml:space="preserve">” said </w:t>
      </w:r>
      <w:proofErr w:type="spellStart"/>
      <w:r w:rsidR="00C86F18" w:rsidRPr="00280205">
        <w:rPr>
          <w:rPrChange w:id="9" w:author="Stephen Prater" w:date="2015-08-18T13:40:00Z">
            <w:rPr>
              <w:color w:val="FF0000"/>
            </w:rPr>
          </w:rPrChange>
        </w:rPr>
        <w:t>Abdou</w:t>
      </w:r>
      <w:proofErr w:type="spellEnd"/>
      <w:r w:rsidR="00C86F18" w:rsidRPr="00280205">
        <w:rPr>
          <w:rPrChange w:id="10" w:author="Stephen Prater" w:date="2015-08-18T13:40:00Z">
            <w:rPr>
              <w:color w:val="FF0000"/>
            </w:rPr>
          </w:rPrChange>
        </w:rPr>
        <w:t xml:space="preserve"> </w:t>
      </w:r>
      <w:proofErr w:type="spellStart"/>
      <w:r w:rsidR="00C86F18" w:rsidRPr="00280205">
        <w:rPr>
          <w:rPrChange w:id="11" w:author="Stephen Prater" w:date="2015-08-18T13:40:00Z">
            <w:rPr>
              <w:color w:val="FF0000"/>
            </w:rPr>
          </w:rPrChange>
        </w:rPr>
        <w:t>Manjang</w:t>
      </w:r>
      <w:proofErr w:type="spellEnd"/>
      <w:r w:rsidR="00A35159" w:rsidRPr="00280205">
        <w:rPr>
          <w:rPrChange w:id="12" w:author="Stephen Prater" w:date="2015-08-18T13:40:00Z">
            <w:rPr>
              <w:color w:val="FF0000"/>
            </w:rPr>
          </w:rPrChange>
        </w:rPr>
        <w:t xml:space="preserve">. </w:t>
      </w:r>
      <w:r w:rsidR="00A35159" w:rsidRPr="00280205">
        <w:t>“I am able to examine the impact of</w:t>
      </w:r>
      <w:r w:rsidR="00617546" w:rsidRPr="00280205">
        <w:rPr>
          <w:rPrChange w:id="13" w:author="Stephen Prater" w:date="2015-08-18T13:40:00Z">
            <w:rPr/>
          </w:rPrChange>
        </w:rPr>
        <w:t xml:space="preserve"> </w:t>
      </w:r>
      <w:r w:rsidR="00606DAC" w:rsidRPr="00280205">
        <w:rPr>
          <w:rPrChange w:id="14" w:author="Stephen Prater" w:date="2015-08-18T13:40:00Z">
            <w:rPr/>
          </w:rPrChange>
        </w:rPr>
        <w:t>oppression in a global level …</w:t>
      </w:r>
      <w:r w:rsidR="00A35159" w:rsidRPr="00280205">
        <w:rPr>
          <w:rPrChange w:id="15" w:author="Stephen Prater" w:date="2015-08-18T13:40:00Z">
            <w:rPr/>
          </w:rPrChange>
        </w:rPr>
        <w:t xml:space="preserve"> The experience made me </w:t>
      </w:r>
      <w:r w:rsidR="00A35159" w:rsidRPr="00F97278">
        <w:t>focus on learning and developing my multicultural competencies in a social justice change agents.”</w:t>
      </w:r>
    </w:p>
    <w:p w:rsidR="00D56FC8" w:rsidRDefault="006D731E" w:rsidP="00F97278">
      <w:ins w:id="16" w:author="Stephen Prater" w:date="2015-08-18T13:37:00Z">
        <w:r>
          <w:t xml:space="preserve">   </w:t>
        </w:r>
      </w:ins>
      <w:r w:rsidR="00617546">
        <w:t xml:space="preserve">Shen Yang said </w:t>
      </w:r>
      <w:r w:rsidR="00606DAC">
        <w:t>l</w:t>
      </w:r>
      <w:r w:rsidR="00D56FC8">
        <w:t xml:space="preserve">eadership skills were on the </w:t>
      </w:r>
      <w:r w:rsidR="00D2451E">
        <w:t>curriculum</w:t>
      </w:r>
      <w:r w:rsidR="00617546">
        <w:t xml:space="preserve"> at NCORE</w:t>
      </w:r>
      <w:r w:rsidR="00D56FC8">
        <w:t xml:space="preserve">. </w:t>
      </w:r>
      <w:r w:rsidR="00DF548C" w:rsidRPr="00F97278">
        <w:t>“One of the wo</w:t>
      </w:r>
      <w:r w:rsidR="00D56FC8">
        <w:t>rkshops I attended was called, ‘Not My Race, Not My Problem</w:t>
      </w:r>
      <w:r w:rsidR="00617546">
        <w:t>.</w:t>
      </w:r>
      <w:r w:rsidR="00D56FC8">
        <w:t>’</w:t>
      </w:r>
      <w:r w:rsidR="00617546">
        <w:t xml:space="preserve"> I</w:t>
      </w:r>
      <w:r w:rsidR="00DF548C" w:rsidRPr="00F97278">
        <w:t>t was about how to be an ally and how to organize over social media</w:t>
      </w:r>
      <w:r w:rsidR="00606DAC">
        <w:t xml:space="preserve"> using cross cultural networks.”</w:t>
      </w:r>
    </w:p>
    <w:p w:rsidR="005233B8" w:rsidRDefault="006D731E" w:rsidP="00F97278">
      <w:ins w:id="17" w:author="Stephen Prater" w:date="2015-08-18T13:37:00Z">
        <w:r>
          <w:t xml:space="preserve">   </w:t>
        </w:r>
      </w:ins>
      <w:r w:rsidR="00C86F18">
        <w:t>According to Yang</w:t>
      </w:r>
      <w:ins w:id="18" w:author="Stephen Prater" w:date="2015-08-18T13:22:00Z">
        <w:r w:rsidR="00606DAC">
          <w:t>,</w:t>
        </w:r>
      </w:ins>
      <w:r w:rsidR="00D56FC8">
        <w:t xml:space="preserve"> the seminars had varying attendance based on the topic being discussed. “</w:t>
      </w:r>
      <w:r w:rsidR="00DF548C" w:rsidRPr="00F97278">
        <w:t>Some seminars were half filled, some were packed</w:t>
      </w:r>
      <w:ins w:id="19" w:author="Stephen Prater" w:date="2015-08-18T13:22:00Z">
        <w:r w:rsidR="00606DAC">
          <w:t>,</w:t>
        </w:r>
      </w:ins>
      <w:r w:rsidR="00DF548C" w:rsidRPr="00F97278">
        <w:t xml:space="preserve"> with people tr</w:t>
      </w:r>
      <w:r w:rsidR="00D56FC8">
        <w:t>ying to listen from the hallway,”</w:t>
      </w:r>
      <w:r w:rsidR="00C86F18">
        <w:t xml:space="preserve"> Yang</w:t>
      </w:r>
      <w:r w:rsidR="00D56FC8">
        <w:t xml:space="preserve"> said.</w:t>
      </w:r>
      <w:r w:rsidR="00DF548C" w:rsidRPr="00F97278">
        <w:t xml:space="preserve"> </w:t>
      </w:r>
      <w:r w:rsidR="00D56FC8">
        <w:t>“One such workshop, ‘</w:t>
      </w:r>
      <w:r w:rsidR="00DF548C" w:rsidRPr="00F97278">
        <w:t>Under the Affluence: Shaming the Poor, Praising the Rich and Jeo</w:t>
      </w:r>
      <w:r w:rsidR="00D56FC8">
        <w:t>pardizing the Future of America’</w:t>
      </w:r>
      <w:r w:rsidR="00DF548C" w:rsidRPr="00F97278">
        <w:t xml:space="preserve"> was like that. It was about how the poor get scapegoated as if we're living in a survival of the fittest type of society and those who are poor are not the fittest.”</w:t>
      </w:r>
    </w:p>
    <w:p w:rsidR="00D56FC8" w:rsidRDefault="006D731E" w:rsidP="00F97278">
      <w:ins w:id="20" w:author="Stephen Prater" w:date="2015-08-18T13:37:00Z">
        <w:r>
          <w:t xml:space="preserve">   </w:t>
        </w:r>
      </w:ins>
      <w:r w:rsidR="00D56FC8">
        <w:t>NCORE provided attendees with a look at cultur</w:t>
      </w:r>
      <w:r w:rsidR="00C86F18">
        <w:t>es outside</w:t>
      </w:r>
      <w:r w:rsidR="00D56669">
        <w:t xml:space="preserve"> of</w:t>
      </w:r>
      <w:r w:rsidR="00C86F18">
        <w:t xml:space="preserve"> their own. Lee </w:t>
      </w:r>
      <w:proofErr w:type="spellStart"/>
      <w:r w:rsidR="00C86F18">
        <w:t>Vang</w:t>
      </w:r>
      <w:proofErr w:type="spellEnd"/>
      <w:r w:rsidR="00D56FC8">
        <w:t xml:space="preserve"> attended one such workshop. </w:t>
      </w:r>
      <w:r w:rsidR="00DF548C" w:rsidRPr="00F97278">
        <w:t xml:space="preserve">“I attended a workshop on how to help and better </w:t>
      </w:r>
      <w:r w:rsidR="00D56FC8">
        <w:t>understand Pacific Islanders,”</w:t>
      </w:r>
      <w:r w:rsidR="00C86F18">
        <w:t xml:space="preserve"> </w:t>
      </w:r>
      <w:proofErr w:type="spellStart"/>
      <w:r w:rsidR="00C86F18">
        <w:t>Vang</w:t>
      </w:r>
      <w:proofErr w:type="spellEnd"/>
      <w:r w:rsidR="00D56FC8">
        <w:t xml:space="preserve"> said.</w:t>
      </w:r>
      <w:r w:rsidR="00DF548C" w:rsidRPr="00F97278">
        <w:t xml:space="preserve"> </w:t>
      </w:r>
      <w:r w:rsidR="00D56FC8">
        <w:t>“</w:t>
      </w:r>
      <w:r w:rsidR="00DF548C" w:rsidRPr="00F97278">
        <w:t>I w</w:t>
      </w:r>
      <w:r w:rsidR="00D56669">
        <w:t>ent to school with a few [Pacific Islanders]</w:t>
      </w:r>
      <w:r w:rsidR="00DF548C" w:rsidRPr="00F97278">
        <w:t xml:space="preserve"> in high school</w:t>
      </w:r>
      <w:r w:rsidR="00D56669">
        <w:t>,</w:t>
      </w:r>
      <w:r w:rsidR="00DF548C" w:rsidRPr="00F97278">
        <w:t xml:space="preserve"> but always thought that they had a similar culture to mine. We do have similarities yet have our differences and their culture is very unique. There are many different types of Pacific Islanders and there are over hundreds of languages and dialects.</w:t>
      </w:r>
      <w:r w:rsidR="00D56FC8">
        <w:t>”</w:t>
      </w:r>
    </w:p>
    <w:p w:rsidR="005233B8" w:rsidRDefault="006D731E" w:rsidP="00F97278">
      <w:ins w:id="21" w:author="Stephen Prater" w:date="2015-08-18T13:37:00Z">
        <w:r>
          <w:t xml:space="preserve">   </w:t>
        </w:r>
      </w:ins>
      <w:proofErr w:type="spellStart"/>
      <w:r w:rsidR="00C86F18">
        <w:t>Vang</w:t>
      </w:r>
      <w:proofErr w:type="spellEnd"/>
      <w:r w:rsidR="00D56FC8">
        <w:t xml:space="preserve"> also </w:t>
      </w:r>
      <w:r w:rsidR="00D2451E">
        <w:t>learned about the ties bonding Pacific Islanders to their family. “</w:t>
      </w:r>
      <w:r w:rsidR="00DF548C" w:rsidRPr="00F97278">
        <w:t>They are the most family</w:t>
      </w:r>
      <w:ins w:id="22" w:author="Stephen Prater" w:date="2015-08-18T13:26:00Z">
        <w:r w:rsidR="000E4688">
          <w:t>-</w:t>
        </w:r>
      </w:ins>
      <w:del w:id="23" w:author="Stephen Prater" w:date="2015-08-18T13:26:00Z">
        <w:r w:rsidR="00DF548C" w:rsidRPr="00F97278" w:rsidDel="000E4688">
          <w:delText xml:space="preserve"> o</w:delText>
        </w:r>
      </w:del>
      <w:ins w:id="24" w:author="Stephen Prater" w:date="2015-08-18T13:26:00Z">
        <w:r w:rsidR="000E4688">
          <w:t>o</w:t>
        </w:r>
      </w:ins>
      <w:r w:rsidR="00DF548C" w:rsidRPr="00F97278">
        <w:t>riented people that I know of. Their family is their priority and they will drop everythin</w:t>
      </w:r>
      <w:r w:rsidR="00C86F18">
        <w:t xml:space="preserve">g just to help out their family </w:t>
      </w:r>
      <w:del w:id="25" w:author="Stephen Prater" w:date="2015-08-18T13:26:00Z">
        <w:r w:rsidR="00C86F18" w:rsidDel="000E4688">
          <w:delText>[</w:delText>
        </w:r>
      </w:del>
      <w:r w:rsidR="00C86F18">
        <w:t>…</w:t>
      </w:r>
      <w:del w:id="26" w:author="Stephen Prater" w:date="2015-08-18T13:26:00Z">
        <w:r w:rsidR="00C86F18" w:rsidDel="000E4688">
          <w:delText>]</w:delText>
        </w:r>
      </w:del>
      <w:r w:rsidR="00DF548C" w:rsidRPr="00F97278">
        <w:t xml:space="preserve"> Their stories wer</w:t>
      </w:r>
      <w:r w:rsidR="00C86F18">
        <w:t>e very inspiring because they</w:t>
      </w:r>
      <w:r w:rsidR="00DF548C" w:rsidRPr="00F97278">
        <w:t xml:space="preserve"> were able to take care of family business and graduate with their PHD</w:t>
      </w:r>
      <w:del w:id="27" w:author="Stephen Prater" w:date="2015-08-18T13:30:00Z">
        <w:r w:rsidR="00DF548C" w:rsidRPr="00F97278" w:rsidDel="000E4688">
          <w:delText>’</w:delText>
        </w:r>
      </w:del>
      <w:r w:rsidR="00DF548C" w:rsidRPr="00F97278">
        <w:t>s.”</w:t>
      </w:r>
    </w:p>
    <w:p w:rsidR="005233B8" w:rsidRDefault="006D731E" w:rsidP="00F97278">
      <w:ins w:id="28" w:author="Stephen Prater" w:date="2015-08-18T13:37:00Z">
        <w:r>
          <w:t xml:space="preserve">   </w:t>
        </w:r>
      </w:ins>
      <w:r w:rsidR="005233B8">
        <w:t>While students were able to learn about other cultures, NCORE also provided one student with the opportunity to teach others about their culture and ethnicity</w:t>
      </w:r>
      <w:r w:rsidR="005233B8" w:rsidRPr="00F97278">
        <w:t>. “I’m glad that I attended this meeting because when I attended one of the workshops I was asked if I was Ch</w:t>
      </w:r>
      <w:r w:rsidR="005233B8">
        <w:t>inese, Vietnamese</w:t>
      </w:r>
      <w:del w:id="29" w:author="Stephen Prater" w:date="2015-08-18T13:32:00Z">
        <w:r w:rsidR="005233B8" w:rsidDel="000E4688">
          <w:delText>,</w:delText>
        </w:r>
      </w:del>
      <w:r w:rsidR="005233B8">
        <w:t xml:space="preserve"> or Cambodian,”</w:t>
      </w:r>
      <w:r w:rsidR="00C86F18">
        <w:t xml:space="preserve"> </w:t>
      </w:r>
      <w:proofErr w:type="spellStart"/>
      <w:r w:rsidR="00C86F18">
        <w:t>Valias</w:t>
      </w:r>
      <w:proofErr w:type="spellEnd"/>
      <w:r w:rsidR="00C86F18">
        <w:t xml:space="preserve"> Chang</w:t>
      </w:r>
      <w:r w:rsidR="005233B8">
        <w:t xml:space="preserve"> said.</w:t>
      </w:r>
      <w:r w:rsidR="005233B8" w:rsidRPr="00F97278">
        <w:t xml:space="preserve"> </w:t>
      </w:r>
      <w:r w:rsidR="005233B8">
        <w:t>“</w:t>
      </w:r>
      <w:r w:rsidR="005233B8" w:rsidRPr="00F97278">
        <w:t xml:space="preserve">I had to explain what Hmong people were and what my culture was like. I was happy to tell and explain the story of how Hmong citizens were brought over to the </w:t>
      </w:r>
      <w:ins w:id="30" w:author="Stephen Prater" w:date="2015-08-18T13:35:00Z">
        <w:r w:rsidR="000E4688">
          <w:t>S</w:t>
        </w:r>
      </w:ins>
      <w:del w:id="31" w:author="Stephen Prater" w:date="2015-08-18T13:35:00Z">
        <w:r w:rsidR="005233B8" w:rsidRPr="00F97278" w:rsidDel="000E4688">
          <w:delText>s</w:delText>
        </w:r>
      </w:del>
      <w:proofErr w:type="gramStart"/>
      <w:r w:rsidR="005233B8" w:rsidRPr="00F97278">
        <w:t>tates</w:t>
      </w:r>
      <w:proofErr w:type="gramEnd"/>
      <w:r w:rsidR="005233B8" w:rsidRPr="00F97278">
        <w:t xml:space="preserve"> and why.</w:t>
      </w:r>
      <w:r w:rsidR="005233B8">
        <w:t>”</w:t>
      </w:r>
      <w:r w:rsidR="005233B8" w:rsidRPr="00F97278">
        <w:t xml:space="preserve"> </w:t>
      </w:r>
    </w:p>
    <w:p w:rsidR="005233B8" w:rsidRDefault="006D731E" w:rsidP="00F97278">
      <w:ins w:id="32" w:author="Stephen Prater" w:date="2015-08-18T13:37:00Z">
        <w:r>
          <w:lastRenderedPageBreak/>
          <w:t xml:space="preserve">   </w:t>
        </w:r>
      </w:ins>
      <w:r w:rsidR="00B03C59" w:rsidRPr="00F97278">
        <w:t xml:space="preserve">Keynote </w:t>
      </w:r>
      <w:ins w:id="33" w:author="Stephen Prater" w:date="2015-08-18T13:35:00Z">
        <w:r w:rsidR="000E4688">
          <w:t>s</w:t>
        </w:r>
      </w:ins>
      <w:del w:id="34" w:author="Stephen Prater" w:date="2015-08-18T13:35:00Z">
        <w:r w:rsidR="00B03C59" w:rsidRPr="00F97278" w:rsidDel="000E4688">
          <w:delText>S</w:delText>
        </w:r>
      </w:del>
      <w:r w:rsidR="00B03C59" w:rsidRPr="00F97278">
        <w:t xml:space="preserve">peakers </w:t>
      </w:r>
      <w:r w:rsidR="00A35159">
        <w:t xml:space="preserve">can provide interesting perspective at conferences. </w:t>
      </w:r>
      <w:r w:rsidR="00617546">
        <w:t xml:space="preserve">“There were </w:t>
      </w:r>
      <w:del w:id="35" w:author="Stephen Prater" w:date="2015-08-18T13:35:00Z">
        <w:r w:rsidR="00617546" w:rsidDel="000E4688">
          <w:delText>[</w:delText>
        </w:r>
      </w:del>
      <w:r w:rsidR="00617546">
        <w:t>…</w:t>
      </w:r>
      <w:del w:id="36" w:author="Stephen Prater" w:date="2015-08-18T13:35:00Z">
        <w:r w:rsidR="00617546" w:rsidDel="000E4688">
          <w:delText>]</w:delText>
        </w:r>
      </w:del>
      <w:r w:rsidR="00B03C59" w:rsidRPr="00F97278">
        <w:t xml:space="preserve"> keynote spe</w:t>
      </w:r>
      <w:r w:rsidR="00A35159">
        <w:t>akers in the main hall every day,”</w:t>
      </w:r>
      <w:r w:rsidR="00C86F18">
        <w:t xml:space="preserve"> said </w:t>
      </w:r>
      <w:r w:rsidR="00C86F18" w:rsidRPr="00C86F18">
        <w:t xml:space="preserve">Camellia </w:t>
      </w:r>
      <w:proofErr w:type="spellStart"/>
      <w:r w:rsidR="00C86F18" w:rsidRPr="00C86F18">
        <w:t>Kalra</w:t>
      </w:r>
      <w:proofErr w:type="spellEnd"/>
      <w:r w:rsidR="00A35159" w:rsidRPr="00C86F18">
        <w:t>.</w:t>
      </w:r>
      <w:r w:rsidR="00B03C59" w:rsidRPr="00F97278">
        <w:t xml:space="preserve"> </w:t>
      </w:r>
      <w:r w:rsidR="00A35159">
        <w:t>“</w:t>
      </w:r>
      <w:r w:rsidR="00B03C59" w:rsidRPr="00F97278">
        <w:t>One that I w</w:t>
      </w:r>
      <w:r w:rsidR="00C86F18">
        <w:t xml:space="preserve">ent to was with Adrienne Keene, </w:t>
      </w:r>
      <w:r w:rsidR="00B03C59" w:rsidRPr="00F97278">
        <w:t>the blogger beh</w:t>
      </w:r>
      <w:r w:rsidR="00C86F18">
        <w:t>ind, NativeAppropriations.com,</w:t>
      </w:r>
      <w:r w:rsidR="00B03C59" w:rsidRPr="00F97278">
        <w:t xml:space="preserve"> speaking along with Suzan Harjo, a Native American activist who fought to get rid of a few racist sports mascots.”</w:t>
      </w:r>
    </w:p>
    <w:p w:rsidR="00B03C59" w:rsidRPr="00F97278" w:rsidDel="006D731E" w:rsidRDefault="006D731E" w:rsidP="00F97278">
      <w:pPr>
        <w:rPr>
          <w:del w:id="37" w:author="Stephen Prater" w:date="2015-08-18T13:38:00Z"/>
        </w:rPr>
      </w:pPr>
      <w:ins w:id="38" w:author="Stephen Prater" w:date="2015-08-18T13:37:00Z">
        <w:r>
          <w:t xml:space="preserve">   </w:t>
        </w:r>
      </w:ins>
      <w:r w:rsidR="00D56669">
        <w:t xml:space="preserve">This </w:t>
      </w:r>
      <w:ins w:id="39" w:author="Stephen Prater" w:date="2015-08-18T13:36:00Z">
        <w:r>
          <w:t>c</w:t>
        </w:r>
      </w:ins>
      <w:del w:id="40" w:author="Stephen Prater" w:date="2015-08-18T13:36:00Z">
        <w:r w:rsidR="00D56669" w:rsidDel="006D731E">
          <w:delText>C</w:delText>
        </w:r>
      </w:del>
      <w:r w:rsidR="00D56669">
        <w:t>onference</w:t>
      </w:r>
      <w:del w:id="41" w:author="Stephen Prater" w:date="2015-08-18T13:38:00Z">
        <w:r w:rsidR="00D56669" w:rsidDel="006D731E">
          <w:delText xml:space="preserve"> helped</w:delText>
        </w:r>
      </w:del>
      <w:ins w:id="42" w:author="Stephen Prater" w:date="2015-08-18T13:38:00Z">
        <w:r>
          <w:t xml:space="preserve"> gave</w:t>
        </w:r>
      </w:ins>
      <w:r w:rsidR="00B03C59" w:rsidRPr="00F97278">
        <w:t xml:space="preserve"> s</w:t>
      </w:r>
      <w:r w:rsidR="00D56669">
        <w:t>tudents</w:t>
      </w:r>
      <w:ins w:id="43" w:author="Stephen Prater" w:date="2015-08-18T13:38:00Z">
        <w:r>
          <w:t xml:space="preserve"> the opportunity</w:t>
        </w:r>
      </w:ins>
      <w:r w:rsidR="00D56669">
        <w:t xml:space="preserve"> to interact with </w:t>
      </w:r>
      <w:r w:rsidR="00B03C59" w:rsidRPr="00F97278">
        <w:t xml:space="preserve">students from different </w:t>
      </w:r>
      <w:ins w:id="44" w:author="Stephen Prater" w:date="2015-08-18T13:36:00Z">
        <w:r>
          <w:t>u</w:t>
        </w:r>
      </w:ins>
      <w:del w:id="45" w:author="Stephen Prater" w:date="2015-08-18T13:36:00Z">
        <w:r w:rsidR="00B03C59" w:rsidRPr="00F97278" w:rsidDel="006D731E">
          <w:delText>U</w:delText>
        </w:r>
      </w:del>
      <w:r w:rsidR="00B03C59" w:rsidRPr="00F97278">
        <w:t xml:space="preserve">niversities. </w:t>
      </w:r>
      <w:ins w:id="46" w:author="Stephen Prater" w:date="2015-08-18T13:36:00Z">
        <w:r>
          <w:t>It</w:t>
        </w:r>
      </w:ins>
      <w:del w:id="47" w:author="Stephen Prater" w:date="2015-08-18T13:36:00Z">
        <w:r w:rsidR="00B03C59" w:rsidRPr="00F97278" w:rsidDel="006D731E">
          <w:delText>This</w:delText>
        </w:r>
      </w:del>
      <w:r w:rsidR="00B03C59" w:rsidRPr="00F97278">
        <w:t xml:space="preserve"> help</w:t>
      </w:r>
      <w:r w:rsidR="00617546">
        <w:t>ed</w:t>
      </w:r>
      <w:r w:rsidR="00B03C59" w:rsidRPr="00F97278">
        <w:t xml:space="preserve"> provid</w:t>
      </w:r>
      <w:r w:rsidR="00617546">
        <w:t>e opportunities</w:t>
      </w:r>
      <w:ins w:id="48" w:author="Stephen Prater" w:date="2015-08-18T13:37:00Z">
        <w:r>
          <w:t xml:space="preserve"> for</w:t>
        </w:r>
      </w:ins>
      <w:r w:rsidR="00B03C59" w:rsidRPr="00F97278">
        <w:t xml:space="preserve"> networking</w:t>
      </w:r>
      <w:r w:rsidR="00DF5DD3" w:rsidRPr="00F97278">
        <w:t xml:space="preserve"> and</w:t>
      </w:r>
      <w:ins w:id="49" w:author="Stephen Prater" w:date="2015-08-18T13:37:00Z">
        <w:r>
          <w:t xml:space="preserve"> building new</w:t>
        </w:r>
      </w:ins>
      <w:del w:id="50" w:author="Stephen Prater" w:date="2015-08-18T13:37:00Z">
        <w:r w:rsidR="00DF5DD3" w:rsidRPr="00F97278" w:rsidDel="006D731E">
          <w:delText xml:space="preserve"> long lasting</w:delText>
        </w:r>
      </w:del>
      <w:r w:rsidR="00DF5DD3" w:rsidRPr="00F97278">
        <w:t xml:space="preserve"> friendships. </w:t>
      </w:r>
    </w:p>
    <w:p w:rsidR="005233B8" w:rsidRDefault="00DF5DD3" w:rsidP="00F97278">
      <w:r w:rsidRPr="00F97278">
        <w:t xml:space="preserve">“My first evening was spent attending the Student Scholars &amp; Student Reception which was </w:t>
      </w:r>
      <w:r w:rsidR="00A35159">
        <w:t>hosted by Georgetown University,”</w:t>
      </w:r>
      <w:r w:rsidR="0046020E">
        <w:t xml:space="preserve"> said </w:t>
      </w:r>
      <w:r w:rsidR="0046020E" w:rsidRPr="0046020E">
        <w:t>Lisa Garcia</w:t>
      </w:r>
      <w:r w:rsidR="00A35159" w:rsidRPr="0046020E">
        <w:t>.</w:t>
      </w:r>
      <w:r w:rsidRPr="00F97278">
        <w:t xml:space="preserve"> </w:t>
      </w:r>
      <w:r w:rsidR="00A35159">
        <w:t>“</w:t>
      </w:r>
      <w:r w:rsidRPr="00F97278">
        <w:t xml:space="preserve">The event was facilitated by the Southwest Center for Human Relations Studies </w:t>
      </w:r>
      <w:ins w:id="51" w:author="Stephen Prater" w:date="2015-08-18T13:38:00Z">
        <w:r w:rsidR="006D731E">
          <w:t>e</w:t>
        </w:r>
      </w:ins>
      <w:del w:id="52" w:author="Stephen Prater" w:date="2015-08-18T13:38:00Z">
        <w:r w:rsidRPr="00F97278" w:rsidDel="006D731E">
          <w:delText>E</w:delText>
        </w:r>
      </w:del>
      <w:r w:rsidRPr="00F97278">
        <w:t xml:space="preserve">xecutive </w:t>
      </w:r>
      <w:del w:id="53" w:author="Stephen Prater" w:date="2015-08-18T13:38:00Z">
        <w:r w:rsidRPr="00F97278" w:rsidDel="006D731E">
          <w:delText>C</w:delText>
        </w:r>
      </w:del>
      <w:ins w:id="54" w:author="Stephen Prater" w:date="2015-08-18T13:38:00Z">
        <w:r w:rsidR="006D731E">
          <w:t>c</w:t>
        </w:r>
      </w:ins>
      <w:r w:rsidRPr="00F97278">
        <w:t>ommittee members, honored their student scholars, provided an opportunity to network</w:t>
      </w:r>
      <w:del w:id="55" w:author="Stephen Prater" w:date="2015-08-18T13:39:00Z">
        <w:r w:rsidRPr="00F97278" w:rsidDel="006D731E">
          <w:delText>,</w:delText>
        </w:r>
      </w:del>
      <w:r w:rsidRPr="00F97278">
        <w:t xml:space="preserve"> and discuss issues affecting students in higher education. The conference provided tour bus transportation to the University. During the ride I had the opportunity to get to know a little bit about</w:t>
      </w:r>
      <w:del w:id="56" w:author="Stephen Prater" w:date="2015-08-18T13:39:00Z">
        <w:r w:rsidRPr="00F97278" w:rsidDel="006D731E">
          <w:delText>,</w:delText>
        </w:r>
      </w:del>
      <w:r w:rsidRPr="00F97278">
        <w:t xml:space="preserve"> Wisdom, a young black man from California. I later found out, during the award ceremony, that Wisdom was one of the student scholars and was helping to educate other young black men on his campus.”</w:t>
      </w:r>
    </w:p>
    <w:p w:rsidR="00A35159" w:rsidRPr="00280205" w:rsidDel="006D731E" w:rsidRDefault="006D731E" w:rsidP="00F97278">
      <w:pPr>
        <w:rPr>
          <w:del w:id="57" w:author="Stephen Prater" w:date="2015-08-18T13:37:00Z"/>
          <w:rPrChange w:id="58" w:author="Stephen Prater" w:date="2015-08-18T13:40:00Z">
            <w:rPr>
              <w:del w:id="59" w:author="Stephen Prater" w:date="2015-08-18T13:37:00Z"/>
              <w:color w:val="FF0000"/>
            </w:rPr>
          </w:rPrChange>
        </w:rPr>
      </w:pPr>
      <w:ins w:id="60" w:author="Stephen Prater" w:date="2015-08-18T13:37:00Z">
        <w:r>
          <w:t xml:space="preserve">   </w:t>
        </w:r>
      </w:ins>
      <w:r w:rsidR="0046020E">
        <w:t>Many students who attended the conference said they would</w:t>
      </w:r>
      <w:r w:rsidR="00DF5DD3" w:rsidRPr="00F97278">
        <w:t xml:space="preserve"> recom</w:t>
      </w:r>
      <w:r w:rsidR="00A35159">
        <w:t>mend this conference because of its</w:t>
      </w:r>
      <w:r w:rsidR="00DF5DD3" w:rsidRPr="00F97278">
        <w:t xml:space="preserve"> exceptional workshops, speakers</w:t>
      </w:r>
      <w:r w:rsidR="00DF5DD3" w:rsidRPr="00280205">
        <w:t>, leadership and ideas</w:t>
      </w:r>
      <w:del w:id="61" w:author="Stephen Prater" w:date="2015-08-18T13:39:00Z">
        <w:r w:rsidR="00DF5DD3" w:rsidRPr="00280205" w:rsidDel="006D731E">
          <w:delText xml:space="preserve"> among the five days experiences</w:delText>
        </w:r>
      </w:del>
      <w:r w:rsidR="00DF5DD3" w:rsidRPr="00280205">
        <w:rPr>
          <w:rPrChange w:id="62" w:author="Stephen Prater" w:date="2015-08-18T13:40:00Z">
            <w:rPr/>
          </w:rPrChange>
        </w:rPr>
        <w:t>.</w:t>
      </w:r>
    </w:p>
    <w:p w:rsidR="00DF5DD3" w:rsidRDefault="006D731E" w:rsidP="00F97278">
      <w:ins w:id="63" w:author="Stephen Prater" w:date="2015-08-18T13:37:00Z">
        <w:r w:rsidRPr="00280205">
          <w:rPr>
            <w:rPrChange w:id="64" w:author="Stephen Prater" w:date="2015-08-18T13:40:00Z">
              <w:rPr>
                <w:color w:val="FF0000"/>
              </w:rPr>
            </w:rPrChange>
          </w:rPr>
          <w:t xml:space="preserve"> </w:t>
        </w:r>
      </w:ins>
      <w:del w:id="65" w:author="Stephen Prater" w:date="2015-08-18T13:37:00Z">
        <w:r w:rsidR="00A35159" w:rsidRPr="00280205" w:rsidDel="006D731E">
          <w:rPr>
            <w:rPrChange w:id="66" w:author="Stephen Prater" w:date="2015-08-18T13:40:00Z">
              <w:rPr>
                <w:color w:val="FF0000"/>
              </w:rPr>
            </w:rPrChange>
          </w:rPr>
          <w:delText xml:space="preserve"> </w:delText>
        </w:r>
      </w:del>
      <w:r w:rsidR="00DF5DD3" w:rsidRPr="00280205">
        <w:rPr>
          <w:rPrChange w:id="67" w:author="Stephen Prater" w:date="2015-08-18T13:40:00Z">
            <w:rPr>
              <w:color w:val="FF0000"/>
            </w:rPr>
          </w:rPrChange>
        </w:rPr>
        <w:t>“I would definitely recommend this conference to anyone and everyon</w:t>
      </w:r>
      <w:r w:rsidR="00D56669" w:rsidRPr="00280205">
        <w:rPr>
          <w:rPrChange w:id="68" w:author="Stephen Prater" w:date="2015-08-18T13:40:00Z">
            <w:rPr>
              <w:color w:val="FF0000"/>
            </w:rPr>
          </w:rPrChange>
        </w:rPr>
        <w:t>e, especially to those who want</w:t>
      </w:r>
      <w:r w:rsidR="00DF5DD3" w:rsidRPr="00280205">
        <w:rPr>
          <w:rPrChange w:id="69" w:author="Stephen Prater" w:date="2015-08-18T13:40:00Z">
            <w:rPr>
              <w:color w:val="FF0000"/>
            </w:rPr>
          </w:rPrChange>
        </w:rPr>
        <w:t xml:space="preserve"> to change</w:t>
      </w:r>
      <w:r w:rsidR="00A35159" w:rsidRPr="00280205">
        <w:rPr>
          <w:rPrChange w:id="70" w:author="Stephen Prater" w:date="2015-08-18T13:40:00Z">
            <w:rPr>
              <w:color w:val="FF0000"/>
            </w:rPr>
          </w:rPrChange>
        </w:rPr>
        <w:t xml:space="preserve"> the world for the better,” said </w:t>
      </w:r>
      <w:r w:rsidR="0046020E" w:rsidRPr="00280205">
        <w:rPr>
          <w:rPrChange w:id="71" w:author="Stephen Prater" w:date="2015-08-18T13:40:00Z">
            <w:rPr>
              <w:color w:val="FF0000"/>
            </w:rPr>
          </w:rPrChange>
        </w:rPr>
        <w:t xml:space="preserve">Pang Cha </w:t>
      </w:r>
      <w:proofErr w:type="spellStart"/>
      <w:r w:rsidR="0046020E" w:rsidRPr="00280205">
        <w:rPr>
          <w:rPrChange w:id="72" w:author="Stephen Prater" w:date="2015-08-18T13:40:00Z">
            <w:rPr>
              <w:color w:val="FF0000"/>
            </w:rPr>
          </w:rPrChange>
        </w:rPr>
        <w:t>Moua</w:t>
      </w:r>
      <w:proofErr w:type="spellEnd"/>
      <w:r w:rsidR="0046020E" w:rsidRPr="00280205">
        <w:rPr>
          <w:rPrChange w:id="73" w:author="Stephen Prater" w:date="2015-08-18T13:40:00Z">
            <w:rPr>
              <w:color w:val="FF0000"/>
            </w:rPr>
          </w:rPrChange>
        </w:rPr>
        <w:t>.</w:t>
      </w:r>
      <w:r w:rsidR="0046020E" w:rsidRPr="00280205">
        <w:t xml:space="preserve"> </w:t>
      </w:r>
      <w:r w:rsidR="00A35159" w:rsidRPr="00280205">
        <w:t>“</w:t>
      </w:r>
      <w:r w:rsidR="00DF5DD3" w:rsidRPr="00280205">
        <w:rPr>
          <w:rPrChange w:id="74" w:author="Stephen Prater" w:date="2015-08-18T13:40:00Z">
            <w:rPr/>
          </w:rPrChange>
        </w:rPr>
        <w:t xml:space="preserve">The sessions are very professional and you learn a variety of information from the amount of sessions the conference offer. I look </w:t>
      </w:r>
      <w:r w:rsidR="00DF5DD3" w:rsidRPr="00F97278">
        <w:t>forward to attending the National Conference of Race and Ethnicity again in the future so I can build on my knowledge and perspective even further, as well as meet more people and make more friends from a diversity of background</w:t>
      </w:r>
      <w:r w:rsidR="00617546">
        <w:t>s</w:t>
      </w:r>
      <w:r w:rsidR="00DF5DD3" w:rsidRPr="00F97278">
        <w:t>.”</w:t>
      </w:r>
    </w:p>
    <w:p w:rsidR="006B4AC6" w:rsidRDefault="006B4AC6" w:rsidP="00F97278"/>
    <w:p w:rsidR="006B4AC6" w:rsidRDefault="006B4AC6" w:rsidP="00F97278">
      <w:r>
        <w:t>Photo: ASO Conference.jpg</w:t>
      </w:r>
    </w:p>
    <w:p w:rsidR="006B4AC6" w:rsidRDefault="006B4AC6" w:rsidP="00F97278">
      <w:r>
        <w:t>Caption: ASO member</w:t>
      </w:r>
      <w:ins w:id="75" w:author="Stephen Prater" w:date="2015-08-18T13:41:00Z">
        <w:r w:rsidR="00280205">
          <w:t>s</w:t>
        </w:r>
      </w:ins>
      <w:bookmarkStart w:id="76" w:name="_GoBack"/>
      <w:bookmarkEnd w:id="76"/>
      <w:r>
        <w:t xml:space="preserve"> pose at the NCORE conference.</w:t>
      </w:r>
    </w:p>
    <w:p w:rsidR="006B4AC6" w:rsidRPr="00F97278" w:rsidRDefault="006B4AC6" w:rsidP="00F97278">
      <w:r>
        <w:t xml:space="preserve">Photo credit: Courtesy of ASO </w:t>
      </w:r>
    </w:p>
    <w:sectPr w:rsidR="006B4AC6" w:rsidRPr="00F9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B3"/>
    <w:rsid w:val="000E4688"/>
    <w:rsid w:val="00125338"/>
    <w:rsid w:val="001A2B1E"/>
    <w:rsid w:val="00280205"/>
    <w:rsid w:val="0046020E"/>
    <w:rsid w:val="00462D94"/>
    <w:rsid w:val="00511306"/>
    <w:rsid w:val="005233B8"/>
    <w:rsid w:val="005B3BD7"/>
    <w:rsid w:val="00606DAC"/>
    <w:rsid w:val="00617546"/>
    <w:rsid w:val="006425B2"/>
    <w:rsid w:val="006B4AC6"/>
    <w:rsid w:val="006D731E"/>
    <w:rsid w:val="00975992"/>
    <w:rsid w:val="00A35159"/>
    <w:rsid w:val="00B03C59"/>
    <w:rsid w:val="00B50301"/>
    <w:rsid w:val="00C86F18"/>
    <w:rsid w:val="00CF54EA"/>
    <w:rsid w:val="00D2451E"/>
    <w:rsid w:val="00D56669"/>
    <w:rsid w:val="00D56FC8"/>
    <w:rsid w:val="00DF548C"/>
    <w:rsid w:val="00DF5DD3"/>
    <w:rsid w:val="00F97278"/>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15090-A773-4BFF-B618-EF838647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278"/>
    <w:rPr>
      <w:rFonts w:ascii="Segoe UI" w:hAnsi="Segoe UI" w:cs="Segoe UI"/>
      <w:sz w:val="18"/>
      <w:szCs w:val="18"/>
    </w:rPr>
  </w:style>
  <w:style w:type="character" w:customStyle="1" w:styleId="rpcq1">
    <w:name w:val="_rpc_q1"/>
    <w:basedOn w:val="DefaultParagraphFont"/>
    <w:rsid w:val="00B50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GHAOWIE</dc:creator>
  <cp:keywords/>
  <dc:description/>
  <cp:lastModifiedBy>Stephen Prater</cp:lastModifiedBy>
  <cp:revision>2</cp:revision>
  <cp:lastPrinted>2015-08-06T18:07:00Z</cp:lastPrinted>
  <dcterms:created xsi:type="dcterms:W3CDTF">2015-08-18T18:42:00Z</dcterms:created>
  <dcterms:modified xsi:type="dcterms:W3CDTF">2015-08-18T18:42:00Z</dcterms:modified>
</cp:coreProperties>
</file>