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tl w:val="0"/>
        </w:rPr>
      </w:pPr>
      <w:del w:id="0" w:date="2015-07-19T13:55:00Z" w:author="Kevin Miller">
        <w:r>
          <w:rPr>
            <w:rFonts w:ascii="Helvetica" w:cs="Arial Unicode MS" w:hAnsi="Arial Unicode MS" w:eastAsia="Arial Unicode MS"/>
            <w:rtl w:val="0"/>
            <w:lang w:val="en-US"/>
          </w:rPr>
          <w:delText>Michael McDonald</w:delText>
        </w:r>
      </w:del>
    </w:p>
    <w:p>
      <w:pPr>
        <w:pStyle w:val="Body A"/>
        <w:rPr>
          <w:rtl w:val="0"/>
        </w:rPr>
      </w:pPr>
      <w:r>
        <w:rPr>
          <w:rFonts w:ascii="Helvetica" w:cs="Arial Unicode MS" w:hAnsi="Arial Unicode MS" w:eastAsia="Arial Unicode MS"/>
          <w:rtl w:val="0"/>
          <w:lang w:val="en-US"/>
        </w:rPr>
        <w:t xml:space="preserve">Coffee Shop </w:t>
      </w:r>
      <w:del w:id="1" w:date="2015-07-25T15:35:49Z" w:author="Mike McD">
        <w:r>
          <w:rPr>
            <w:rFonts w:ascii="Helvetica" w:cs="Arial Unicode MS" w:hAnsi="Arial Unicode MS" w:eastAsia="Arial Unicode MS"/>
            <w:rtl w:val="0"/>
            <w:lang w:val="en-US"/>
          </w:rPr>
          <w:delText>Progress for</w:delText>
        </w:r>
      </w:del>
      <w:ins w:id="2" w:date="2015-07-25T15:35:50Z" w:author="Mike McD">
        <w:r>
          <w:rPr>
            <w:rFonts w:ascii="Helvetica" w:cs="Arial Unicode MS" w:hAnsi="Arial Unicode MS" w:eastAsia="Arial Unicode MS"/>
            <w:rtl w:val="0"/>
            <w:lang w:val="en-US"/>
          </w:rPr>
          <w:t>Coming to</w:t>
        </w:r>
      </w:ins>
      <w:r>
        <w:rPr>
          <w:rFonts w:ascii="Helvetica" w:cs="Arial Unicode MS" w:hAnsi="Arial Unicode MS" w:eastAsia="Arial Unicode MS"/>
          <w:rtl w:val="0"/>
          <w:lang w:val="en-US"/>
        </w:rPr>
        <w:t xml:space="preserve"> 'the Living Room of the University'</w:t>
      </w:r>
    </w:p>
    <w:p>
      <w:pPr>
        <w:pStyle w:val="Body A"/>
        <w:rPr>
          <w:ins w:id="3" w:date="2015-07-19T13:55:00Z" w:author="Kevin Miller"/>
          <w:del w:id="4" w:date="2015-07-25T14:00:00Z" w:author="Wayne Peacock"/>
        </w:rPr>
      </w:pPr>
      <w:ins w:id="5" w:date="2015-07-19T13:55:00Z" w:author="Kevin Miller">
        <w:del w:id="6" w:date="2015-07-25T14:00:00Z" w:author="Wayne Peacock">
          <w:r>
            <w:rPr>
              <w:rFonts w:ascii="Helvetica" w:cs="Arial Unicode MS" w:hAnsi="Arial Unicode MS" w:eastAsia="Arial Unicode MS"/>
              <w:rtl w:val="0"/>
              <w:lang w:val="en-US"/>
            </w:rPr>
            <w:delText>Michael McDonald</w:delText>
          </w:r>
        </w:del>
      </w:ins>
    </w:p>
    <w:p>
      <w:pPr>
        <w:pStyle w:val="Body A"/>
        <w:rPr>
          <w:ins w:id="7" w:date="2015-07-19T13:55:00Z" w:author="Kevin Miller"/>
          <w:del w:id="8" w:date="2015-07-25T14:00:00Z" w:author="Wayne Peacock"/>
        </w:rPr>
      </w:pPr>
      <w:ins w:id="9" w:date="2015-07-19T13:55:00Z" w:author="Kevin Miller">
        <w:del w:id="10" w:date="2015-07-25T14:00:00Z" w:author="Wayne Peacock">
          <w:r>
            <w:rPr>
              <w:rFonts w:ascii="Helvetica" w:cs="Arial Unicode MS" w:hAnsi="Arial Unicode MS" w:eastAsia="Arial Unicode MS"/>
              <w:u w:val="none"/>
              <w:rtl w:val="0"/>
              <w:lang w:val="en-US"/>
            </w:rPr>
            <w:delText>Km1136co@metrostate.edu</w:delText>
          </w:r>
        </w:del>
      </w:ins>
    </w:p>
    <w:p>
      <w:pPr>
        <w:pStyle w:val="Body A"/>
        <w:rPr>
          <w:ins w:id="11" w:date="2015-07-25T14:00:00Z" w:author="Wayne Peacock"/>
        </w:rPr>
      </w:pPr>
    </w:p>
    <w:p>
      <w:pPr>
        <w:pStyle w:val="Body A"/>
        <w:rPr>
          <w:ins w:id="12" w:date="2015-07-25T14:00:00Z" w:author="Wayne Peacock"/>
        </w:rPr>
      </w:pPr>
      <w:ins w:id="13" w:date="2015-07-25T14:00:00Z" w:author="Wayne Peacock">
        <w:r>
          <w:rPr>
            <w:rFonts w:ascii="Helvetica" w:cs="Arial Unicode MS" w:hAnsi="Arial Unicode MS" w:eastAsia="Arial Unicode MS"/>
            <w:rtl w:val="0"/>
            <w:lang w:val="en-US"/>
          </w:rPr>
          <w:t>Michael McDonald</w:t>
        </w:r>
      </w:ins>
    </w:p>
    <w:p>
      <w:pPr>
        <w:pStyle w:val="Body A"/>
        <w:rPr>
          <w:rtl w:val="0"/>
        </w:rPr>
      </w:pPr>
      <w:ins w:id="14" w:date="2015-07-25T14:00:00Z" w:author="Wayne Peacock">
        <w:r>
          <w:rPr>
            <w:rFonts w:ascii="Helvetica" w:cs="Arial Unicode MS" w:hAnsi="Arial Unicode MS" w:eastAsia="Arial Unicode MS"/>
            <w:rtl w:val="0"/>
            <w:lang w:val="en-US"/>
          </w:rPr>
          <w:t>km1136@metrostate.edu</w:t>
        </w:r>
      </w:ins>
    </w:p>
    <w:p>
      <w:pPr>
        <w:pStyle w:val="Body A"/>
        <w:rPr>
          <w:ins w:id="15" w:date="2015-07-25T14:00:00Z" w:author="Wayne Peacock"/>
        </w:rPr>
      </w:pPr>
    </w:p>
    <w:p>
      <w:pPr>
        <w:pStyle w:val="Body A"/>
        <w:rPr>
          <w:rtl w:val="0"/>
        </w:rPr>
      </w:pPr>
      <w:r>
        <w:rPr>
          <w:rFonts w:ascii="Helvetica" w:cs="Arial Unicode MS" w:hAnsi="Arial Unicode MS" w:eastAsia="Arial Unicode MS"/>
          <w:rtl w:val="0"/>
          <w:lang w:val="en-US"/>
        </w:rPr>
        <w:t>On June 18</w:t>
      </w:r>
      <w:ins w:id="16" w:date="2015-07-25T13:34:00Z" w:author="Wayne Peacock">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 xml:space="preserve"> a curious survey was emailed to Metropolitan State </w:t>
      </w:r>
      <w:ins w:id="17" w:date="2015-07-25T13:34:00Z" w:author="Wayne Peacock">
        <w:r>
          <w:rPr>
            <w:rFonts w:ascii="Helvetica" w:cs="Arial Unicode MS" w:hAnsi="Arial Unicode MS" w:eastAsia="Arial Unicode MS"/>
            <w:rtl w:val="0"/>
            <w:lang w:val="en-US"/>
          </w:rPr>
          <w:t xml:space="preserve">University </w:t>
        </w:r>
      </w:ins>
      <w:r>
        <w:rPr>
          <w:rFonts w:ascii="Helvetica" w:cs="Arial Unicode MS" w:hAnsi="Arial Unicode MS" w:eastAsia="Arial Unicode MS"/>
          <w:rtl w:val="0"/>
          <w:lang w:val="en-US"/>
        </w:rPr>
        <w:t xml:space="preserve">students by </w:t>
      </w:r>
      <w:del w:id="18" w:date="2015-07-25T13:34:00Z" w:author="Wayne Peacock">
        <w:r>
          <w:rPr>
            <w:rFonts w:ascii="Helvetica" w:cs="Arial Unicode MS" w:hAnsi="Arial Unicode MS" w:eastAsia="Arial Unicode MS"/>
            <w:rtl w:val="0"/>
            <w:lang w:val="en-US"/>
          </w:rPr>
          <w:delText xml:space="preserve">the </w:delText>
        </w:r>
      </w:del>
      <w:r>
        <w:rPr>
          <w:rFonts w:ascii="Helvetica" w:cs="Arial Unicode MS" w:hAnsi="Arial Unicode MS" w:eastAsia="Arial Unicode MS"/>
          <w:rtl w:val="0"/>
          <w:lang w:val="en-US"/>
        </w:rPr>
        <w:t>interim Director of Student Development</w:t>
      </w:r>
      <w:del w:id="19" w:date="2015-07-25T13:34:00Z" w:author="Wayne Peacock">
        <w:r>
          <w:rPr>
            <w:rFonts w:ascii="Helvetica" w:cs="Arial Unicode MS" w:hAnsi="Arial Unicode MS" w:eastAsia="Arial Unicode MS"/>
            <w:rtl w:val="0"/>
            <w:lang w:val="en-US"/>
          </w:rPr>
          <w:delText>,</w:delText>
        </w:r>
      </w:del>
      <w:r>
        <w:rPr>
          <w:rFonts w:ascii="Helvetica" w:cs="Arial Unicode MS" w:hAnsi="Arial Unicode MS" w:eastAsia="Arial Unicode MS"/>
          <w:rtl w:val="0"/>
          <w:lang w:val="en-US"/>
        </w:rPr>
        <w:t xml:space="preserve"> Philip Fuehrer. The market research survey asked participants to share their favorite coffee beverage, rank their most crucial caf</w:t>
      </w:r>
      <w:r>
        <w:rPr>
          <w:rFonts w:ascii="Arial Unicode MS" w:cs="Arial Unicode MS" w:hAnsi="Helvetica" w:eastAsia="Arial Unicode MS" w:hint="default"/>
          <w:rtl w:val="0"/>
          <w:lang w:val="en-US"/>
        </w:rPr>
        <w:t>é</w:t>
      </w:r>
      <w:r>
        <w:rPr>
          <w:rFonts w:ascii="Arial Unicode MS"/>
          <w:rtl w:val="0"/>
          <w:lang w:val="en-US"/>
        </w:rPr>
        <w:t xml:space="preserve"> </w:t>
      </w:r>
      <w:r>
        <w:rPr>
          <w:rFonts w:ascii="Helvetica" w:cs="Arial Unicode MS" w:hAnsi="Arial Unicode MS" w:eastAsia="Arial Unicode MS"/>
          <w:rtl w:val="0"/>
          <w:lang w:val="en-US"/>
        </w:rPr>
        <w:t>ambiance factors</w:t>
      </w:r>
      <w:del w:id="20" w:date="2015-07-25T13:37:00Z" w:author="Wayne Peacock">
        <w:r>
          <w:rPr>
            <w:rFonts w:ascii="Helvetica" w:cs="Arial Unicode MS" w:hAnsi="Arial Unicode MS" w:eastAsia="Arial Unicode MS"/>
            <w:rtl w:val="0"/>
            <w:lang w:val="en-US"/>
          </w:rPr>
          <w:delText>,</w:delText>
        </w:r>
      </w:del>
      <w:del w:id="21" w:date="2015-07-25T13:48:00Z" w:author="Wayne Peacock">
        <w:r>
          <w:rPr>
            <w:rFonts w:ascii="Helvetica" w:cs="Arial Unicode MS" w:hAnsi="Arial Unicode MS" w:eastAsia="Arial Unicode MS"/>
            <w:rtl w:val="0"/>
            <w:lang w:val="en-US"/>
          </w:rPr>
          <w:delText xml:space="preserve"> </w:delText>
        </w:r>
      </w:del>
      <w:ins w:id="22" w:date="2015-07-25T13:48:00Z" w:author="Wayne Peacock">
        <w:r>
          <w:rPr>
            <w:rFonts w:ascii="Helvetica" w:cs="Arial Unicode MS" w:hAnsi="Arial Unicode MS" w:eastAsia="Arial Unicode MS"/>
            <w:rtl w:val="0"/>
            <w:lang w:val="en-US"/>
          </w:rPr>
          <w:t xml:space="preserve">, </w:t>
        </w:r>
      </w:ins>
      <w:r>
        <w:rPr>
          <w:rFonts w:ascii="Helvetica" w:cs="Arial Unicode MS" w:hAnsi="Arial Unicode MS" w:eastAsia="Arial Unicode MS"/>
          <w:rtl w:val="0"/>
          <w:lang w:val="en-US"/>
        </w:rPr>
        <w:t xml:space="preserve">and </w:t>
      </w:r>
      <w:ins w:id="23" w:date="2015-07-25T13:48:00Z" w:author="Wayne Peacock">
        <w:r>
          <w:rPr>
            <w:rFonts w:ascii="Helvetica" w:cs="Arial Unicode MS" w:hAnsi="Arial Unicode MS" w:eastAsia="Arial Unicode MS"/>
            <w:rtl w:val="0"/>
            <w:lang w:val="en-US"/>
          </w:rPr>
          <w:t xml:space="preserve">asked </w:t>
        </w:r>
      </w:ins>
      <w:r>
        <w:rPr>
          <w:rFonts w:ascii="Helvetica" w:cs="Arial Unicode MS" w:hAnsi="Arial Unicode MS" w:eastAsia="Arial Unicode MS"/>
          <w:rtl w:val="0"/>
          <w:lang w:val="en-US"/>
        </w:rPr>
        <w:t>a number of other questions aimed at appreciating every student's java jive.</w:t>
      </w:r>
    </w:p>
    <w:p>
      <w:pPr>
        <w:pStyle w:val="Body A"/>
        <w:rPr>
          <w:rtl w:val="0"/>
        </w:rPr>
      </w:pPr>
    </w:p>
    <w:p>
      <w:pPr>
        <w:pStyle w:val="Body A"/>
        <w:rPr>
          <w:rtl w:val="0"/>
        </w:rPr>
      </w:pPr>
      <w:r>
        <w:rPr>
          <w:rFonts w:ascii="Helvetica" w:cs="Arial Unicode MS" w:hAnsi="Arial Unicode MS" w:eastAsia="Arial Unicode MS"/>
          <w:rtl w:val="0"/>
          <w:lang w:val="en-US"/>
        </w:rPr>
        <w:t>The survey was s</w:t>
      </w:r>
      <w:r>
        <w:rPr>
          <w:rFonts w:ascii="Helvetica" w:cs="Arial Unicode MS" w:hAnsi="Arial Unicode MS" w:eastAsia="Arial Unicode MS"/>
          <w:rtl w:val="0"/>
          <w:lang w:val="fr-FR"/>
        </w:rPr>
        <w:t xml:space="preserve">ent </w:t>
      </w:r>
      <w:r>
        <w:rPr>
          <w:rFonts w:ascii="Helvetica" w:cs="Arial Unicode MS" w:hAnsi="Arial Unicode MS" w:eastAsia="Arial Unicode MS"/>
          <w:rtl w:val="0"/>
          <w:lang w:val="en-US"/>
        </w:rPr>
        <w:t xml:space="preserve">on behalf of a South Minneapolis Thai restaurant potentially interested in opening </w:t>
      </w:r>
      <w:del w:id="24" w:date="2015-07-25T13:49:00Z" w:author="Wayne Peacock">
        <w:r>
          <w:rPr>
            <w:rFonts w:ascii="Helvetica" w:cs="Arial Unicode MS" w:hAnsi="Arial Unicode MS" w:eastAsia="Arial Unicode MS"/>
            <w:rtl w:val="0"/>
            <w:lang w:val="en-US"/>
          </w:rPr>
          <w:delText xml:space="preserve">their </w:delText>
        </w:r>
      </w:del>
      <w:ins w:id="25" w:date="2015-07-25T13:49:00Z" w:author="Wayne Peacock">
        <w:r>
          <w:rPr>
            <w:rFonts w:ascii="Helvetica" w:cs="Arial Unicode MS" w:hAnsi="Arial Unicode MS" w:eastAsia="Arial Unicode MS"/>
            <w:rtl w:val="0"/>
            <w:lang w:val="en-US"/>
          </w:rPr>
          <w:t xml:space="preserve">its </w:t>
        </w:r>
      </w:ins>
      <w:r>
        <w:rPr>
          <w:rFonts w:ascii="Helvetica" w:cs="Arial Unicode MS" w:hAnsi="Arial Unicode MS" w:eastAsia="Arial Unicode MS"/>
          <w:rtl w:val="0"/>
          <w:lang w:val="en-US"/>
        </w:rPr>
        <w:t>second location in Metro's new Student Center. The restaurant backed out long before the survey or construction could be completed, but the questionnaire marked another shift of focus in the search for Metro's new Student Center's food service vendor.</w:t>
      </w:r>
    </w:p>
    <w:p>
      <w:pPr>
        <w:pStyle w:val="Body A"/>
        <w:rPr>
          <w:rtl w:val="0"/>
        </w:rPr>
      </w:pPr>
    </w:p>
    <w:p>
      <w:pPr>
        <w:pStyle w:val="Body A"/>
        <w:rPr>
          <w:color w:val="ff0000"/>
          <w:u w:color="ff0000"/>
        </w:rPr>
      </w:pPr>
      <w:r>
        <w:rPr>
          <w:rFonts w:ascii="Helvetica" w:cs="Arial Unicode MS" w:hAnsi="Arial Unicode MS" w:eastAsia="Arial Unicode MS"/>
          <w:rtl w:val="0"/>
          <w:lang w:val="en-US"/>
        </w:rPr>
        <w:t>Problems began early in construction. The plan was to build in phases. Phases one and two would build up to code compliance</w:t>
      </w:r>
      <w:ins w:id="26" w:date="2015-07-25T13:49:00Z" w:author="Wayne Peacock">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 xml:space="preserve"> while phase three would outfit the Student Center cafeteria with whatever kitchen equipment specifics the vendor required</w:t>
      </w:r>
      <w:r>
        <w:rPr>
          <w:rFonts w:ascii="Helvetica" w:cs="Arial Unicode MS" w:hAnsi="Arial Unicode MS" w:eastAsia="Arial Unicode MS"/>
          <w:color w:val="ff0000"/>
          <w:u w:color="ff0000"/>
          <w:rtl w:val="0"/>
          <w:lang w:val="en-US"/>
        </w:rPr>
        <w:t>. But core soil samples taken before construction failed to reveal the depth of contamination</w:t>
      </w:r>
      <w:ins w:id="27" w:date="2015-07-25T13:49:00Z" w:author="Wayne Peacock">
        <w:r>
          <w:rPr>
            <w:rFonts w:ascii="Helvetica" w:cs="Arial Unicode MS" w:hAnsi="Arial Unicode MS" w:eastAsia="Arial Unicode MS"/>
            <w:color w:val="ff0000"/>
            <w:u w:color="ff0000"/>
            <w:rtl w:val="0"/>
            <w:lang w:val="en-US"/>
          </w:rPr>
          <w:t>,</w:t>
        </w:r>
      </w:ins>
      <w:r>
        <w:rPr>
          <w:rFonts w:ascii="Helvetica" w:cs="Arial Unicode MS" w:hAnsi="Arial Unicode MS" w:eastAsia="Arial Unicode MS"/>
          <w:color w:val="ff0000"/>
          <w:u w:color="ff0000"/>
          <w:rtl w:val="0"/>
          <w:lang w:val="en-US"/>
        </w:rPr>
        <w:t xml:space="preserve"> which would</w:t>
      </w:r>
      <w:ins w:id="28" w:date="2015-07-19T13:57:00Z" w:author="Kevin Miller">
        <w:r>
          <w:rPr>
            <w:rFonts w:ascii="Helvetica" w:cs="Arial Unicode MS" w:hAnsi="Arial Unicode MS" w:eastAsia="Arial Unicode MS"/>
            <w:color w:val="ff0000"/>
            <w:u w:color="ff0000"/>
            <w:rtl w:val="0"/>
            <w:lang w:val="en-US"/>
          </w:rPr>
          <w:t xml:space="preserve"> later</w:t>
        </w:r>
      </w:ins>
      <w:r>
        <w:rPr>
          <w:rFonts w:ascii="Helvetica" w:cs="Arial Unicode MS" w:hAnsi="Arial Unicode MS" w:eastAsia="Arial Unicode MS"/>
          <w:color w:val="ff0000"/>
          <w:u w:color="ff0000"/>
          <w:rtl w:val="0"/>
          <w:lang w:val="en-US"/>
        </w:rPr>
        <w:t xml:space="preserve"> be discovered and delay operations.</w:t>
      </w:r>
    </w:p>
    <w:p>
      <w:pPr>
        <w:pStyle w:val="Body A"/>
        <w:rPr>
          <w:color w:val="ff0000"/>
          <w:u w:color="ff0000"/>
        </w:rPr>
      </w:pPr>
    </w:p>
    <w:p>
      <w:pPr>
        <w:pStyle w:val="Body A"/>
        <w:rPr>
          <w:rtl w:val="0"/>
        </w:rPr>
      </w:pPr>
      <w:r>
        <w:rPr>
          <w:rFonts w:ascii="Helvetica" w:cs="Arial Unicode MS" w:hAnsi="Arial Unicode MS" w:eastAsia="Arial Unicode MS"/>
          <w:rtl w:val="0"/>
          <w:lang w:val="en-US"/>
        </w:rPr>
        <w:t>"With the soil litigation and the contaminated soils out there, we had to put in what is called a sub-slab depressurization system</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an SSDS</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for over a quarter of a million dollars</w:t>
      </w:r>
      <w:ins w:id="29" w:date="2015-07-25T13:49:00Z" w:author="Wayne Peacock">
        <w:r>
          <w:rPr>
            <w:rFonts w:ascii="Arial Unicode MS" w:cs="Arial Unicode MS" w:hAnsi="Helvetica" w:eastAsia="Arial Unicode MS" w:hint="default"/>
            <w:rtl w:val="0"/>
            <w:lang w:val="en-US"/>
          </w:rPr>
          <w:t>—</w:t>
        </w:r>
      </w:ins>
      <w:ins w:id="30" w:date="2015-07-25T13:49:00Z" w:author="Wayne Peacock">
        <w:r>
          <w:rPr>
            <w:rFonts w:ascii="Helvetica" w:cs="Arial Unicode MS" w:hAnsi="Arial Unicode MS" w:eastAsia="Arial Unicode MS"/>
            <w:rtl w:val="0"/>
            <w:lang w:val="en-US"/>
          </w:rPr>
          <w:t>t</w:t>
        </w:r>
      </w:ins>
      <w:ins w:id="31" w:date="2015-07-19T13:58:00Z" w:author="Kevin Miller">
        <w:del w:id="32" w:date="2015-07-25T13:49:00Z" w:author="Wayne Peacock">
          <w:r>
            <w:rPr>
              <w:rFonts w:ascii="Helvetica" w:cs="Arial Unicode MS" w:hAnsi="Arial Unicode MS" w:eastAsia="Arial Unicode MS"/>
              <w:rtl w:val="0"/>
              <w:lang w:val="en-US"/>
            </w:rPr>
            <w:delText>-</w:delText>
          </w:r>
        </w:del>
      </w:ins>
      <w:del w:id="33" w:date="2015-07-25T13:49:00Z" w:author="Wayne Peacock">
        <w:r>
          <w:rPr>
            <w:rFonts w:ascii="Helvetica" w:cs="Arial Unicode MS" w:hAnsi="Arial Unicode MS" w:eastAsia="Arial Unicode MS"/>
            <w:rtl w:val="0"/>
            <w:lang w:val="en-US"/>
          </w:rPr>
          <w:delText xml:space="preserve">. </w:delText>
        </w:r>
      </w:del>
      <w:ins w:id="34" w:date="2015-07-19T13:58:00Z" w:author="Kevin Miller">
        <w:del w:id="35" w:date="2015-07-25T13:49:00Z" w:author="Wayne Peacock">
          <w:r>
            <w:rPr>
              <w:rFonts w:ascii="Helvetica" w:cs="Arial Unicode MS" w:hAnsi="Arial Unicode MS" w:eastAsia="Arial Unicode MS"/>
              <w:rtl w:val="0"/>
              <w:lang w:val="en-US"/>
            </w:rPr>
            <w:delText>t</w:delText>
          </w:r>
        </w:del>
      </w:ins>
      <w:del w:id="36" w:date="2015-07-19T13:58:00Z" w:author="Kevin Miller">
        <w:r>
          <w:rPr>
            <w:rFonts w:ascii="Helvetica" w:cs="Arial Unicode MS" w:hAnsi="Arial Unicode MS" w:eastAsia="Arial Unicode MS"/>
            <w:rtl w:val="0"/>
            <w:lang w:val="en-US"/>
          </w:rPr>
          <w:delText>T</w:delText>
        </w:r>
      </w:del>
      <w:r>
        <w:rPr>
          <w:rFonts w:ascii="Helvetica" w:cs="Arial Unicode MS" w:hAnsi="Arial Unicode MS" w:eastAsia="Arial Unicode MS"/>
          <w:rtl w:val="0"/>
          <w:lang w:val="en-US"/>
        </w:rPr>
        <w:t xml:space="preserve">hat was a surprise," </w:t>
      </w:r>
      <w:r>
        <w:rPr>
          <w:rFonts w:ascii="Helvetica" w:cs="Arial Unicode MS" w:hAnsi="Arial Unicode MS" w:eastAsia="Arial Unicode MS"/>
          <w:rtl w:val="0"/>
          <w:lang w:val="de-DE"/>
        </w:rPr>
        <w:t>Fuehrer</w:t>
      </w:r>
      <w:r>
        <w:rPr>
          <w:rFonts w:ascii="Helvetica" w:cs="Arial Unicode MS" w:hAnsi="Arial Unicode MS" w:eastAsia="Arial Unicode MS"/>
          <w:rtl w:val="0"/>
          <w:lang w:val="en-US"/>
        </w:rPr>
        <w:t xml:space="preserve"> said. "That forced us to dip into the contingency money and [we weren't] sure [we'd] have all the money to do all of the phases up front." Among other aspects of construction, the contingency budget was meant to fund the Student Center's three-phase buildout.</w:t>
      </w:r>
    </w:p>
    <w:p>
      <w:pPr>
        <w:pStyle w:val="Body A"/>
        <w:rPr>
          <w:rtl w:val="0"/>
        </w:rPr>
      </w:pPr>
    </w:p>
    <w:p>
      <w:pPr>
        <w:pStyle w:val="Body A"/>
        <w:rPr>
          <w:rtl w:val="0"/>
        </w:rPr>
      </w:pPr>
      <w:r>
        <w:rPr>
          <w:rFonts w:ascii="Helvetica" w:cs="Arial Unicode MS" w:hAnsi="Arial Unicode MS" w:eastAsia="Arial Unicode MS"/>
          <w:rtl w:val="0"/>
          <w:lang w:val="en-US"/>
        </w:rPr>
        <w:t xml:space="preserve">In the wake of the SSDS contingency fund drainage, Fuehrer was sending </w:t>
      </w:r>
      <w:ins w:id="37" w:date="2015-07-25T13:50:00Z" w:author="Wayne Peacock">
        <w:r>
          <w:rPr>
            <w:rFonts w:ascii="Helvetica" w:cs="Arial Unicode MS" w:hAnsi="Arial Unicode MS" w:eastAsia="Arial Unicode MS"/>
            <w:rtl w:val="0"/>
            <w:lang w:val="en-US"/>
          </w:rPr>
          <w:t>RFPs (</w:t>
        </w:r>
      </w:ins>
      <w:del w:id="38" w:date="2015-07-25T13:50:00Z" w:author="Wayne Peacock">
        <w:r>
          <w:rPr>
            <w:rFonts w:ascii="Helvetica" w:cs="Arial Unicode MS" w:hAnsi="Arial Unicode MS" w:eastAsia="Arial Unicode MS"/>
            <w:rtl w:val="0"/>
            <w:lang w:val="en-US"/>
          </w:rPr>
          <w:delText xml:space="preserve">Request </w:delText>
        </w:r>
      </w:del>
      <w:ins w:id="39" w:date="2015-07-25T13:50:00Z" w:author="Wayne Peacock">
        <w:r>
          <w:rPr>
            <w:rFonts w:ascii="Helvetica" w:cs="Arial Unicode MS" w:hAnsi="Arial Unicode MS" w:eastAsia="Arial Unicode MS"/>
            <w:rtl w:val="0"/>
            <w:lang w:val="en-US"/>
          </w:rPr>
          <w:t xml:space="preserve">requests </w:t>
        </w:r>
      </w:ins>
      <w:del w:id="40" w:date="2015-07-25T13:50:00Z" w:author="Wayne Peacock">
        <w:r>
          <w:rPr>
            <w:rFonts w:ascii="Helvetica" w:cs="Arial Unicode MS" w:hAnsi="Arial Unicode MS" w:eastAsia="Arial Unicode MS"/>
            <w:rtl w:val="0"/>
            <w:lang w:val="en-US"/>
          </w:rPr>
          <w:delText xml:space="preserve">For </w:delText>
        </w:r>
      </w:del>
      <w:ins w:id="41" w:date="2015-07-25T13:50:00Z" w:author="Wayne Peacock">
        <w:r>
          <w:rPr>
            <w:rFonts w:ascii="Helvetica" w:cs="Arial Unicode MS" w:hAnsi="Arial Unicode MS" w:eastAsia="Arial Unicode MS"/>
            <w:rtl w:val="0"/>
            <w:lang w:val="en-US"/>
          </w:rPr>
          <w:t xml:space="preserve">for </w:t>
        </w:r>
      </w:ins>
      <w:del w:id="42" w:date="2015-07-25T13:50:00Z" w:author="Wayne Peacock">
        <w:r>
          <w:rPr>
            <w:rFonts w:ascii="Helvetica" w:cs="Arial Unicode MS" w:hAnsi="Arial Unicode MS" w:eastAsia="Arial Unicode MS"/>
            <w:rtl w:val="0"/>
            <w:lang w:val="en-US"/>
          </w:rPr>
          <w:delText xml:space="preserve">Proposals </w:delText>
        </w:r>
      </w:del>
      <w:ins w:id="43" w:date="2015-07-25T13:50:00Z" w:author="Wayne Peacock">
        <w:r>
          <w:rPr>
            <w:rFonts w:ascii="Helvetica" w:cs="Arial Unicode MS" w:hAnsi="Arial Unicode MS" w:eastAsia="Arial Unicode MS"/>
            <w:rtl w:val="0"/>
            <w:lang w:val="en-US"/>
          </w:rPr>
          <w:t xml:space="preserve">proposals) </w:t>
        </w:r>
      </w:ins>
      <w:r>
        <w:rPr>
          <w:rFonts w:ascii="Helvetica" w:cs="Arial Unicode MS" w:hAnsi="Arial Unicode MS" w:eastAsia="Arial Unicode MS"/>
          <w:rtl w:val="0"/>
          <w:lang w:val="en-US"/>
        </w:rPr>
        <w:t xml:space="preserve">out to vendors to solicit those interested in moving into the new Student Center. Fuehrer said the response, or lack thereof, was less than warm. </w:t>
      </w:r>
      <w:r>
        <w:rPr>
          <w:rFonts w:ascii="Helvetica" w:cs="Arial Unicode MS" w:hAnsi="Arial Unicode MS" w:eastAsia="Arial Unicode MS"/>
          <w:color w:val="ff0000"/>
          <w:u w:color="ff0000"/>
          <w:rtl w:val="0"/>
          <w:lang w:val="en-US"/>
        </w:rPr>
        <w:t xml:space="preserve">"Some of the bigger hitters in the </w:t>
      </w:r>
      <w:del w:id="44" w:date="2015-07-25T13:51:00Z" w:author="Wayne Peacock">
        <w:r>
          <w:rPr>
            <w:rFonts w:ascii="Helvetica" w:cs="Arial Unicode MS" w:hAnsi="Arial Unicode MS" w:eastAsia="Arial Unicode MS"/>
            <w:color w:val="ff0000"/>
            <w:u w:color="ff0000"/>
            <w:rtl w:val="0"/>
            <w:lang w:val="en-US"/>
          </w:rPr>
          <w:delText xml:space="preserve">University </w:delText>
        </w:r>
      </w:del>
      <w:ins w:id="45" w:date="2015-07-25T13:51:00Z" w:author="Wayne Peacock">
        <w:r>
          <w:rPr>
            <w:rFonts w:ascii="Helvetica" w:cs="Arial Unicode MS" w:hAnsi="Arial Unicode MS" w:eastAsia="Arial Unicode MS"/>
            <w:color w:val="ff0000"/>
            <w:u w:color="ff0000"/>
            <w:rtl w:val="0"/>
            <w:lang w:val="en-US"/>
          </w:rPr>
          <w:t xml:space="preserve">university </w:t>
        </w:r>
      </w:ins>
      <w:r>
        <w:rPr>
          <w:rFonts w:ascii="Helvetica" w:cs="Arial Unicode MS" w:hAnsi="Arial Unicode MS" w:eastAsia="Arial Unicode MS"/>
          <w:color w:val="ff0000"/>
          <w:u w:color="ff0000"/>
          <w:rtl w:val="0"/>
          <w:lang w:val="en-US"/>
        </w:rPr>
        <w:t>markets came back and said 'it's a new building with a lot of unknowns.</w:t>
      </w:r>
      <w:ins w:id="46" w:date="2015-07-25T13:51:00Z" w:author="Wayne Peacock">
        <w:r>
          <w:rPr>
            <w:rFonts w:ascii="Arial Unicode MS" w:cs="Arial Unicode MS" w:hAnsi="Helvetica" w:eastAsia="Arial Unicode MS" w:hint="default"/>
            <w:color w:val="ff0000"/>
            <w:u w:color="ff0000"/>
            <w:rtl w:val="0"/>
            <w:lang w:val="en-US"/>
          </w:rPr>
          <w:t>’</w:t>
        </w:r>
      </w:ins>
      <w:r>
        <w:rPr>
          <w:rFonts w:ascii="Helvetica" w:cs="Arial Unicode MS" w:hAnsi="Arial Unicode MS" w:eastAsia="Arial Unicode MS"/>
          <w:color w:val="ff0000"/>
          <w:u w:color="ff0000"/>
          <w:rtl w:val="0"/>
          <w:lang w:val="en-US"/>
        </w:rPr>
        <w:t xml:space="preserve"> </w:t>
      </w:r>
      <w:r>
        <w:rPr>
          <w:rFonts w:ascii="Helvetica" w:cs="Arial Unicode MS" w:hAnsi="Arial Unicode MS" w:eastAsia="Arial Unicode MS"/>
          <w:rtl w:val="0"/>
          <w:lang w:val="en-US"/>
        </w:rPr>
        <w:t>Yes, you have sales figures for the university, but the new way it's configured</w:t>
      </w:r>
      <w:ins w:id="47" w:date="2015-07-19T13:59:00Z" w:author="Kevin Miller">
        <w:r>
          <w:rPr>
            <w:rFonts w:ascii="Helvetica" w:cs="Arial Unicode MS" w:hAnsi="Arial Unicode MS" w:eastAsia="Arial Unicode MS"/>
            <w:rtl w:val="0"/>
            <w:lang w:val="en-US"/>
          </w:rPr>
          <w:t>[</w:t>
        </w:r>
      </w:ins>
      <w:r>
        <w:rPr>
          <w:rFonts w:ascii="Arial Unicode MS" w:cs="Arial Unicode MS" w:hAnsi="Helvetica" w:eastAsia="Arial Unicode MS" w:hint="default"/>
          <w:rtl w:val="0"/>
          <w:lang w:val="en-US"/>
        </w:rPr>
        <w:t>…</w:t>
      </w:r>
      <w:ins w:id="48" w:date="2015-07-19T13:59:00Z" w:author="Kevin Miller">
        <w:r>
          <w:rPr>
            <w:rFonts w:ascii="Helvetica" w:cs="Arial Unicode MS" w:hAnsi="Arial Unicode MS" w:eastAsia="Arial Unicode MS"/>
            <w:rtl w:val="0"/>
            <w:lang w:val="en-US"/>
          </w:rPr>
          <w:t>]</w:t>
        </w:r>
      </w:ins>
      <w:del w:id="49" w:date="2015-07-19T13:59:00Z" w:author="Kevin Miller">
        <w:r>
          <w:rPr>
            <w:rFonts w:ascii="Helvetica" w:cs="Arial Unicode MS" w:hAnsi="Arial Unicode MS" w:eastAsia="Arial Unicode MS"/>
            <w:rtl w:val="0"/>
            <w:lang w:val="en-US"/>
          </w:rPr>
          <w:delText>'</w:delText>
        </w:r>
      </w:del>
      <w:r>
        <w:rPr>
          <w:rFonts w:ascii="Helvetica" w:cs="Arial Unicode MS" w:hAnsi="Arial Unicode MS" w:eastAsia="Arial Unicode MS"/>
          <w:rtl w:val="0"/>
          <w:lang w:val="en-US"/>
        </w:rPr>
        <w:t xml:space="preserve"> From a conservative business perspective you want to have some assurances, a good return on your investment, and I can see where a new building entirely unproven, that is not connected</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 understand how they could be scared.</w:t>
      </w:r>
      <w:ins w:id="50" w:date="2015-07-25T15:38:51Z" w:author="Mike McD">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 xml:space="preserve"> </w:t>
      </w:r>
      <w:ins w:id="51" w:date="2015-07-25T15:38:49Z" w:author="Mike McD">
        <w:r>
          <w:rPr>
            <w:rFonts w:ascii="Helvetica" w:cs="Arial Unicode MS" w:hAnsi="Arial Unicode MS" w:eastAsia="Arial Unicode MS"/>
            <w:rtl w:val="0"/>
            <w:lang w:val="en-US"/>
          </w:rPr>
          <w:t>He added, "</w:t>
        </w:r>
      </w:ins>
      <w:r>
        <w:rPr>
          <w:rFonts w:ascii="Helvetica" w:cs="Arial Unicode MS" w:hAnsi="Arial Unicode MS" w:eastAsia="Arial Unicode MS"/>
          <w:rtl w:val="0"/>
          <w:lang w:val="en-US"/>
        </w:rPr>
        <w:t>They declined to put in a proposal</w:t>
      </w:r>
      <w:del w:id="52" w:date="2015-07-25T13:52:00Z" w:author="Wayne Peacock">
        <w:r>
          <w:rPr>
            <w:rFonts w:ascii="Helvetica" w:cs="Arial Unicode MS" w:hAnsi="Arial Unicode MS" w:eastAsia="Arial Unicode MS"/>
            <w:rtl w:val="0"/>
            <w:lang w:val="en-US"/>
          </w:rPr>
          <w:delText>."</w:delText>
        </w:r>
      </w:del>
      <w:ins w:id="53" w:date="2015-07-25T13:52:00Z" w:author="Wayne Peacock">
        <w:del w:id="54" w:date="2015-07-25T15:38:38Z" w:author="Mike McD">
          <w:r>
            <w:rPr>
              <w:rFonts w:ascii="Helvetica" w:cs="Arial Unicode MS" w:hAnsi="Arial Unicode MS" w:eastAsia="Arial Unicode MS"/>
              <w:rtl w:val="0"/>
              <w:lang w:val="en-US"/>
            </w:rPr>
            <w:delText>,</w:delText>
          </w:r>
        </w:del>
      </w:ins>
      <w:ins w:id="55" w:date="2015-07-25T15:38:38Z" w:author="Mike McD">
        <w:r>
          <w:rPr>
            <w:rFonts w:ascii="Helvetica" w:cs="Arial Unicode MS" w:hAnsi="Arial Unicode MS" w:eastAsia="Arial Unicode MS"/>
            <w:rtl w:val="0"/>
            <w:lang w:val="en-US"/>
          </w:rPr>
          <w:t>.</w:t>
        </w:r>
      </w:ins>
      <w:ins w:id="56" w:date="2015-07-25T13:52:00Z" w:author="Wayne Peacock">
        <w:r>
          <w:rPr>
            <w:rFonts w:ascii="Helvetica" w:cs="Arial Unicode MS" w:hAnsi="Arial Unicode MS" w:eastAsia="Arial Unicode MS"/>
            <w:rtl w:val="0"/>
            <w:lang w:val="en-US"/>
          </w:rPr>
          <w:t>"</w:t>
        </w:r>
      </w:ins>
      <w:ins w:id="57" w:date="2015-07-25T13:52:00Z" w:author="Wayne Peacock">
        <w:del w:id="58" w:date="2015-07-25T15:38:40Z" w:author="Mike McD">
          <w:r>
            <w:rPr>
              <w:rFonts w:ascii="Helvetica" w:cs="Arial Unicode MS" w:hAnsi="Arial Unicode MS" w:eastAsia="Arial Unicode MS"/>
              <w:rtl w:val="0"/>
              <w:lang w:val="en-US"/>
            </w:rPr>
            <w:delText xml:space="preserve"> he added.</w:delText>
          </w:r>
        </w:del>
      </w:ins>
    </w:p>
    <w:p>
      <w:pPr>
        <w:pStyle w:val="Body A"/>
        <w:rPr>
          <w:rtl w:val="0"/>
        </w:rPr>
      </w:pPr>
    </w:p>
    <w:p>
      <w:pPr>
        <w:pStyle w:val="Body A"/>
        <w:rPr>
          <w:rtl w:val="0"/>
        </w:rPr>
      </w:pPr>
      <w:r>
        <w:rPr>
          <w:rFonts w:ascii="Helvetica" w:cs="Arial Unicode MS" w:hAnsi="Arial Unicode MS" w:eastAsia="Arial Unicode MS"/>
          <w:rtl w:val="0"/>
          <w:lang w:val="en-US"/>
        </w:rPr>
        <w:t>The lack of contingency money for phase three building</w:t>
      </w:r>
      <w:ins w:id="59" w:date="2015-07-25T13:53:00Z" w:author="Wayne Peacock">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 xml:space="preserve"> combined with the lack of bigger vendor interest</w:t>
      </w:r>
      <w:ins w:id="60" w:date="2015-07-25T13:53:00Z" w:author="Wayne Peacock">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 xml:space="preserve"> seemed to have run the search into a dead end. "Not having a vendor in place makes [phase three] difficult,"</w:t>
      </w:r>
      <w:r>
        <w:rPr>
          <w:rFonts w:ascii="Helvetica" w:cs="Arial Unicode MS" w:hAnsi="Arial Unicode MS" w:eastAsia="Arial Unicode MS"/>
          <w:rtl w:val="0"/>
          <w:lang w:val="de-DE"/>
        </w:rPr>
        <w:t xml:space="preserve"> Fuehrer said</w:t>
      </w:r>
      <w:r>
        <w:rPr>
          <w:rFonts w:ascii="Helvetica" w:cs="Arial Unicode MS" w:hAnsi="Arial Unicode MS" w:eastAsia="Arial Unicode MS"/>
          <w:rtl w:val="0"/>
          <w:lang w:val="en-US"/>
        </w:rPr>
        <w:t>. "Why equip a kitchen with a deep fryer if the vendor won't require one?"</w:t>
      </w:r>
    </w:p>
    <w:p>
      <w:pPr>
        <w:pStyle w:val="Body A"/>
        <w:rPr>
          <w:rtl w:val="0"/>
        </w:rPr>
      </w:pPr>
    </w:p>
    <w:p>
      <w:pPr>
        <w:pStyle w:val="Body A"/>
        <w:rPr>
          <w:rtl w:val="0"/>
        </w:rPr>
      </w:pPr>
      <w:r>
        <w:rPr>
          <w:rFonts w:ascii="Helvetica" w:cs="Arial Unicode MS" w:hAnsi="Arial Unicode MS" w:eastAsia="Arial Unicode MS"/>
          <w:rtl w:val="0"/>
          <w:lang w:val="en-US"/>
        </w:rPr>
        <w:t xml:space="preserve">Instead of preparing for the unknown and risking sunken costs, </w:t>
      </w:r>
      <w:r>
        <w:rPr>
          <w:rFonts w:ascii="Helvetica" w:cs="Arial Unicode MS" w:hAnsi="Arial Unicode MS" w:eastAsia="Arial Unicode MS"/>
          <w:rtl w:val="0"/>
          <w:lang w:val="de-DE"/>
        </w:rPr>
        <w:t xml:space="preserve">Fuehrer </w:t>
      </w:r>
      <w:r>
        <w:rPr>
          <w:rFonts w:ascii="Helvetica" w:cs="Arial Unicode MS" w:hAnsi="Arial Unicode MS" w:eastAsia="Arial Unicode MS"/>
          <w:rtl w:val="0"/>
          <w:lang w:val="en-US"/>
        </w:rPr>
        <w:t xml:space="preserve">refocused. "We put all of phase three on a temporary hold," </w:t>
      </w:r>
      <w:r>
        <w:rPr>
          <w:rFonts w:ascii="Helvetica" w:cs="Arial Unicode MS" w:hAnsi="Arial Unicode MS" w:eastAsia="Arial Unicode MS"/>
          <w:rtl w:val="0"/>
          <w:lang w:val="de-DE"/>
        </w:rPr>
        <w:t xml:space="preserve">Fuehrer said. </w:t>
      </w:r>
      <w:r>
        <w:rPr>
          <w:rFonts w:ascii="Helvetica" w:cs="Arial Unicode MS" w:hAnsi="Arial Unicode MS" w:eastAsia="Arial Unicode MS"/>
          <w:rtl w:val="0"/>
          <w:lang w:val="en-US"/>
        </w:rPr>
        <w:t>"We started making priority decisions on where can we cut. Let's not do a full build</w:t>
      </w:r>
      <w:ins w:id="61" w:date="2015-07-19T14:00:00Z" w:author="Kevin Miller">
        <w:del w:id="62" w:date="2015-07-25T14:32:00Z" w:author="Wayne Peacock">
          <w:r>
            <w:rPr>
              <w:rFonts w:ascii="Helvetica" w:cs="Arial Unicode MS" w:hAnsi="Arial Unicode MS" w:eastAsia="Arial Unicode MS"/>
              <w:rtl w:val="0"/>
              <w:lang w:val="en-US"/>
            </w:rPr>
            <w:delText>-</w:delText>
          </w:r>
        </w:del>
      </w:ins>
      <w:r>
        <w:rPr>
          <w:rFonts w:ascii="Helvetica" w:cs="Arial Unicode MS" w:hAnsi="Arial Unicode MS" w:eastAsia="Arial Unicode MS"/>
          <w:rtl w:val="0"/>
          <w:lang w:val="en-US"/>
        </w:rPr>
        <w:t>out if we don't have a vendor in place</w:t>
      </w:r>
      <w:ins w:id="63" w:date="2015-07-19T14:01:00Z" w:author="Kevin Miller">
        <w:r>
          <w:rPr>
            <w:rFonts w:ascii="Helvetica" w:cs="Arial Unicode MS" w:hAnsi="Arial Unicode MS" w:eastAsia="Arial Unicode MS"/>
            <w:rtl w:val="0"/>
            <w:lang w:val="en-US"/>
          </w:rPr>
          <w:t>,</w:t>
        </w:r>
      </w:ins>
      <w:del w:id="64" w:date="2015-07-19T14:00:00Z" w:author="Kevin Miller">
        <w:r>
          <w:rPr>
            <w:rFonts w:ascii="Helvetica" w:cs="Arial Unicode MS" w:hAnsi="Arial Unicode MS" w:eastAsia="Arial Unicode MS"/>
            <w:rtl w:val="0"/>
            <w:lang w:val="en-US"/>
          </w:rPr>
          <w:delText>.</w:delText>
        </w:r>
      </w:del>
      <w:r>
        <w:rPr>
          <w:rFonts w:ascii="Helvetica" w:cs="Arial Unicode MS" w:hAnsi="Arial Unicode MS" w:eastAsia="Arial Unicode MS"/>
          <w:rtl w:val="0"/>
          <w:lang w:val="en-US"/>
        </w:rPr>
        <w:t>"</w:t>
      </w:r>
      <w:ins w:id="65" w:date="2015-07-19T14:01:00Z" w:author="Kevin Miller">
        <w:r>
          <w:rPr>
            <w:rFonts w:ascii="Helvetica" w:cs="Arial Unicode MS" w:hAnsi="Arial Unicode MS" w:eastAsia="Arial Unicode MS"/>
            <w:rtl w:val="0"/>
            <w:lang w:val="en-US"/>
          </w:rPr>
          <w:t xml:space="preserve"> he said.</w:t>
        </w:r>
      </w:ins>
      <w:r>
        <w:rPr>
          <w:rFonts w:ascii="Helvetica" w:cs="Arial Unicode MS" w:hAnsi="Arial Unicode MS" w:eastAsia="Arial Unicode MS"/>
          <w:rtl w:val="0"/>
          <w:lang w:val="en-US"/>
        </w:rPr>
        <w:t xml:space="preserve"> Fuehrer began a shift to target a coffee, pastry, </w:t>
      </w:r>
      <w:del w:id="66" w:date="2015-07-25T13:53:00Z" w:author="Wayne Peacock">
        <w:r>
          <w:rPr>
            <w:rFonts w:ascii="Helvetica" w:cs="Arial Unicode MS" w:hAnsi="Arial Unicode MS" w:eastAsia="Arial Unicode MS"/>
            <w:rtl w:val="0"/>
            <w:lang w:val="en-US"/>
          </w:rPr>
          <w:delText xml:space="preserve">grab </w:delText>
        </w:r>
      </w:del>
      <w:ins w:id="67" w:date="2015-07-25T13:53:00Z" w:author="Wayne Peacock">
        <w:r>
          <w:rPr>
            <w:rFonts w:ascii="Helvetica" w:cs="Arial Unicode MS" w:hAnsi="Arial Unicode MS" w:eastAsia="Arial Unicode MS"/>
            <w:rtl w:val="0"/>
            <w:lang w:val="en-US"/>
          </w:rPr>
          <w:t>grab-</w:t>
        </w:r>
      </w:ins>
      <w:del w:id="68" w:date="2015-07-25T13:53:00Z" w:author="Wayne Peacock">
        <w:r>
          <w:rPr>
            <w:rFonts w:ascii="Helvetica" w:cs="Arial Unicode MS" w:hAnsi="Arial Unicode MS" w:eastAsia="Arial Unicode MS"/>
            <w:rtl w:val="0"/>
            <w:lang w:val="en-US"/>
          </w:rPr>
          <w:delText xml:space="preserve">and </w:delText>
        </w:r>
      </w:del>
      <w:ins w:id="69" w:date="2015-07-25T13:53:00Z" w:author="Wayne Peacock">
        <w:r>
          <w:rPr>
            <w:rFonts w:ascii="Helvetica" w:cs="Arial Unicode MS" w:hAnsi="Arial Unicode MS" w:eastAsia="Arial Unicode MS"/>
            <w:rtl w:val="0"/>
            <w:lang w:val="en-US"/>
          </w:rPr>
          <w:t>and-</w:t>
        </w:r>
      </w:ins>
      <w:r>
        <w:rPr>
          <w:rFonts w:ascii="Helvetica" w:cs="Arial Unicode MS" w:hAnsi="Arial Unicode MS" w:eastAsia="Arial Unicode MS"/>
          <w:rtl w:val="0"/>
          <w:lang w:val="en-US"/>
        </w:rPr>
        <w:t>go, prepared food approach.</w:t>
      </w:r>
    </w:p>
    <w:p>
      <w:pPr>
        <w:pStyle w:val="Body A"/>
        <w:rPr>
          <w:rtl w:val="0"/>
        </w:rPr>
      </w:pPr>
    </w:p>
    <w:p>
      <w:pPr>
        <w:pStyle w:val="Body A"/>
        <w:rPr>
          <w:rtl w:val="0"/>
        </w:rPr>
      </w:pPr>
      <w:r>
        <w:rPr>
          <w:rFonts w:ascii="Helvetica" w:cs="Arial Unicode MS" w:hAnsi="Arial Unicode MS" w:eastAsia="Arial Unicode MS"/>
          <w:rtl w:val="0"/>
          <w:lang w:val="en-US"/>
        </w:rPr>
        <w:t>That new target came with much lower overhead expenses</w:t>
      </w:r>
      <w:ins w:id="70" w:date="2015-07-25T13:53:00Z" w:author="Wayne Peacock">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 xml:space="preserve"> which lent construction some flexibility. "Furred cinder block walls were among the budget shifts," </w:t>
      </w:r>
      <w:r>
        <w:rPr>
          <w:rFonts w:ascii="Helvetica" w:cs="Arial Unicode MS" w:hAnsi="Arial Unicode MS" w:eastAsia="Arial Unicode MS"/>
          <w:rtl w:val="0"/>
          <w:lang w:val="de-DE"/>
        </w:rPr>
        <w:t xml:space="preserve">Fuehrer said. </w:t>
      </w:r>
      <w:r>
        <w:rPr>
          <w:rFonts w:ascii="Helvetica" w:cs="Arial Unicode MS" w:hAnsi="Arial Unicode MS" w:eastAsia="Arial Unicode MS"/>
          <w:rtl w:val="0"/>
          <w:lang w:val="en-US"/>
        </w:rPr>
        <w:t>"Phasing the construction moved resources to a fireplace, more mats for the fitness center, rubber flooring in the fitness center, upgraded electronics</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if Pentaho, Lancer, Sodexo or some of the heavy hitters in the university market had RFP'd, different decisions would have been made and the full industrial kitchen would have been built</w:t>
      </w:r>
      <w:del w:id="71" w:date="2015-07-25T13:53:00Z" w:author="Wayne Peacock">
        <w:r>
          <w:rPr>
            <w:rFonts w:ascii="Helvetica" w:cs="Arial Unicode MS" w:hAnsi="Arial Unicode MS" w:eastAsia="Arial Unicode MS"/>
            <w:rtl w:val="0"/>
            <w:lang w:val="en-US"/>
          </w:rPr>
          <w:delText>."</w:delText>
        </w:r>
      </w:del>
      <w:ins w:id="72" w:date="2015-07-25T13:53:00Z" w:author="Wayne Peacock">
        <w:r>
          <w:rPr>
            <w:rFonts w:ascii="Helvetica" w:cs="Arial Unicode MS" w:hAnsi="Arial Unicode MS" w:eastAsia="Arial Unicode MS"/>
            <w:rtl w:val="0"/>
            <w:lang w:val="en-US"/>
          </w:rPr>
          <w:t>," he continued.</w:t>
        </w:r>
      </w:ins>
    </w:p>
    <w:p>
      <w:pPr>
        <w:pStyle w:val="Body A"/>
        <w:rPr>
          <w:rtl w:val="0"/>
        </w:rPr>
      </w:pPr>
    </w:p>
    <w:p>
      <w:pPr>
        <w:pStyle w:val="Body A"/>
        <w:rPr>
          <w:rtl w:val="0"/>
        </w:rPr>
      </w:pPr>
      <w:r>
        <w:rPr>
          <w:rFonts w:ascii="Helvetica" w:cs="Arial Unicode MS" w:hAnsi="Arial Unicode MS" w:eastAsia="Arial Unicode MS"/>
          <w:rtl w:val="0"/>
          <w:lang w:val="en-US"/>
        </w:rPr>
        <w:t>Postponing the phase three development has also given Fuehrer's vendor search a new, scaled back</w:t>
      </w:r>
      <w:ins w:id="73" w:date="2015-07-25T13:55:00Z" w:author="Wayne Peacock">
        <w:r>
          <w:rPr>
            <w:rFonts w:ascii="Helvetica" w:cs="Arial Unicode MS" w:hAnsi="Arial Unicode MS" w:eastAsia="Arial Unicode MS"/>
            <w:rtl w:val="0"/>
            <w:lang w:val="en-US"/>
          </w:rPr>
          <w:t xml:space="preserve"> </w:t>
        </w:r>
      </w:ins>
      <w:del w:id="74" w:date="2015-07-25T13:55:00Z" w:author="Wayne Peacock">
        <w:r>
          <w:rPr>
            <w:rFonts w:ascii="Helvetica" w:cs="Arial Unicode MS" w:hAnsi="Arial Unicode MS" w:eastAsia="Arial Unicode MS"/>
            <w:rtl w:val="0"/>
            <w:lang w:val="en-US"/>
          </w:rPr>
          <w:delText xml:space="preserve">, </w:delText>
        </w:r>
      </w:del>
      <w:r>
        <w:rPr>
          <w:rFonts w:ascii="Helvetica" w:cs="Arial Unicode MS" w:hAnsi="Arial Unicode MS" w:eastAsia="Arial Unicode MS"/>
          <w:rtl w:val="0"/>
          <w:lang w:val="en-US"/>
        </w:rPr>
        <w:t xml:space="preserve">RFP for what he sees as the living room of </w:t>
      </w:r>
      <w:del w:id="75" w:date="2015-07-25T13:56:00Z" w:author="Wayne Peacock">
        <w:r>
          <w:rPr>
            <w:rFonts w:ascii="Helvetica" w:cs="Arial Unicode MS" w:hAnsi="Arial Unicode MS" w:eastAsia="Arial Unicode MS"/>
            <w:rtl w:val="0"/>
            <w:lang w:val="en-US"/>
          </w:rPr>
          <w:delText>the University</w:delText>
        </w:r>
      </w:del>
      <w:ins w:id="76" w:date="2015-07-25T13:56:00Z" w:author="Wayne Peacock">
        <w:r>
          <w:rPr>
            <w:rFonts w:ascii="Helvetica" w:cs="Arial Unicode MS" w:hAnsi="Arial Unicode MS" w:eastAsia="Arial Unicode MS"/>
            <w:rtl w:val="0"/>
            <w:lang w:val="en-US"/>
          </w:rPr>
          <w:t>Metro</w:t>
        </w:r>
      </w:ins>
      <w:r>
        <w:rPr>
          <w:rFonts w:ascii="Helvetica" w:cs="Arial Unicode MS" w:hAnsi="Arial Unicode MS" w:eastAsia="Arial Unicode MS"/>
          <w:rtl w:val="0"/>
          <w:lang w:val="en-US"/>
        </w:rPr>
        <w:t xml:space="preserve">. Fuehrer </w:t>
      </w:r>
      <w:del w:id="77" w:date="2015-07-25T13:56:00Z" w:author="Wayne Peacock">
        <w:r>
          <w:rPr>
            <w:rFonts w:ascii="Helvetica" w:cs="Arial Unicode MS" w:hAnsi="Arial Unicode MS" w:eastAsia="Arial Unicode MS"/>
            <w:rtl w:val="0"/>
            <w:lang w:val="en-US"/>
          </w:rPr>
          <w:delText>says</w:delText>
        </w:r>
      </w:del>
      <w:ins w:id="78" w:date="2015-07-25T13:56:00Z" w:author="Wayne Peacock">
        <w:r>
          <w:rPr>
            <w:rFonts w:ascii="Helvetica" w:cs="Arial Unicode MS" w:hAnsi="Arial Unicode MS" w:eastAsia="Arial Unicode MS"/>
            <w:rtl w:val="0"/>
            <w:lang w:val="en-US"/>
          </w:rPr>
          <w:t>said that</w:t>
        </w:r>
      </w:ins>
      <w:del w:id="79" w:date="2015-07-25T13:56:00Z" w:author="Wayne Peacock">
        <w:r>
          <w:rPr>
            <w:rFonts w:ascii="Helvetica" w:cs="Arial Unicode MS" w:hAnsi="Arial Unicode MS" w:eastAsia="Arial Unicode MS"/>
            <w:rtl w:val="0"/>
            <w:lang w:val="en-US"/>
          </w:rPr>
          <w:delText>,</w:delText>
        </w:r>
      </w:del>
      <w:r>
        <w:rPr>
          <w:rFonts w:ascii="Helvetica" w:cs="Arial Unicode MS" w:hAnsi="Arial Unicode MS" w:eastAsia="Arial Unicode MS"/>
          <w:rtl w:val="0"/>
          <w:lang w:val="en-US"/>
        </w:rPr>
        <w:t xml:space="preserve"> "We want a sustainable vendor with fair pricing [that isn't too high]. Someone who has a pricing mechanism in place that the students don't balk at and say: 'This blows, I'm gonna go across the street</w:t>
      </w:r>
      <w:del w:id="80" w:date="2015-07-25T14:44:00Z" w:author="Wayne Peacock">
        <w:r>
          <w:rPr>
            <w:rFonts w:ascii="Helvetica" w:cs="Arial Unicode MS" w:hAnsi="Arial Unicode MS" w:eastAsia="Arial Unicode MS"/>
            <w:rtl w:val="0"/>
            <w:lang w:val="en-US"/>
          </w:rPr>
          <w:delText>,</w:delText>
        </w:r>
      </w:del>
      <w:r>
        <w:rPr>
          <w:rFonts w:ascii="Helvetica" w:cs="Arial Unicode MS" w:hAnsi="Arial Unicode MS" w:eastAsia="Arial Unicode MS"/>
          <w:rtl w:val="0"/>
          <w:lang w:val="fr-FR"/>
        </w:rPr>
        <w:t>'</w:t>
      </w:r>
      <w:r>
        <w:rPr>
          <w:rFonts w:ascii="Helvetica" w:cs="Arial Unicode MS" w:hAnsi="Arial Unicode MS" w:eastAsia="Arial Unicode MS"/>
          <w:rtl w:val="0"/>
          <w:lang w:val="en-US"/>
        </w:rPr>
        <w:t xml:space="preserve">" </w:t>
      </w:r>
      <w:ins w:id="81" w:date="2015-07-25T14:44:00Z" w:author="Wayne Peacock">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for a dollar coffee or sandwich from Burger King</w:t>
      </w:r>
      <w:ins w:id="82" w:date="2015-07-25T14:44:00Z" w:author="Wayne Peacock">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 "There's something in the middle</w:t>
      </w:r>
      <w:del w:id="83" w:date="2015-07-25T13:56:00Z" w:author="Wayne Peacock">
        <w:r>
          <w:rPr>
            <w:rFonts w:ascii="Helvetica" w:cs="Arial Unicode MS" w:hAnsi="Arial Unicode MS" w:eastAsia="Arial Unicode MS"/>
            <w:rtl w:val="0"/>
            <w:lang w:val="en-US"/>
          </w:rPr>
          <w:delText>."</w:delText>
        </w:r>
      </w:del>
      <w:ins w:id="84" w:date="2015-07-25T13:56:00Z" w:author="Wayne Peacock">
        <w:r>
          <w:rPr>
            <w:rFonts w:ascii="Helvetica" w:cs="Arial Unicode MS" w:hAnsi="Arial Unicode MS" w:eastAsia="Arial Unicode MS"/>
            <w:rtl w:val="0"/>
            <w:lang w:val="en-US"/>
          </w:rPr>
          <w:t>," he added.</w:t>
        </w:r>
      </w:ins>
    </w:p>
    <w:p>
      <w:pPr>
        <w:pStyle w:val="Body A"/>
        <w:rPr>
          <w:rtl w:val="0"/>
        </w:rPr>
      </w:pPr>
    </w:p>
    <w:p>
      <w:pPr>
        <w:pStyle w:val="Body A"/>
        <w:rPr>
          <w:rtl w:val="0"/>
        </w:rPr>
      </w:pPr>
      <w:r>
        <w:rPr>
          <w:rFonts w:ascii="Helvetica" w:cs="Arial Unicode MS" w:hAnsi="Arial Unicode MS" w:eastAsia="Arial Unicode MS"/>
          <w:rtl w:val="0"/>
          <w:lang w:val="en-US"/>
        </w:rPr>
        <w:t>Leading candidates now include a cake designer, an Ethiopian/Somali restaurant looking to expand, and a few with industry experience who are looking to strike out on their own. Fuehrer says his hope is to narrow the field of interested contenders and be entering negotiations by mid-August.</w:t>
      </w:r>
    </w:p>
    <w:p>
      <w:pPr>
        <w:pStyle w:val="Body A"/>
        <w:rPr>
          <w:rtl w:val="0"/>
        </w:rPr>
      </w:pPr>
    </w:p>
    <w:p>
      <w:pPr>
        <w:pStyle w:val="Body A"/>
        <w:rPr>
          <w:rtl w:val="0"/>
        </w:rPr>
      </w:pPr>
      <w:r>
        <w:rPr>
          <w:rFonts w:ascii="Helvetica" w:cs="Arial Unicode MS" w:hAnsi="Arial Unicode MS" w:eastAsia="Arial Unicode MS"/>
          <w:rtl w:val="0"/>
          <w:lang w:val="en-US"/>
        </w:rPr>
        <w:t xml:space="preserve">With the Center scheduled to open in October </w:t>
      </w:r>
      <w:del w:id="85" w:date="2015-07-25T13:57:00Z" w:author="Wayne Peacock">
        <w:r>
          <w:rPr>
            <w:rFonts w:ascii="Helvetica" w:cs="Arial Unicode MS" w:hAnsi="Arial Unicode MS" w:eastAsia="Arial Unicode MS"/>
            <w:rtl w:val="0"/>
            <w:lang w:val="en-US"/>
          </w:rPr>
          <w:delText xml:space="preserve">of </w:delText>
        </w:r>
      </w:del>
      <w:r>
        <w:rPr>
          <w:rFonts w:ascii="Helvetica" w:cs="Arial Unicode MS" w:hAnsi="Arial Unicode MS" w:eastAsia="Arial Unicode MS"/>
          <w:rtl w:val="0"/>
          <w:lang w:val="en-US"/>
        </w:rPr>
        <w:t xml:space="preserve">2015, Fuehrer is optimistic </w:t>
      </w:r>
      <w:ins w:id="86" w:date="2015-07-25T13:57:00Z" w:author="Wayne Peacock">
        <w:r>
          <w:rPr>
            <w:rFonts w:ascii="Helvetica" w:cs="Arial Unicode MS" w:hAnsi="Arial Unicode MS" w:eastAsia="Arial Unicode MS"/>
            <w:rtl w:val="0"/>
            <w:lang w:val="en-US"/>
          </w:rPr>
          <w:t xml:space="preserve">that </w:t>
        </w:r>
      </w:ins>
      <w:r>
        <w:rPr>
          <w:rFonts w:ascii="Helvetica" w:cs="Arial Unicode MS" w:hAnsi="Arial Unicode MS" w:eastAsia="Arial Unicode MS"/>
          <w:rtl w:val="0"/>
          <w:lang w:val="en-US"/>
        </w:rPr>
        <w:t>whoever occupies the cafeteria space will be serving Metro students when classes begin in January</w:t>
      </w:r>
      <w:ins w:id="87" w:date="2015-07-25T13:57:00Z" w:author="Wayne Peacock">
        <w:r>
          <w:rPr>
            <w:rFonts w:ascii="Helvetica" w:cs="Arial Unicode MS" w:hAnsi="Arial Unicode MS" w:eastAsia="Arial Unicode MS"/>
            <w:rtl w:val="0"/>
            <w:lang w:val="en-US"/>
          </w:rPr>
          <w:t xml:space="preserve"> 2016</w:t>
        </w:r>
      </w:ins>
      <w:r>
        <w:rPr>
          <w:rFonts w:ascii="Helvetica" w:cs="Arial Unicode MS" w:hAnsi="Arial Unicode MS" w:eastAsia="Arial Unicode MS"/>
          <w:rtl w:val="0"/>
          <w:lang w:val="en-US"/>
        </w:rPr>
        <w:t>. Until then, the seemingly endless search for a vendor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like the construction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continues.</w:t>
      </w:r>
    </w:p>
    <w:p>
      <w:pPr>
        <w:pStyle w:val="Body A"/>
        <w:rPr>
          <w:rtl w:val="0"/>
        </w:rPr>
      </w:pPr>
    </w:p>
    <w:p>
      <w:pPr>
        <w:pStyle w:val="Body A"/>
        <w:rPr>
          <w:rtl w:val="0"/>
        </w:rPr>
      </w:pPr>
    </w:p>
    <w:p>
      <w:pPr>
        <w:pStyle w:val="Body A"/>
        <w:rPr>
          <w:rtl w:val="0"/>
        </w:rPr>
      </w:pPr>
      <w:r>
        <w:rPr>
          <w:rFonts w:ascii="Helvetica" w:cs="Arial Unicode MS" w:hAnsi="Arial Unicode MS" w:eastAsia="Arial Unicode MS"/>
          <w:rtl w:val="0"/>
          <w:lang w:val="en-US"/>
        </w:rPr>
        <w:t>Caption: Construction workers are continuing to build the Student Center.</w:t>
      </w:r>
    </w:p>
    <w:p>
      <w:pPr>
        <w:pStyle w:val="Body A"/>
      </w:pPr>
      <w:r>
        <w:rPr>
          <w:rFonts w:ascii="Helvetica" w:cs="Arial Unicode MS" w:hAnsi="Arial Unicode MS" w:eastAsia="Arial Unicode MS"/>
          <w:rtl w:val="0"/>
          <w:lang w:val="en-US"/>
        </w:rPr>
        <w:t>Photo credit: Kevin Miller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