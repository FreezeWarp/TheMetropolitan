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ED375" w14:textId="77777777" w:rsidR="00C60871" w:rsidRDefault="00C60871">
      <w:r>
        <w:t>Annual Jerry Cotton Memorial Golf Tournament</w:t>
      </w:r>
    </w:p>
    <w:p w14:paraId="66031076" w14:textId="77777777" w:rsidR="00C60871" w:rsidRPr="00314C31" w:rsidRDefault="00C60871">
      <w:pPr>
        <w:rPr>
          <w:i/>
        </w:rPr>
      </w:pPr>
      <w:r w:rsidRPr="00314C31">
        <w:rPr>
          <w:i/>
        </w:rPr>
        <w:t>Alexavier Ojeda</w:t>
      </w:r>
    </w:p>
    <w:p w14:paraId="1E9B5A5B" w14:textId="07E7C4E3" w:rsidR="00C60871" w:rsidRPr="00314C31" w:rsidRDefault="00C60871">
      <w:pPr>
        <w:rPr>
          <w:i/>
        </w:rPr>
      </w:pPr>
      <w:del w:id="0" w:author="Wayne Peacock" w:date="2015-07-25T13:58:00Z">
        <w:r w:rsidRPr="00314C31" w:rsidDel="003A531C">
          <w:rPr>
            <w:i/>
          </w:rPr>
          <w:delText>Sr4184ca</w:delText>
        </w:r>
      </w:del>
      <w:ins w:id="1" w:author="Wayne Peacock" w:date="2015-07-25T13:58:00Z">
        <w:r w:rsidR="003A531C">
          <w:rPr>
            <w:i/>
          </w:rPr>
          <w:t>s</w:t>
        </w:r>
        <w:bookmarkStart w:id="2" w:name="_GoBack"/>
        <w:bookmarkEnd w:id="2"/>
        <w:r w:rsidR="003A531C" w:rsidRPr="00314C31">
          <w:rPr>
            <w:i/>
          </w:rPr>
          <w:t>r4184ca</w:t>
        </w:r>
      </w:ins>
      <w:r w:rsidRPr="00314C31">
        <w:rPr>
          <w:i/>
        </w:rPr>
        <w:t>@metrostate.edu</w:t>
      </w:r>
    </w:p>
    <w:p w14:paraId="48E62695" w14:textId="77777777" w:rsidR="00712A36" w:rsidRDefault="00E40239">
      <w:r>
        <w:t xml:space="preserve">Looking for a fun </w:t>
      </w:r>
      <w:ins w:id="3" w:author="Wayne Peacock" w:date="2015-07-25T12:14:00Z">
        <w:r w:rsidR="003F69BE">
          <w:t xml:space="preserve">fall </w:t>
        </w:r>
      </w:ins>
      <w:r>
        <w:t xml:space="preserve">activity </w:t>
      </w:r>
      <w:del w:id="4" w:author="Wayne Peacock" w:date="2015-07-25T12:14:00Z">
        <w:r w:rsidDel="003F69BE">
          <w:delText>for</w:delText>
        </w:r>
        <w:r w:rsidR="003D7C9E" w:rsidDel="003F69BE">
          <w:delText xml:space="preserve"> the fall </w:delText>
        </w:r>
      </w:del>
      <w:r w:rsidR="003D7C9E">
        <w:t>while showing support for your fellow studen</w:t>
      </w:r>
      <w:r>
        <w:t>ts?</w:t>
      </w:r>
      <w:r w:rsidR="009405A2">
        <w:t xml:space="preserve"> Look no further</w:t>
      </w:r>
      <w:r>
        <w:t xml:space="preserve">! </w:t>
      </w:r>
      <w:proofErr w:type="gramStart"/>
      <w:r>
        <w:t>O</w:t>
      </w:r>
      <w:r w:rsidR="00041E28">
        <w:t>n</w:t>
      </w:r>
      <w:r w:rsidR="00B977ED">
        <w:t xml:space="preserve"> Sunday</w:t>
      </w:r>
      <w:ins w:id="5" w:author="Wayne Peacock" w:date="2015-07-25T12:15:00Z">
        <w:r w:rsidR="003F69BE">
          <w:t>,</w:t>
        </w:r>
      </w:ins>
      <w:r w:rsidR="00B977ED">
        <w:t xml:space="preserve"> Sept</w:t>
      </w:r>
      <w:ins w:id="6" w:author="Wayne Peacock" w:date="2015-07-25T12:15:00Z">
        <w:r w:rsidR="003F69BE">
          <w:t>.</w:t>
        </w:r>
      </w:ins>
      <w:proofErr w:type="gramEnd"/>
      <w:del w:id="7" w:author="Wayne Peacock" w:date="2015-07-25T12:15:00Z">
        <w:r w:rsidR="00B977ED" w:rsidDel="003F69BE">
          <w:delText>ember</w:delText>
        </w:r>
      </w:del>
      <w:r w:rsidR="00B977ED">
        <w:t xml:space="preserve"> 13</w:t>
      </w:r>
      <w:del w:id="8" w:author="Kevin Miller" w:date="2015-07-19T13:41:00Z">
        <w:r w:rsidR="00B977ED" w:rsidRPr="00B977ED" w:rsidDel="00245C46">
          <w:rPr>
            <w:vertAlign w:val="superscript"/>
          </w:rPr>
          <w:delText>th</w:delText>
        </w:r>
      </w:del>
      <w:del w:id="9" w:author="Kevin Miller" w:date="2015-07-19T13:43:00Z">
        <w:r w:rsidR="00B977ED" w:rsidDel="00245C46">
          <w:delText xml:space="preserve"> </w:delText>
        </w:r>
      </w:del>
      <w:ins w:id="10" w:author="Kevin Miller" w:date="2015-07-19T13:43:00Z">
        <w:del w:id="11" w:author="Wayne Peacock" w:date="2015-07-25T12:15:00Z">
          <w:r w:rsidR="00245C46" w:rsidDel="003F69BE">
            <w:rPr>
              <w:vertAlign w:val="superscript"/>
            </w:rPr>
            <w:delText>,</w:delText>
          </w:r>
        </w:del>
      </w:ins>
      <w:ins w:id="12" w:author="Wayne Peacock" w:date="2015-07-25T12:15:00Z">
        <w:r w:rsidR="003F69BE">
          <w:rPr>
            <w:vertAlign w:val="superscript"/>
          </w:rPr>
          <w:t>,</w:t>
        </w:r>
      </w:ins>
      <w:ins w:id="13" w:author="Kevin Miller" w:date="2015-07-19T13:43:00Z">
        <w:r w:rsidR="00245C46">
          <w:rPr>
            <w:vertAlign w:val="superscript"/>
          </w:rPr>
          <w:t xml:space="preserve"> </w:t>
        </w:r>
        <w:r w:rsidR="00245C46">
          <w:t>Emerald</w:t>
        </w:r>
      </w:ins>
      <w:ins w:id="14" w:author="Kevin Miller" w:date="2015-07-19T13:41:00Z">
        <w:r w:rsidR="00245C46">
          <w:t xml:space="preserve"> Green Golf Course</w:t>
        </w:r>
      </w:ins>
      <w:ins w:id="15" w:author="Wayne Peacock" w:date="2015-07-25T12:15:00Z">
        <w:r w:rsidR="003F69BE">
          <w:t>,</w:t>
        </w:r>
      </w:ins>
      <w:ins w:id="16" w:author="Kevin Miller" w:date="2015-07-19T13:41:00Z">
        <w:r w:rsidR="00245C46">
          <w:t xml:space="preserve"> in Hastings</w:t>
        </w:r>
      </w:ins>
      <w:ins w:id="17" w:author="Wayne Peacock" w:date="2015-07-25T12:15:00Z">
        <w:r w:rsidR="003F69BE">
          <w:t>,</w:t>
        </w:r>
      </w:ins>
      <w:ins w:id="18" w:author="Kevin Miller" w:date="2015-07-19T13:41:00Z">
        <w:r w:rsidR="00245C46">
          <w:t xml:space="preserve"> will host </w:t>
        </w:r>
      </w:ins>
      <w:r w:rsidR="009405A2">
        <w:t>the Jerry Cotton Memorial Golf T</w:t>
      </w:r>
      <w:r w:rsidR="003D7C9E">
        <w:t>ournament</w:t>
      </w:r>
      <w:r w:rsidR="00041E28">
        <w:t>. The tournament</w:t>
      </w:r>
      <w:ins w:id="19" w:author="Wayne Peacock" w:date="2015-07-25T12:15:00Z">
        <w:r w:rsidR="003F69BE">
          <w:t>, which</w:t>
        </w:r>
      </w:ins>
      <w:ins w:id="20" w:author="Kevin Miller" w:date="2015-07-19T13:42:00Z">
        <w:r w:rsidR="00245C46">
          <w:t xml:space="preserve"> starts</w:t>
        </w:r>
      </w:ins>
      <w:r w:rsidR="003D7C9E">
        <w:t xml:space="preserve"> </w:t>
      </w:r>
      <w:del w:id="21" w:author="Kevin Miller" w:date="2015-07-19T13:42:00Z">
        <w:r w:rsidR="003D7C9E" w:rsidDel="00245C46">
          <w:delText>will take place</w:delText>
        </w:r>
        <w:r w:rsidR="009405A2" w:rsidDel="00245C46">
          <w:delText xml:space="preserve"> </w:delText>
        </w:r>
        <w:r w:rsidR="003D7C9E" w:rsidDel="00245C46">
          <w:delText xml:space="preserve">at </w:delText>
        </w:r>
        <w:r w:rsidR="009405A2" w:rsidDel="00245C46">
          <w:delText>Emerald</w:delText>
        </w:r>
        <w:r w:rsidR="003D7C9E" w:rsidDel="00245C46">
          <w:delText xml:space="preserve"> Green Golf Course in Hastings</w:delText>
        </w:r>
        <w:r w:rsidR="000E65FB" w:rsidDel="00245C46">
          <w:delText xml:space="preserve"> </w:delText>
        </w:r>
      </w:del>
      <w:r w:rsidR="000E65FB">
        <w:t>at 10:30 a</w:t>
      </w:r>
      <w:ins w:id="22" w:author="Wayne Peacock" w:date="2015-07-25T12:15:00Z">
        <w:r w:rsidR="003F69BE">
          <w:t>.</w:t>
        </w:r>
      </w:ins>
      <w:r w:rsidR="000E65FB">
        <w:t>m</w:t>
      </w:r>
      <w:r w:rsidR="003D7C9E">
        <w:t>.</w:t>
      </w:r>
      <w:ins w:id="23" w:author="Wayne Peacock" w:date="2015-07-25T12:15:00Z">
        <w:r w:rsidR="003F69BE">
          <w:t xml:space="preserve">, </w:t>
        </w:r>
      </w:ins>
      <w:ins w:id="24" w:author="Wayne Peacock" w:date="2015-07-25T12:16:00Z">
        <w:r w:rsidR="003F69BE">
          <w:t xml:space="preserve">will </w:t>
        </w:r>
      </w:ins>
      <w:del w:id="25" w:author="Wayne Peacock" w:date="2015-07-25T12:15:00Z">
        <w:r w:rsidR="003D7C9E" w:rsidDel="003F69BE">
          <w:delText xml:space="preserve"> This golf tournament </w:delText>
        </w:r>
      </w:del>
      <w:r w:rsidR="003D7C9E">
        <w:t>provide</w:t>
      </w:r>
      <w:del w:id="26" w:author="Wayne Peacock" w:date="2015-07-25T12:16:00Z">
        <w:r w:rsidR="003D7C9E" w:rsidDel="003F69BE">
          <w:delText>s</w:delText>
        </w:r>
      </w:del>
      <w:r w:rsidR="003D7C9E">
        <w:t xml:space="preserve"> funding fo</w:t>
      </w:r>
      <w:r w:rsidR="009405A2">
        <w:t>r the “Jerry Cotton Law Enforcement and C</w:t>
      </w:r>
      <w:r w:rsidR="003D7C9E">
        <w:t xml:space="preserve">riminal Justice </w:t>
      </w:r>
      <w:r w:rsidR="009405A2">
        <w:t>Endowed</w:t>
      </w:r>
      <w:r w:rsidR="003D7C9E">
        <w:t xml:space="preserve"> Scholarship</w:t>
      </w:r>
      <w:r w:rsidR="009405A2">
        <w:t>”</w:t>
      </w:r>
      <w:r w:rsidR="003D7C9E">
        <w:t xml:space="preserve"> at Metropolitan State</w:t>
      </w:r>
      <w:r w:rsidR="00B977ED">
        <w:t xml:space="preserve"> University. Jerry Cotton was a Metro graduate and a Dakota County </w:t>
      </w:r>
      <w:del w:id="27" w:author="Wayne Peacock" w:date="2015-07-25T12:16:00Z">
        <w:r w:rsidR="00B977ED" w:rsidDel="003F69BE">
          <w:delText>Sheriff</w:delText>
        </w:r>
      </w:del>
      <w:ins w:id="28" w:author="Wayne Peacock" w:date="2015-07-25T12:16:00Z">
        <w:r w:rsidR="003F69BE">
          <w:t>sheriff</w:t>
        </w:r>
      </w:ins>
      <w:r w:rsidR="009405A2">
        <w:t>.</w:t>
      </w:r>
      <w:r w:rsidR="00B977ED">
        <w:t xml:space="preserve"> </w:t>
      </w:r>
    </w:p>
    <w:p w14:paraId="4062ED95" w14:textId="555619E2" w:rsidR="00245C46" w:rsidRDefault="00245C46">
      <w:pPr>
        <w:rPr>
          <w:ins w:id="29" w:author="Kevin Miller" w:date="2015-07-19T13:48:00Z"/>
        </w:rPr>
      </w:pPr>
      <w:ins w:id="30" w:author="Kevin Miller" w:date="2015-07-19T13:47:00Z">
        <w:r>
          <w:t xml:space="preserve">In addition to his work as a </w:t>
        </w:r>
        <w:del w:id="31" w:author="Wayne Peacock" w:date="2015-07-25T12:16:00Z">
          <w:r w:rsidDel="005F7A4D">
            <w:delText>C</w:delText>
          </w:r>
        </w:del>
      </w:ins>
      <w:ins w:id="32" w:author="Wayne Peacock" w:date="2015-07-25T12:16:00Z">
        <w:r w:rsidR="005F7A4D">
          <w:t>c</w:t>
        </w:r>
      </w:ins>
      <w:ins w:id="33" w:author="Kevin Miller" w:date="2015-07-19T13:47:00Z">
        <w:r>
          <w:t xml:space="preserve">ounty </w:t>
        </w:r>
        <w:del w:id="34" w:author="Wayne Peacock" w:date="2015-07-25T12:16:00Z">
          <w:r w:rsidDel="005F7A4D">
            <w:delText>S</w:delText>
          </w:r>
        </w:del>
      </w:ins>
      <w:ins w:id="35" w:author="Wayne Peacock" w:date="2015-07-25T12:16:00Z">
        <w:r w:rsidR="005F7A4D">
          <w:t>s</w:t>
        </w:r>
      </w:ins>
      <w:ins w:id="36" w:author="Kevin Miller" w:date="2015-07-19T13:47:00Z">
        <w:r>
          <w:t xml:space="preserve">heriff, </w:t>
        </w:r>
      </w:ins>
      <w:r w:rsidR="00B977ED">
        <w:t>Cotton</w:t>
      </w:r>
      <w:r w:rsidR="00041E28">
        <w:t xml:space="preserve"> </w:t>
      </w:r>
      <w:del w:id="37" w:author="Kevin Miller" w:date="2015-07-19T13:47:00Z">
        <w:r w:rsidR="00041E28" w:rsidDel="00245C46">
          <w:delText>also</w:delText>
        </w:r>
      </w:del>
      <w:del w:id="38" w:author="Wayne Peacock" w:date="2015-07-25T12:17:00Z">
        <w:r w:rsidR="00041E28" w:rsidDel="005F7A4D">
          <w:delText xml:space="preserve"> </w:delText>
        </w:r>
      </w:del>
      <w:r w:rsidR="00B977ED">
        <w:t>worked part</w:t>
      </w:r>
      <w:del w:id="39" w:author="Wayne Peacock" w:date="2015-07-25T12:17:00Z">
        <w:r w:rsidR="00B977ED" w:rsidDel="005F7A4D">
          <w:delText>-</w:delText>
        </w:r>
      </w:del>
      <w:ins w:id="40" w:author="Wayne Peacock" w:date="2015-07-25T12:17:00Z">
        <w:r w:rsidR="005F7A4D">
          <w:t xml:space="preserve"> </w:t>
        </w:r>
      </w:ins>
      <w:r w:rsidR="00B977ED">
        <w:t>time at M</w:t>
      </w:r>
      <w:ins w:id="41" w:author="Kevin Miller" w:date="2015-07-19T13:44:00Z">
        <w:r>
          <w:t>etropolitan Learning Alliance (M</w:t>
        </w:r>
      </w:ins>
      <w:r w:rsidR="00B977ED">
        <w:t>LA</w:t>
      </w:r>
      <w:ins w:id="42" w:author="Kevin Miller" w:date="2015-07-19T13:44:00Z">
        <w:r>
          <w:t>),</w:t>
        </w:r>
      </w:ins>
      <w:del w:id="43" w:author="Kevin Miller" w:date="2015-07-19T13:44:00Z">
        <w:r w:rsidR="00B977ED" w:rsidDel="00245C46">
          <w:delText xml:space="preserve"> (Metropolitan Learning Alliance)</w:delText>
        </w:r>
      </w:del>
      <w:r w:rsidR="00B977ED">
        <w:t xml:space="preserve"> a charter school in Bloomington.</w:t>
      </w:r>
      <w:del w:id="44" w:author="Wayne Peacock" w:date="2015-07-25T12:17:00Z">
        <w:r w:rsidR="00B977ED" w:rsidDel="005F7A4D">
          <w:delText xml:space="preserve"> </w:delText>
        </w:r>
      </w:del>
      <w:r w:rsidR="003D7C9E">
        <w:t xml:space="preserve"> </w:t>
      </w:r>
      <w:r w:rsidR="009405A2">
        <w:t>He</w:t>
      </w:r>
      <w:r w:rsidR="003D7C9E">
        <w:t xml:space="preserve"> </w:t>
      </w:r>
      <w:r w:rsidR="009405A2">
        <w:t>believed</w:t>
      </w:r>
      <w:r w:rsidR="003D7C9E">
        <w:t xml:space="preserve"> that</w:t>
      </w:r>
      <w:ins w:id="45" w:author="Wayne Peacock" w:date="2015-07-25T12:17:00Z">
        <w:r w:rsidR="005F7A4D">
          <w:t>,</w:t>
        </w:r>
      </w:ins>
      <w:r w:rsidR="009405A2">
        <w:t xml:space="preserve"> by</w:t>
      </w:r>
      <w:r w:rsidR="003D7C9E">
        <w:t xml:space="preserve"> teaching and mentoring students</w:t>
      </w:r>
      <w:ins w:id="46" w:author="Wayne Peacock" w:date="2015-07-25T12:17:00Z">
        <w:r w:rsidR="005F7A4D">
          <w:t>,</w:t>
        </w:r>
      </w:ins>
      <w:r w:rsidR="003D7C9E">
        <w:t xml:space="preserve"> </w:t>
      </w:r>
      <w:r w:rsidR="009405A2">
        <w:t>one could</w:t>
      </w:r>
      <w:r w:rsidR="003D7C9E">
        <w:t xml:space="preserve"> make the most difference on the individual and their families. </w:t>
      </w:r>
      <w:r w:rsidR="00E40239">
        <w:t xml:space="preserve">Unfortunately, </w:t>
      </w:r>
      <w:r w:rsidR="003D7C9E">
        <w:t>Cotton contracted hepatitis in 1987 while giving first aid to a victim. He died in 2006</w:t>
      </w:r>
      <w:del w:id="47" w:author="Wayne Peacock" w:date="2015-07-25T12:26:00Z">
        <w:r w:rsidR="003D7C9E" w:rsidDel="005F7A4D">
          <w:delText xml:space="preserve">, </w:delText>
        </w:r>
      </w:del>
      <w:ins w:id="48" w:author="Wayne Peacock" w:date="2015-07-25T12:26:00Z">
        <w:r w:rsidR="005F7A4D">
          <w:t xml:space="preserve">; </w:t>
        </w:r>
      </w:ins>
      <w:r w:rsidR="003D7C9E">
        <w:t>thus</w:t>
      </w:r>
      <w:ins w:id="49" w:author="Wayne Peacock" w:date="2015-07-25T12:26:00Z">
        <w:r w:rsidR="005F7A4D">
          <w:t>,</w:t>
        </w:r>
      </w:ins>
      <w:r w:rsidR="003D7C9E">
        <w:t xml:space="preserve"> the annual Jerry Cotton memorial Golf tournament was </w:t>
      </w:r>
      <w:r w:rsidR="009405A2">
        <w:t>organized</w:t>
      </w:r>
      <w:r w:rsidR="003D7C9E">
        <w:t xml:space="preserve"> in his honor</w:t>
      </w:r>
      <w:r w:rsidR="009405A2">
        <w:t xml:space="preserve">. </w:t>
      </w:r>
    </w:p>
    <w:p w14:paraId="2E414399" w14:textId="44C7FAEB" w:rsidR="00E40239" w:rsidDel="00245C46" w:rsidRDefault="009405A2">
      <w:pPr>
        <w:rPr>
          <w:del w:id="50" w:author="Kevin Miller" w:date="2015-07-19T13:48:00Z"/>
        </w:rPr>
      </w:pPr>
      <w:r>
        <w:t>The scholarship is available</w:t>
      </w:r>
      <w:r w:rsidR="003D7C9E">
        <w:t xml:space="preserve"> to students seeking a career in law enfor</w:t>
      </w:r>
      <w:r>
        <w:t>cement</w:t>
      </w:r>
      <w:r w:rsidR="000E65FB">
        <w:t xml:space="preserve">. This scholarship was made to honor and </w:t>
      </w:r>
      <w:r>
        <w:t>support Jerry Cotton’s</w:t>
      </w:r>
      <w:r w:rsidR="000E65FB">
        <w:t xml:space="preserve"> vision of education.</w:t>
      </w:r>
      <w:r w:rsidR="00041E28">
        <w:t xml:space="preserve"> The tournament is organized by the Cotton family. </w:t>
      </w:r>
      <w:del w:id="51" w:author="Wayne Peacock" w:date="2015-07-25T12:26:00Z">
        <w:r w:rsidR="00041E28" w:rsidDel="005F7A4D">
          <w:delText xml:space="preserve">Jerry’s </w:delText>
        </w:r>
      </w:del>
      <w:ins w:id="52" w:author="Wayne Peacock" w:date="2015-07-25T12:26:00Z">
        <w:r w:rsidR="005F7A4D">
          <w:t xml:space="preserve">Cotton’s </w:t>
        </w:r>
      </w:ins>
      <w:r w:rsidR="00041E28">
        <w:t>widow</w:t>
      </w:r>
      <w:ins w:id="53" w:author="Wayne Peacock" w:date="2015-07-25T12:26:00Z">
        <w:r w:rsidR="005F7A4D">
          <w:t>,</w:t>
        </w:r>
      </w:ins>
      <w:r w:rsidR="00041E28">
        <w:t xml:space="preserve"> Jan Cotton</w:t>
      </w:r>
      <w:ins w:id="54" w:author="Wayne Peacock" w:date="2015-07-25T12:26:00Z">
        <w:r w:rsidR="005F7A4D">
          <w:t>,</w:t>
        </w:r>
      </w:ins>
      <w:r w:rsidR="00041E28">
        <w:t xml:space="preserve"> is an avid organizer and promotor </w:t>
      </w:r>
      <w:del w:id="55" w:author="Wayne Peacock" w:date="2015-07-25T12:26:00Z">
        <w:r w:rsidR="00041E28" w:rsidDel="005F7A4D">
          <w:delText xml:space="preserve">for </w:delText>
        </w:r>
      </w:del>
      <w:ins w:id="56" w:author="Wayne Peacock" w:date="2015-07-25T12:26:00Z">
        <w:r w:rsidR="005F7A4D">
          <w:t xml:space="preserve">of </w:t>
        </w:r>
      </w:ins>
      <w:r w:rsidR="00041E28">
        <w:t>the event.</w:t>
      </w:r>
      <w:ins w:id="57" w:author="Kevin Miller" w:date="2015-07-19T13:48:00Z">
        <w:r w:rsidR="00245C46">
          <w:t xml:space="preserve"> “Jerry was a very passionate person about education</w:t>
        </w:r>
      </w:ins>
      <w:ins w:id="58" w:author="Wayne Peacock" w:date="2015-07-25T12:27:00Z">
        <w:r w:rsidR="005F7A4D">
          <w:t>,</w:t>
        </w:r>
      </w:ins>
      <w:ins w:id="59" w:author="Kevin Miller" w:date="2015-07-19T13:48:00Z">
        <w:r w:rsidR="00245C46">
          <w:t xml:space="preserve"> so this scholarship program has been </w:t>
        </w:r>
        <w:del w:id="60" w:author="Wayne Peacock" w:date="2015-07-25T12:27:00Z">
          <w:r w:rsidR="00245C46" w:rsidDel="005F7A4D">
            <w:delText xml:space="preserve">on </w:delText>
          </w:r>
        </w:del>
        <w:r w:rsidR="00245C46">
          <w:t>very close to my heart</w:t>
        </w:r>
      </w:ins>
      <w:ins w:id="61" w:author="Wayne Peacock" w:date="2015-07-25T12:27:00Z">
        <w:r w:rsidR="005F7A4D">
          <w:t>,</w:t>
        </w:r>
      </w:ins>
      <w:ins w:id="62" w:author="Kevin Miller" w:date="2015-07-19T13:48:00Z">
        <w:r w:rsidR="00245C46">
          <w:t>”</w:t>
        </w:r>
      </w:ins>
      <w:ins w:id="63" w:author="Wayne Peacock" w:date="2015-07-25T12:27:00Z">
        <w:r w:rsidR="005F7A4D">
          <w:t xml:space="preserve"> she</w:t>
        </w:r>
      </w:ins>
      <w:ins w:id="64" w:author="Kevin Miller" w:date="2015-07-19T13:48:00Z">
        <w:r w:rsidR="00245C46">
          <w:t xml:space="preserve"> said</w:t>
        </w:r>
        <w:del w:id="65" w:author="Wayne Peacock" w:date="2015-07-25T12:31:00Z">
          <w:r w:rsidR="00245C46" w:rsidDel="00127EE5">
            <w:delText xml:space="preserve"> Jan Cotton.</w:delText>
          </w:r>
        </w:del>
      </w:ins>
      <w:ins w:id="66" w:author="Wayne Peacock" w:date="2015-07-25T12:31:00Z">
        <w:r w:rsidR="00127EE5">
          <w:t xml:space="preserve">. </w:t>
        </w:r>
      </w:ins>
    </w:p>
    <w:p w14:paraId="18CB0F97" w14:textId="77777777" w:rsidR="00041E28" w:rsidDel="00245C46" w:rsidRDefault="00041E28">
      <w:pPr>
        <w:rPr>
          <w:del w:id="67" w:author="Kevin Miller" w:date="2015-07-19T13:48:00Z"/>
        </w:rPr>
      </w:pPr>
      <w:del w:id="68" w:author="Kevin Miller" w:date="2015-07-19T13:48:00Z">
        <w:r w:rsidDel="00245C46">
          <w:delText>“Jerry was a very passionate person about education so this scholarship program has been on very</w:delText>
        </w:r>
        <w:r w:rsidR="009C2926" w:rsidDel="00245C46">
          <w:delText xml:space="preserve"> close to my heart” said Cotton.</w:delText>
        </w:r>
      </w:del>
    </w:p>
    <w:p w14:paraId="4121C083" w14:textId="68320F53" w:rsidR="00B977ED" w:rsidRDefault="00B977ED">
      <w:r>
        <w:t>Currently</w:t>
      </w:r>
      <w:ins w:id="69" w:author="Wayne Peacock" w:date="2015-07-25T12:31:00Z">
        <w:r w:rsidR="00127EE5">
          <w:t>,</w:t>
        </w:r>
      </w:ins>
      <w:r>
        <w:t xml:space="preserve"> the </w:t>
      </w:r>
      <w:r w:rsidR="009C2926">
        <w:t>scholarship</w:t>
      </w:r>
      <w:r>
        <w:t xml:space="preserve"> awards </w:t>
      </w:r>
      <w:del w:id="70" w:author="Wayne Peacock" w:date="2015-07-25T12:31:00Z">
        <w:r w:rsidDel="00127EE5">
          <w:delText xml:space="preserve">2 </w:delText>
        </w:r>
      </w:del>
      <w:ins w:id="71" w:author="Wayne Peacock" w:date="2015-07-25T12:31:00Z">
        <w:r w:rsidR="00127EE5">
          <w:t xml:space="preserve">two </w:t>
        </w:r>
      </w:ins>
      <w:r>
        <w:t xml:space="preserve">students </w:t>
      </w:r>
      <w:del w:id="72" w:author="Wayne Peacock" w:date="2015-07-25T12:31:00Z">
        <w:r w:rsidDel="00127EE5">
          <w:delText xml:space="preserve">a </w:delText>
        </w:r>
      </w:del>
      <w:ins w:id="73" w:author="Wayne Peacock" w:date="2015-07-25T12:31:00Z">
        <w:r w:rsidR="00127EE5">
          <w:t xml:space="preserve">per </w:t>
        </w:r>
      </w:ins>
      <w:r>
        <w:t xml:space="preserve">year. </w:t>
      </w:r>
      <w:r w:rsidR="009C2926">
        <w:t>In the last eight years,</w:t>
      </w:r>
      <w:r w:rsidR="00041E28">
        <w:t xml:space="preserve"> the scholarship has helpe</w:t>
      </w:r>
      <w:r w:rsidR="00314C31">
        <w:t>d 12</w:t>
      </w:r>
      <w:r w:rsidR="00041E28">
        <w:t xml:space="preserve"> students work to their goals in criminal justice</w:t>
      </w:r>
      <w:r w:rsidR="00314C31">
        <w:t xml:space="preserve"> by awarding </w:t>
      </w:r>
      <w:del w:id="74" w:author="Wayne Peacock" w:date="2015-07-25T12:31:00Z">
        <w:r w:rsidR="00314C31" w:rsidDel="00127EE5">
          <w:delText>t</w:delText>
        </w:r>
        <w:r w:rsidR="009C2926" w:rsidDel="00127EE5">
          <w:delText xml:space="preserve">hem </w:delText>
        </w:r>
      </w:del>
      <w:ins w:id="75" w:author="Wayne Peacock" w:date="2015-07-25T12:31:00Z">
        <w:r w:rsidR="00127EE5">
          <w:t xml:space="preserve">a total of </w:t>
        </w:r>
      </w:ins>
      <w:r w:rsidR="009C2926">
        <w:t>$7,600. The tournament helps</w:t>
      </w:r>
      <w:r w:rsidR="00041E28">
        <w:t xml:space="preserve"> fund the scholarships</w:t>
      </w:r>
      <w:r w:rsidR="009C2926">
        <w:t xml:space="preserve"> by taking</w:t>
      </w:r>
      <w:r w:rsidR="00041E28">
        <w:t xml:space="preserve"> in direct donations, hole sponsorship</w:t>
      </w:r>
      <w:ins w:id="76" w:author="Kevin Miller" w:date="2015-07-19T13:45:00Z">
        <w:r w:rsidR="00245C46">
          <w:t xml:space="preserve">s or </w:t>
        </w:r>
      </w:ins>
      <w:del w:id="77" w:author="Kevin Miller" w:date="2015-07-19T13:45:00Z">
        <w:r w:rsidR="00041E28" w:rsidDel="00245C46">
          <w:delText>/</w:delText>
        </w:r>
      </w:del>
      <w:r w:rsidR="00041E28">
        <w:t>donations and silent</w:t>
      </w:r>
      <w:del w:id="78" w:author="Kevin Miller" w:date="2015-07-19T13:46:00Z">
        <w:r w:rsidR="00041E28" w:rsidDel="00245C46">
          <w:delText>/live</w:delText>
        </w:r>
      </w:del>
      <w:ins w:id="79" w:author="Wayne Peacock" w:date="2015-07-25T12:32:00Z">
        <w:r w:rsidR="00127EE5">
          <w:t xml:space="preserve"> </w:t>
        </w:r>
      </w:ins>
      <w:del w:id="80" w:author="Wayne Peacock" w:date="2015-07-25T12:32:00Z">
        <w:r w:rsidR="00041E28" w:rsidDel="00127EE5">
          <w:delText xml:space="preserve"> </w:delText>
        </w:r>
      </w:del>
      <w:r w:rsidR="00041E28">
        <w:t>auction bids. The auction usually carries 120 items</w:t>
      </w:r>
      <w:ins w:id="81" w:author="Wayne Peacock" w:date="2015-07-25T12:32:00Z">
        <w:r w:rsidR="00127EE5">
          <w:t>,</w:t>
        </w:r>
      </w:ins>
      <w:r w:rsidR="00041E28">
        <w:t xml:space="preserve"> with one special item for live auction.</w:t>
      </w:r>
    </w:p>
    <w:p w14:paraId="46E34552" w14:textId="0E63B5E2" w:rsidR="00314C31" w:rsidRPr="00314C31" w:rsidRDefault="00314C31">
      <w:r w:rsidRPr="00314C31">
        <w:rPr>
          <w:rFonts w:ascii="Calibri" w:hAnsi="Calibri"/>
          <w:shd w:val="clear" w:color="auto" w:fill="FFFFFF"/>
        </w:rPr>
        <w:t>Students are welcome to participate in the golf tournament</w:t>
      </w:r>
      <w:ins w:id="82" w:author="Kevin Miller" w:date="2015-07-19T13:46:00Z">
        <w:r w:rsidR="00245C46">
          <w:rPr>
            <w:rFonts w:ascii="Calibri" w:hAnsi="Calibri"/>
            <w:shd w:val="clear" w:color="auto" w:fill="FFFFFF"/>
          </w:rPr>
          <w:t>.</w:t>
        </w:r>
      </w:ins>
      <w:del w:id="83" w:author="Wayne Peacock" w:date="2015-07-25T12:32:00Z">
        <w:r w:rsidRPr="00314C31" w:rsidDel="00127EE5">
          <w:rPr>
            <w:rFonts w:ascii="Calibri" w:hAnsi="Calibri"/>
            <w:shd w:val="clear" w:color="auto" w:fill="FFFFFF"/>
          </w:rPr>
          <w:delText xml:space="preserve"> – in fact it would be great to have some student foursome.  </w:delText>
        </w:r>
      </w:del>
      <w:ins w:id="84" w:author="Wayne Peacock" w:date="2015-07-25T12:32:00Z">
        <w:r w:rsidR="00127EE5">
          <w:rPr>
            <w:rFonts w:ascii="Calibri" w:hAnsi="Calibri"/>
            <w:shd w:val="clear" w:color="auto" w:fill="FFFFFF"/>
          </w:rPr>
          <w:t xml:space="preserve"> </w:t>
        </w:r>
      </w:ins>
      <w:r w:rsidRPr="00314C31">
        <w:rPr>
          <w:rFonts w:ascii="Calibri" w:hAnsi="Calibri"/>
          <w:shd w:val="clear" w:color="auto" w:fill="FFFFFF"/>
        </w:rPr>
        <w:t xml:space="preserve">Single registration is $100 </w:t>
      </w:r>
      <w:del w:id="85" w:author="Wayne Peacock" w:date="2015-07-25T12:32:00Z">
        <w:r w:rsidRPr="00314C31" w:rsidDel="00127EE5">
          <w:rPr>
            <w:rFonts w:ascii="Calibri" w:hAnsi="Calibri"/>
            <w:shd w:val="clear" w:color="auto" w:fill="FFFFFF"/>
          </w:rPr>
          <w:delText xml:space="preserve">which </w:delText>
        </w:r>
      </w:del>
      <w:ins w:id="86" w:author="Wayne Peacock" w:date="2015-07-25T12:32:00Z">
        <w:r w:rsidR="00127EE5">
          <w:rPr>
            <w:rFonts w:ascii="Calibri" w:hAnsi="Calibri"/>
            <w:shd w:val="clear" w:color="auto" w:fill="FFFFFF"/>
          </w:rPr>
          <w:t xml:space="preserve">and </w:t>
        </w:r>
      </w:ins>
      <w:r w:rsidRPr="00314C31">
        <w:rPr>
          <w:rFonts w:ascii="Calibri" w:hAnsi="Calibri"/>
          <w:shd w:val="clear" w:color="auto" w:fill="FFFFFF"/>
        </w:rPr>
        <w:t>includes green fees, 18 holes of golf, golf cart and dinner.  All players this year will receive a sleeve of monogrammed golf balls and a flannel golf blanket.</w:t>
      </w:r>
      <w:r>
        <w:rPr>
          <w:rFonts w:ascii="Calibri" w:hAnsi="Calibri"/>
          <w:shd w:val="clear" w:color="auto" w:fill="FFFFFF"/>
        </w:rPr>
        <w:t xml:space="preserve"> </w:t>
      </w:r>
    </w:p>
    <w:p w14:paraId="17E72B91" w14:textId="2245550E" w:rsidR="000E65FB" w:rsidRDefault="003D7C9E">
      <w:r>
        <w:t>During the tournament</w:t>
      </w:r>
      <w:ins w:id="87" w:author="Wayne Peacock" w:date="2015-07-25T12:32:00Z">
        <w:r w:rsidR="00127EE5">
          <w:t>,</w:t>
        </w:r>
      </w:ins>
      <w:r>
        <w:t xml:space="preserve"> there are numero</w:t>
      </w:r>
      <w:r w:rsidR="000E65FB">
        <w:t>us options to show your support:</w:t>
      </w:r>
    </w:p>
    <w:p w14:paraId="1A7F05D0" w14:textId="19B01E6A" w:rsidR="000E65FB" w:rsidRDefault="003D7C9E">
      <w:pPr>
        <w:pStyle w:val="ListParagraph"/>
        <w:numPr>
          <w:ilvl w:val="0"/>
          <w:numId w:val="1"/>
        </w:numPr>
        <w:pPrChange w:id="88" w:author="Wayne Peacock" w:date="2015-07-25T12:34:00Z">
          <w:pPr/>
        </w:pPrChange>
      </w:pPr>
      <w:del w:id="89" w:author="Wayne Peacock" w:date="2015-07-25T12:33:00Z">
        <w:r w:rsidDel="00127EE5">
          <w:delText xml:space="preserve"> </w:delText>
        </w:r>
      </w:del>
      <w:r>
        <w:t xml:space="preserve">You can donate to the foundation directly or </w:t>
      </w:r>
      <w:r w:rsidR="009405A2">
        <w:t>donate a gift certificate, gift baskets</w:t>
      </w:r>
      <w:ins w:id="90" w:author="Wayne Peacock" w:date="2015-07-25T12:32:00Z">
        <w:r w:rsidR="00127EE5">
          <w:t>,</w:t>
        </w:r>
      </w:ins>
      <w:r w:rsidR="009405A2">
        <w:t xml:space="preserve"> etc. to the silent</w:t>
      </w:r>
      <w:r w:rsidR="000E65FB">
        <w:t>/live</w:t>
      </w:r>
      <w:r w:rsidR="009405A2">
        <w:t xml:space="preserve"> auction. </w:t>
      </w:r>
      <w:r w:rsidR="009C2926">
        <w:t>You can also s</w:t>
      </w:r>
      <w:r w:rsidR="00041E28">
        <w:t xml:space="preserve">ponsor a </w:t>
      </w:r>
      <w:r w:rsidR="009405A2">
        <w:t>hole ($100</w:t>
      </w:r>
      <w:del w:id="91" w:author="Wayne Peacock" w:date="2015-07-25T12:32:00Z">
        <w:r w:rsidR="009405A2" w:rsidDel="00127EE5">
          <w:delText xml:space="preserve">. </w:delText>
        </w:r>
      </w:del>
      <w:ins w:id="92" w:author="Wayne Peacock" w:date="2015-07-25T12:32:00Z">
        <w:r w:rsidR="00127EE5">
          <w:t xml:space="preserve">, </w:t>
        </w:r>
      </w:ins>
      <w:r w:rsidR="009405A2">
        <w:t>$250, or $500+ levels).</w:t>
      </w:r>
    </w:p>
    <w:p w14:paraId="160EAF84" w14:textId="41CCD5BE" w:rsidR="000E65FB" w:rsidRDefault="009405A2">
      <w:pPr>
        <w:pStyle w:val="ListParagraph"/>
        <w:numPr>
          <w:ilvl w:val="0"/>
          <w:numId w:val="1"/>
        </w:numPr>
        <w:pPrChange w:id="93" w:author="Wayne Peacock" w:date="2015-07-25T12:34:00Z">
          <w:pPr/>
        </w:pPrChange>
      </w:pPr>
      <w:del w:id="94" w:author="Wayne Peacock" w:date="2015-07-25T12:33:00Z">
        <w:r w:rsidDel="00127EE5">
          <w:delText xml:space="preserve"> </w:delText>
        </w:r>
      </w:del>
      <w:r>
        <w:t>If you would like to participate in golfing tournament</w:t>
      </w:r>
      <w:r w:rsidR="000E65FB">
        <w:t xml:space="preserve"> registration</w:t>
      </w:r>
      <w:ins w:id="95" w:author="Wayne Peacock" w:date="2015-07-25T12:33:00Z">
        <w:r w:rsidR="00127EE5">
          <w:t>,</w:t>
        </w:r>
      </w:ins>
      <w:r w:rsidR="000E65FB">
        <w:t xml:space="preserve"> through Sep</w:t>
      </w:r>
      <w:ins w:id="96" w:author="Wayne Peacock" w:date="2015-07-25T12:33:00Z">
        <w:r w:rsidR="00127EE5">
          <w:t>t</w:t>
        </w:r>
      </w:ins>
      <w:r w:rsidR="000E65FB">
        <w:t>. 7</w:t>
      </w:r>
      <w:ins w:id="97" w:author="Wayne Peacock" w:date="2015-07-25T12:33:00Z">
        <w:r w:rsidR="00127EE5">
          <w:t>,</w:t>
        </w:r>
      </w:ins>
      <w:r w:rsidR="000E65FB">
        <w:t xml:space="preserve"> </w:t>
      </w:r>
      <w:del w:id="98" w:author="Wayne Peacock" w:date="2015-07-25T12:33:00Z">
        <w:r w:rsidR="000E65FB" w:rsidDel="00127EE5">
          <w:delText xml:space="preserve">and is </w:delText>
        </w:r>
      </w:del>
      <w:ins w:id="99" w:author="Wayne Peacock" w:date="2015-07-25T12:33:00Z">
        <w:r w:rsidR="00127EE5">
          <w:t xml:space="preserve">which is </w:t>
        </w:r>
      </w:ins>
      <w:r w:rsidR="000E65FB">
        <w:t>avai</w:t>
      </w:r>
      <w:r w:rsidR="009C2926">
        <w:t>lable for the first 144 golfers, visit</w:t>
      </w:r>
      <w:r>
        <w:t xml:space="preserve"> </w:t>
      </w:r>
      <w:r w:rsidR="005F7A4D">
        <w:fldChar w:fldCharType="begin"/>
      </w:r>
      <w:r w:rsidR="005F7A4D">
        <w:instrText xml:space="preserve"> HYPERLINK "http://www.jerrycottongolf.com" </w:instrText>
      </w:r>
      <w:r w:rsidR="005F7A4D">
        <w:fldChar w:fldCharType="separate"/>
      </w:r>
      <w:r w:rsidRPr="00590389">
        <w:rPr>
          <w:rStyle w:val="Hyperlink"/>
        </w:rPr>
        <w:t>jerrycottongolf.com</w:t>
      </w:r>
      <w:r w:rsidR="005F7A4D">
        <w:rPr>
          <w:rStyle w:val="Hyperlink"/>
        </w:rPr>
        <w:fldChar w:fldCharType="end"/>
      </w:r>
      <w:r>
        <w:t xml:space="preserve"> for more information and registration materials. </w:t>
      </w:r>
    </w:p>
    <w:p w14:paraId="4C702236" w14:textId="093ED527" w:rsidR="009405A2" w:rsidRDefault="009405A2">
      <w:pPr>
        <w:pStyle w:val="ListParagraph"/>
        <w:numPr>
          <w:ilvl w:val="0"/>
          <w:numId w:val="1"/>
        </w:numPr>
        <w:pPrChange w:id="100" w:author="Wayne Peacock" w:date="2015-07-25T12:34:00Z">
          <w:pPr/>
        </w:pPrChange>
      </w:pPr>
      <w:r>
        <w:t>If you don’t golf</w:t>
      </w:r>
      <w:ins w:id="101" w:author="Wayne Peacock" w:date="2015-07-25T12:34:00Z">
        <w:r w:rsidR="00127EE5">
          <w:t>,</w:t>
        </w:r>
      </w:ins>
      <w:r>
        <w:t xml:space="preserve"> please join in on the banquet </w:t>
      </w:r>
      <w:del w:id="102" w:author="Wayne Peacock" w:date="2015-07-25T12:34:00Z">
        <w:r w:rsidDel="00127EE5">
          <w:delText xml:space="preserve">&amp; </w:delText>
        </w:r>
      </w:del>
      <w:ins w:id="103" w:author="Wayne Peacock" w:date="2015-07-25T12:34:00Z">
        <w:r w:rsidR="00127EE5">
          <w:t xml:space="preserve">and </w:t>
        </w:r>
      </w:ins>
      <w:r>
        <w:t xml:space="preserve">dinner after the tournament (separate registration required at </w:t>
      </w:r>
      <w:r w:rsidR="005F7A4D">
        <w:fldChar w:fldCharType="begin"/>
      </w:r>
      <w:r w:rsidR="005F7A4D">
        <w:instrText xml:space="preserve"> HYPERLINK "http://www.jerrycottongolf.com" </w:instrText>
      </w:r>
      <w:r w:rsidR="005F7A4D">
        <w:fldChar w:fldCharType="separate"/>
      </w:r>
      <w:r w:rsidRPr="00590389">
        <w:rPr>
          <w:rStyle w:val="Hyperlink"/>
        </w:rPr>
        <w:t>jerrycottongolf.com</w:t>
      </w:r>
      <w:r w:rsidR="005F7A4D">
        <w:rPr>
          <w:rStyle w:val="Hyperlink"/>
        </w:rPr>
        <w:fldChar w:fldCharType="end"/>
      </w:r>
      <w:r>
        <w:t xml:space="preserve">). </w:t>
      </w:r>
    </w:p>
    <w:p w14:paraId="04DD417F" w14:textId="4EC05556" w:rsidR="00041E28" w:rsidRDefault="00041E28">
      <w:r>
        <w:t xml:space="preserve">Tournament Location: </w:t>
      </w:r>
      <w:r w:rsidR="00712A36">
        <w:t>Emerald Greens Golf Course</w:t>
      </w:r>
      <w:ins w:id="104" w:author="Wayne Peacock" w:date="2015-07-25T12:35:00Z">
        <w:r w:rsidR="008E50D5">
          <w:t>,</w:t>
        </w:r>
      </w:ins>
      <w:r w:rsidR="00712A36">
        <w:t xml:space="preserve"> </w:t>
      </w:r>
      <w:r>
        <w:t>14425 Goodwin Avenue, Hastings, MN 55033</w:t>
      </w:r>
    </w:p>
    <w:p w14:paraId="37264A60" w14:textId="691E2E90" w:rsidR="000E65FB" w:rsidRDefault="000E65FB">
      <w:r>
        <w:t xml:space="preserve">The tournament is also available to </w:t>
      </w:r>
      <w:ins w:id="105" w:author="Wayne Peacock" w:date="2015-07-25T12:35:00Z">
        <w:r w:rsidR="008E50D5">
          <w:t xml:space="preserve">the </w:t>
        </w:r>
      </w:ins>
      <w:r>
        <w:t>public</w:t>
      </w:r>
      <w:ins w:id="106" w:author="Kevin Miller" w:date="2015-07-19T13:49:00Z">
        <w:del w:id="107" w:author="Wayne Peacock" w:date="2015-07-25T12:35:00Z">
          <w:r w:rsidR="00245C46" w:rsidDel="008E50D5">
            <w:delText>.</w:delText>
          </w:r>
        </w:del>
      </w:ins>
      <w:del w:id="108" w:author="Wayne Peacock" w:date="2015-07-25T12:35:00Z">
        <w:r w:rsidDel="008E50D5">
          <w:delText xml:space="preserve"> who just want to catch a great tournament on an early Thursday morning.</w:delText>
        </w:r>
      </w:del>
      <w:ins w:id="109" w:author="Wayne Peacock" w:date="2015-07-25T12:35:00Z">
        <w:r w:rsidR="008E50D5">
          <w:t>.</w:t>
        </w:r>
      </w:ins>
    </w:p>
    <w:p w14:paraId="53002947" w14:textId="77777777" w:rsidR="00CD62DF" w:rsidRDefault="00CD62DF"/>
    <w:p w14:paraId="483C71EB" w14:textId="77777777" w:rsidR="00CD62DF" w:rsidRDefault="00CD62DF">
      <w:r>
        <w:t>Picture Captions:</w:t>
      </w:r>
    </w:p>
    <w:p w14:paraId="51EB1824" w14:textId="77777777" w:rsidR="00CD62DF" w:rsidRDefault="00CD62DF">
      <w:r>
        <w:t>Photo file name: Jerry Cotton</w:t>
      </w:r>
    </w:p>
    <w:p w14:paraId="4309F9C4" w14:textId="77777777" w:rsidR="00CD62DF" w:rsidRDefault="00CD62DF">
      <w:r>
        <w:lastRenderedPageBreak/>
        <w:t xml:space="preserve">Caption: </w:t>
      </w:r>
      <w:r w:rsidR="00113440">
        <w:t>Jerry Cotton and his squad car.</w:t>
      </w:r>
    </w:p>
    <w:p w14:paraId="70BFA220" w14:textId="77777777" w:rsidR="00113440" w:rsidRDefault="00113440">
      <w:r>
        <w:t>Photo credit: Courtesy of Jan Cotton</w:t>
      </w:r>
    </w:p>
    <w:p w14:paraId="02BBA23C" w14:textId="77777777" w:rsidR="00FC33C6" w:rsidRDefault="00FC33C6"/>
    <w:p w14:paraId="734B8DF8" w14:textId="77777777" w:rsidR="00113440" w:rsidRDefault="00113440"/>
    <w:p w14:paraId="34924973" w14:textId="13F52F86" w:rsidR="00113440" w:rsidRDefault="00113440">
      <w:r>
        <w:t xml:space="preserve">Photo file name: Golf Tournament 2013 </w:t>
      </w:r>
      <w:r w:rsidRPr="003A6C5A">
        <w:rPr>
          <w:highlight w:val="magenta"/>
          <w:rPrChange w:id="110" w:author="Wayne Peacock" w:date="2015-07-25T12:35:00Z">
            <w:rPr/>
          </w:rPrChange>
        </w:rPr>
        <w:t>057</w:t>
      </w:r>
      <w:ins w:id="111" w:author="Wayne Peacock" w:date="2015-07-25T12:35:00Z">
        <w:r w:rsidR="003A6C5A">
          <w:t xml:space="preserve"> WHAT IS THIS??</w:t>
        </w:r>
      </w:ins>
    </w:p>
    <w:p w14:paraId="6B188FF9" w14:textId="77777777" w:rsidR="00113440" w:rsidRDefault="00113440">
      <w:r>
        <w:t>Caption: Participants at the 2013 Jerry Cotton Memorial Golf Tournament.</w:t>
      </w:r>
    </w:p>
    <w:p w14:paraId="28584370" w14:textId="77777777" w:rsidR="00113440" w:rsidRDefault="00113440">
      <w:r>
        <w:t>Photo credit: Courtesy of Jan Cotton</w:t>
      </w:r>
    </w:p>
    <w:p w14:paraId="5D1FDC74" w14:textId="77777777" w:rsidR="009405A2" w:rsidRDefault="009405A2"/>
    <w:p w14:paraId="2A5933E5" w14:textId="77777777" w:rsidR="009405A2" w:rsidRDefault="009405A2"/>
    <w:sectPr w:rsidR="0094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01398"/>
    <w:multiLevelType w:val="hybridMultilevel"/>
    <w:tmpl w:val="A13C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vin Miller">
    <w15:presenceInfo w15:providerId="None" w15:userId="Kevin Mi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C9E"/>
    <w:rsid w:val="00041E28"/>
    <w:rsid w:val="000B7E9B"/>
    <w:rsid w:val="000E65FB"/>
    <w:rsid w:val="00113440"/>
    <w:rsid w:val="00127EE5"/>
    <w:rsid w:val="00245C46"/>
    <w:rsid w:val="00314C31"/>
    <w:rsid w:val="003A531C"/>
    <w:rsid w:val="003A6C5A"/>
    <w:rsid w:val="003D7C9E"/>
    <w:rsid w:val="003F69BE"/>
    <w:rsid w:val="005F5C8F"/>
    <w:rsid w:val="005F7A4D"/>
    <w:rsid w:val="00712A36"/>
    <w:rsid w:val="008E50D5"/>
    <w:rsid w:val="009405A2"/>
    <w:rsid w:val="009C2926"/>
    <w:rsid w:val="00A00799"/>
    <w:rsid w:val="00AB6A96"/>
    <w:rsid w:val="00B977ED"/>
    <w:rsid w:val="00C60871"/>
    <w:rsid w:val="00CD62DF"/>
    <w:rsid w:val="00E3234B"/>
    <w:rsid w:val="00E40239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A0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5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5A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79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79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7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5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5A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79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79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9AA3-B795-E946-AC0A-CE6BE5DF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548</Words>
  <Characters>3129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Alexavier Ojeda</dc:creator>
  <cp:keywords/>
  <dc:description/>
  <cp:lastModifiedBy>Wayne Peacock</cp:lastModifiedBy>
  <cp:revision>7</cp:revision>
  <dcterms:created xsi:type="dcterms:W3CDTF">2015-07-25T17:05:00Z</dcterms:created>
  <dcterms:modified xsi:type="dcterms:W3CDTF">2015-07-25T18:58:00Z</dcterms:modified>
</cp:coreProperties>
</file>