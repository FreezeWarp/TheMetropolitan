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65AC1B" w14:textId="77777777" w:rsidR="00623D12" w:rsidRPr="00623D12" w:rsidRDefault="00623D12" w:rsidP="00623D1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23D12">
        <w:rPr>
          <w:rFonts w:ascii="Times New Roman" w:hAnsi="Times New Roman" w:cs="Times New Roman"/>
          <w:sz w:val="24"/>
          <w:szCs w:val="24"/>
        </w:rPr>
        <w:t>In the Spirit of the Game</w:t>
      </w:r>
      <w:ins w:id="0" w:author="Kevin Miller" w:date="2015-07-19T14:19:00Z">
        <w:r w:rsidR="000F4213">
          <w:rPr>
            <w:rFonts w:ascii="Times New Roman" w:hAnsi="Times New Roman" w:cs="Times New Roman"/>
            <w:sz w:val="24"/>
            <w:szCs w:val="24"/>
          </w:rPr>
          <w:t>: CHS Field</w:t>
        </w:r>
      </w:ins>
    </w:p>
    <w:p w14:paraId="7B887AD2" w14:textId="77777777" w:rsidR="00623D12" w:rsidRDefault="00623D12" w:rsidP="0048758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DDCC399" w14:textId="77777777" w:rsidR="00487587" w:rsidRPr="00487587" w:rsidRDefault="00487587" w:rsidP="0048758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87587">
        <w:rPr>
          <w:rFonts w:ascii="Times New Roman" w:hAnsi="Times New Roman" w:cs="Times New Roman"/>
          <w:sz w:val="24"/>
          <w:szCs w:val="24"/>
        </w:rPr>
        <w:t>Brayden Mann</w:t>
      </w:r>
    </w:p>
    <w:p w14:paraId="5948A16B" w14:textId="77777777" w:rsidR="00487587" w:rsidRPr="005A0C62" w:rsidRDefault="005A0C62" w:rsidP="00623D12">
      <w:pPr>
        <w:pStyle w:val="NoSpacing"/>
        <w:rPr>
          <w:rFonts w:ascii="Times New Roman" w:hAnsi="Times New Roman" w:cs="Times New Roman"/>
          <w:sz w:val="24"/>
          <w:szCs w:val="24"/>
          <w:rPrChange w:id="1" w:author="Wayne Peacock" w:date="2015-07-25T13:59:00Z">
            <w:rPr>
              <w:rFonts w:ascii="Times New Roman" w:hAnsi="Times New Roman" w:cs="Times New Roman"/>
              <w:sz w:val="24"/>
              <w:szCs w:val="24"/>
            </w:rPr>
          </w:rPrChange>
        </w:rPr>
      </w:pPr>
      <w:r w:rsidRPr="005A0C62">
        <w:fldChar w:fldCharType="begin"/>
      </w:r>
      <w:r w:rsidRPr="005A0C62">
        <w:rPr>
          <w:rPrChange w:id="2" w:author="Wayne Peacock" w:date="2015-07-25T13:59:00Z">
            <w:rPr/>
          </w:rPrChange>
        </w:rPr>
        <w:instrText xml:space="preserve"> HYPERLINK "mailto:yb6938yy@metrostate.edu" </w:instrText>
      </w:r>
      <w:r w:rsidRPr="005A0C62">
        <w:rPr>
          <w:rPrChange w:id="3" w:author="Wayne Peacock" w:date="2015-07-25T13:59:00Z">
            <w:rPr/>
          </w:rPrChange>
        </w:rPr>
        <w:fldChar w:fldCharType="separate"/>
      </w:r>
      <w:r w:rsidR="00487587" w:rsidRPr="005A0C62">
        <w:rPr>
          <w:rStyle w:val="Hyperlink"/>
          <w:rFonts w:ascii="Times New Roman" w:hAnsi="Times New Roman" w:cs="Times New Roman"/>
          <w:sz w:val="24"/>
          <w:szCs w:val="24"/>
          <w:u w:val="none"/>
          <w:rPrChange w:id="4" w:author="Wayne Peacock" w:date="2015-07-25T13:59:00Z">
            <w:rPr>
              <w:rStyle w:val="Hyperlink"/>
              <w:rFonts w:ascii="Times New Roman" w:hAnsi="Times New Roman" w:cs="Times New Roman"/>
              <w:sz w:val="24"/>
              <w:szCs w:val="24"/>
            </w:rPr>
          </w:rPrChange>
        </w:rPr>
        <w:t>yb6938yy@metrostate.edu</w:t>
      </w:r>
      <w:r w:rsidRPr="005A0C62">
        <w:rPr>
          <w:rStyle w:val="Hyperlink"/>
          <w:rFonts w:ascii="Times New Roman" w:hAnsi="Times New Roman" w:cs="Times New Roman"/>
          <w:sz w:val="24"/>
          <w:szCs w:val="24"/>
          <w:u w:val="none"/>
          <w:rPrChange w:id="5" w:author="Wayne Peacock" w:date="2015-07-25T13:59:00Z">
            <w:rPr>
              <w:rStyle w:val="Hyperlink"/>
              <w:rFonts w:ascii="Times New Roman" w:hAnsi="Times New Roman" w:cs="Times New Roman"/>
              <w:sz w:val="24"/>
              <w:szCs w:val="24"/>
            </w:rPr>
          </w:rPrChange>
        </w:rPr>
        <w:fldChar w:fldCharType="end"/>
      </w:r>
    </w:p>
    <w:p w14:paraId="526561BB" w14:textId="77777777" w:rsidR="00487587" w:rsidRDefault="00487587" w:rsidP="007B4371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663374D" w14:textId="77777777" w:rsidR="0007315A" w:rsidRDefault="0007315A" w:rsidP="00623D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state of Minnesota loves its baseball. That is easily assured considering Minneapolis is often ranked as one of professional baseball’s premier cities. When the Twins go to the playoffs, </w:t>
      </w:r>
      <w:r w:rsidR="007153FF">
        <w:rPr>
          <w:rFonts w:ascii="Times New Roman" w:hAnsi="Times New Roman" w:cs="Times New Roman"/>
          <w:sz w:val="24"/>
          <w:szCs w:val="24"/>
        </w:rPr>
        <w:t>people of all ages bring browned, wrinkled 1987, 1991</w:t>
      </w:r>
      <w:del w:id="6" w:author="Wayne Peacock" w:date="2015-07-25T12:39:00Z">
        <w:r w:rsidR="007153FF" w:rsidDel="006A382A">
          <w:rPr>
            <w:rFonts w:ascii="Times New Roman" w:hAnsi="Times New Roman" w:cs="Times New Roman"/>
            <w:sz w:val="24"/>
            <w:szCs w:val="24"/>
          </w:rPr>
          <w:delText>,</w:delText>
        </w:r>
      </w:del>
      <w:r w:rsidR="007153FF">
        <w:rPr>
          <w:rFonts w:ascii="Times New Roman" w:hAnsi="Times New Roman" w:cs="Times New Roman"/>
          <w:sz w:val="24"/>
          <w:szCs w:val="24"/>
        </w:rPr>
        <w:t xml:space="preserve"> and beyond “homer hankies” to support their boys in red and white stripes. But, after over twenty years, the Twins aren’t the</w:t>
      </w:r>
      <w:ins w:id="7" w:author="Kevin Miller" w:date="2015-07-19T14:15:00Z">
        <w:r w:rsidR="000F4213">
          <w:rPr>
            <w:rFonts w:ascii="Times New Roman" w:hAnsi="Times New Roman" w:cs="Times New Roman"/>
            <w:sz w:val="24"/>
            <w:szCs w:val="24"/>
          </w:rPr>
          <w:t xml:space="preserve"> only</w:t>
        </w:r>
      </w:ins>
      <w:r w:rsidR="007153FF">
        <w:rPr>
          <w:rFonts w:ascii="Times New Roman" w:hAnsi="Times New Roman" w:cs="Times New Roman"/>
          <w:sz w:val="24"/>
          <w:szCs w:val="24"/>
        </w:rPr>
        <w:t xml:space="preserve"> local focus of baseball this season.</w:t>
      </w:r>
      <w:bookmarkStart w:id="8" w:name="_GoBack"/>
      <w:bookmarkEnd w:id="8"/>
    </w:p>
    <w:p w14:paraId="774D3BD1" w14:textId="77777777" w:rsidR="007153FF" w:rsidRDefault="000F4213" w:rsidP="00623D12">
      <w:pPr>
        <w:rPr>
          <w:rFonts w:ascii="Times New Roman" w:hAnsi="Times New Roman" w:cs="Times New Roman"/>
          <w:sz w:val="24"/>
          <w:szCs w:val="24"/>
        </w:rPr>
      </w:pPr>
      <w:ins w:id="9" w:author="Kevin Miller" w:date="2015-07-19T14:18:00Z">
        <w:r>
          <w:rPr>
            <w:rFonts w:ascii="Times New Roman" w:hAnsi="Times New Roman" w:cs="Times New Roman"/>
            <w:sz w:val="24"/>
            <w:szCs w:val="24"/>
          </w:rPr>
          <w:t xml:space="preserve">The Saint Paul Saints are stealing the spotlight from their Major </w:t>
        </w:r>
      </w:ins>
      <w:ins w:id="10" w:author="Kevin Miller" w:date="2015-07-19T14:22:00Z">
        <w:r>
          <w:rPr>
            <w:rFonts w:ascii="Times New Roman" w:hAnsi="Times New Roman" w:cs="Times New Roman"/>
            <w:sz w:val="24"/>
            <w:szCs w:val="24"/>
          </w:rPr>
          <w:t>League</w:t>
        </w:r>
      </w:ins>
      <w:ins w:id="11" w:author="Kevin Miller" w:date="2015-07-19T14:18:00Z">
        <w:r>
          <w:rPr>
            <w:rFonts w:ascii="Times New Roman" w:hAnsi="Times New Roman" w:cs="Times New Roman"/>
            <w:sz w:val="24"/>
            <w:szCs w:val="24"/>
          </w:rPr>
          <w:t xml:space="preserve"> neighbors. </w:t>
        </w:r>
      </w:ins>
      <w:r w:rsidR="007153FF">
        <w:rPr>
          <w:rFonts w:ascii="Times New Roman" w:hAnsi="Times New Roman" w:cs="Times New Roman"/>
          <w:sz w:val="24"/>
          <w:szCs w:val="24"/>
        </w:rPr>
        <w:t>An inaugural season for a brand new stadium, the best</w:t>
      </w:r>
      <w:ins w:id="12" w:author="Wayne Peacock" w:date="2015-07-25T12:40:00Z">
        <w:r w:rsidR="006A382A">
          <w:rPr>
            <w:rFonts w:ascii="Times New Roman" w:hAnsi="Times New Roman" w:cs="Times New Roman"/>
            <w:sz w:val="24"/>
            <w:szCs w:val="24"/>
          </w:rPr>
          <w:t>-</w:t>
        </w:r>
      </w:ins>
      <w:del w:id="13" w:author="Wayne Peacock" w:date="2015-07-25T12:40:00Z">
        <w:r w:rsidR="007153FF" w:rsidDel="006A382A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r w:rsidR="007153FF">
        <w:rPr>
          <w:rFonts w:ascii="Times New Roman" w:hAnsi="Times New Roman" w:cs="Times New Roman"/>
          <w:sz w:val="24"/>
          <w:szCs w:val="24"/>
        </w:rPr>
        <w:t xml:space="preserve">winning percentage in their entire league, and record breaking attendance, “Fun is Good” may be the </w:t>
      </w:r>
      <w:del w:id="14" w:author="Kevin Miller" w:date="2015-07-19T14:19:00Z">
        <w:r w:rsidR="007153FF" w:rsidDel="000F4213">
          <w:rPr>
            <w:rFonts w:ascii="Times New Roman" w:hAnsi="Times New Roman" w:cs="Times New Roman"/>
            <w:sz w:val="24"/>
            <w:szCs w:val="24"/>
          </w:rPr>
          <w:delText>St. Paul</w:delText>
        </w:r>
      </w:del>
      <w:r w:rsidR="007153FF">
        <w:rPr>
          <w:rFonts w:ascii="Times New Roman" w:hAnsi="Times New Roman" w:cs="Times New Roman"/>
          <w:sz w:val="24"/>
          <w:szCs w:val="24"/>
        </w:rPr>
        <w:t xml:space="preserve"> Saints slogan “…but so is winning” should be slapped at the end for good measure.</w:t>
      </w:r>
    </w:p>
    <w:p w14:paraId="68FCBFA1" w14:textId="77777777" w:rsidR="000F4213" w:rsidRDefault="007153FF" w:rsidP="00623D12">
      <w:pPr>
        <w:rPr>
          <w:ins w:id="15" w:author="Kevin Miller" w:date="2015-07-19T14:17:00Z"/>
          <w:rFonts w:ascii="Times New Roman" w:hAnsi="Times New Roman" w:cs="Times New Roman"/>
          <w:sz w:val="24"/>
          <w:szCs w:val="24"/>
        </w:rPr>
      </w:pPr>
      <w:r w:rsidRPr="000E3F98">
        <w:rPr>
          <w:rFonts w:ascii="Times New Roman" w:hAnsi="Times New Roman" w:cs="Times New Roman"/>
          <w:color w:val="FF0000"/>
          <w:sz w:val="24"/>
          <w:szCs w:val="24"/>
        </w:rPr>
        <w:t xml:space="preserve">With </w:t>
      </w:r>
      <w:r w:rsidR="004346DA" w:rsidRPr="000E3F98">
        <w:rPr>
          <w:rFonts w:ascii="Times New Roman" w:hAnsi="Times New Roman" w:cs="Times New Roman"/>
          <w:color w:val="FF0000"/>
          <w:sz w:val="24"/>
          <w:szCs w:val="24"/>
        </w:rPr>
        <w:t>a nearly 80 percent winning rate as of the 4</w:t>
      </w:r>
      <w:r w:rsidR="004346DA" w:rsidRPr="000E3F98"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>th</w:t>
      </w:r>
      <w:r w:rsidR="004346DA" w:rsidRPr="000E3F98">
        <w:rPr>
          <w:rFonts w:ascii="Times New Roman" w:hAnsi="Times New Roman" w:cs="Times New Roman"/>
          <w:color w:val="FF0000"/>
          <w:sz w:val="24"/>
          <w:szCs w:val="24"/>
        </w:rPr>
        <w:t xml:space="preserve"> of July, the Saints are riding high as the number one team in the American Association</w:t>
      </w:r>
      <w:r w:rsidR="004346DA">
        <w:rPr>
          <w:rFonts w:ascii="Times New Roman" w:hAnsi="Times New Roman" w:cs="Times New Roman"/>
          <w:sz w:val="24"/>
          <w:szCs w:val="24"/>
        </w:rPr>
        <w:t>. But, that’s only a recent achievement. The buzz surrounding the team largely comes from a new stadium</w:t>
      </w:r>
      <w:ins w:id="16" w:author="Kevin Miller" w:date="2015-07-19T14:17:00Z">
        <w:r w:rsidR="000F4213">
          <w:rPr>
            <w:rFonts w:ascii="Times New Roman" w:hAnsi="Times New Roman" w:cs="Times New Roman"/>
            <w:sz w:val="24"/>
            <w:szCs w:val="24"/>
          </w:rPr>
          <w:t>, “CHS Field</w:t>
        </w:r>
      </w:ins>
      <w:ins w:id="17" w:author="Wayne Peacock" w:date="2015-07-25T12:42:00Z">
        <w:r w:rsidR="006A382A">
          <w:rPr>
            <w:rFonts w:ascii="Times New Roman" w:hAnsi="Times New Roman" w:cs="Times New Roman"/>
            <w:sz w:val="24"/>
            <w:szCs w:val="24"/>
          </w:rPr>
          <w:t>,</w:t>
        </w:r>
      </w:ins>
      <w:ins w:id="18" w:author="Kevin Miller" w:date="2015-07-19T14:17:00Z">
        <w:r w:rsidR="000F4213">
          <w:rPr>
            <w:rFonts w:ascii="Times New Roman" w:hAnsi="Times New Roman" w:cs="Times New Roman"/>
            <w:sz w:val="24"/>
            <w:szCs w:val="24"/>
          </w:rPr>
          <w:t>”</w:t>
        </w:r>
      </w:ins>
      <w:r w:rsidR="004346DA">
        <w:rPr>
          <w:rFonts w:ascii="Times New Roman" w:hAnsi="Times New Roman" w:cs="Times New Roman"/>
          <w:sz w:val="24"/>
          <w:szCs w:val="24"/>
        </w:rPr>
        <w:t xml:space="preserve"> in the crest of </w:t>
      </w:r>
      <w:proofErr w:type="spellStart"/>
      <w:r w:rsidR="004346DA">
        <w:rPr>
          <w:rFonts w:ascii="Times New Roman" w:hAnsi="Times New Roman" w:cs="Times New Roman"/>
          <w:sz w:val="24"/>
          <w:szCs w:val="24"/>
        </w:rPr>
        <w:t>Lowertown</w:t>
      </w:r>
      <w:proofErr w:type="spellEnd"/>
      <w:ins w:id="19" w:author="Wayne Peacock" w:date="2015-07-25T12:42:00Z">
        <w:r w:rsidR="006A382A">
          <w:rPr>
            <w:rFonts w:ascii="Times New Roman" w:hAnsi="Times New Roman" w:cs="Times New Roman"/>
            <w:sz w:val="24"/>
            <w:szCs w:val="24"/>
          </w:rPr>
          <w:t>,</w:t>
        </w:r>
      </w:ins>
      <w:r w:rsidR="004346DA">
        <w:rPr>
          <w:rFonts w:ascii="Times New Roman" w:hAnsi="Times New Roman" w:cs="Times New Roman"/>
          <w:sz w:val="24"/>
          <w:szCs w:val="24"/>
        </w:rPr>
        <w:t xml:space="preserve"> with downtown on one side and Metropolitan State</w:t>
      </w:r>
      <w:ins w:id="20" w:author="Kevin Miller" w:date="2015-07-19T14:16:00Z">
        <w:r w:rsidR="000F4213">
          <w:rPr>
            <w:rFonts w:ascii="Times New Roman" w:hAnsi="Times New Roman" w:cs="Times New Roman"/>
            <w:sz w:val="24"/>
            <w:szCs w:val="24"/>
          </w:rPr>
          <w:t xml:space="preserve"> University</w:t>
        </w:r>
      </w:ins>
      <w:r w:rsidR="004346DA">
        <w:rPr>
          <w:rFonts w:ascii="Times New Roman" w:hAnsi="Times New Roman" w:cs="Times New Roman"/>
          <w:sz w:val="24"/>
          <w:szCs w:val="24"/>
        </w:rPr>
        <w:t xml:space="preserve"> on the other</w:t>
      </w:r>
      <w:r w:rsidR="007B4371">
        <w:rPr>
          <w:rFonts w:ascii="Times New Roman" w:hAnsi="Times New Roman" w:cs="Times New Roman"/>
          <w:sz w:val="24"/>
          <w:szCs w:val="24"/>
        </w:rPr>
        <w:t>—a ten</w:t>
      </w:r>
      <w:ins w:id="21" w:author="Wayne Peacock" w:date="2015-07-25T12:42:00Z">
        <w:r w:rsidR="006A382A">
          <w:rPr>
            <w:rFonts w:ascii="Times New Roman" w:hAnsi="Times New Roman" w:cs="Times New Roman"/>
            <w:sz w:val="24"/>
            <w:szCs w:val="24"/>
          </w:rPr>
          <w:t>-</w:t>
        </w:r>
      </w:ins>
      <w:del w:id="22" w:author="Wayne Peacock" w:date="2015-07-25T12:42:00Z">
        <w:r w:rsidR="007B4371" w:rsidDel="006A382A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r w:rsidR="007B4371">
        <w:rPr>
          <w:rFonts w:ascii="Times New Roman" w:hAnsi="Times New Roman" w:cs="Times New Roman"/>
          <w:sz w:val="24"/>
          <w:szCs w:val="24"/>
        </w:rPr>
        <w:t>minute walk from the main cam</w:t>
      </w:r>
      <w:ins w:id="23" w:author="Wayne Peacock" w:date="2015-07-25T12:42:00Z">
        <w:r w:rsidR="006A382A">
          <w:rPr>
            <w:rFonts w:ascii="Times New Roman" w:hAnsi="Times New Roman" w:cs="Times New Roman"/>
            <w:sz w:val="24"/>
            <w:szCs w:val="24"/>
          </w:rPr>
          <w:t>pus</w:t>
        </w:r>
      </w:ins>
      <w:r w:rsidR="004346DA">
        <w:rPr>
          <w:rFonts w:ascii="Times New Roman" w:hAnsi="Times New Roman" w:cs="Times New Roman"/>
          <w:sz w:val="24"/>
          <w:szCs w:val="24"/>
        </w:rPr>
        <w:t xml:space="preserve">. </w:t>
      </w:r>
      <w:del w:id="24" w:author="Kevin Miller" w:date="2015-07-19T14:17:00Z">
        <w:r w:rsidR="004346DA" w:rsidDel="000F4213">
          <w:rPr>
            <w:rFonts w:ascii="Times New Roman" w:hAnsi="Times New Roman" w:cs="Times New Roman"/>
            <w:sz w:val="24"/>
            <w:szCs w:val="24"/>
          </w:rPr>
          <w:delText>“</w:delText>
        </w:r>
      </w:del>
    </w:p>
    <w:p w14:paraId="43506352" w14:textId="77777777" w:rsidR="007153FF" w:rsidRDefault="004346DA" w:rsidP="00623D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CHS Field</w:t>
      </w:r>
      <w:del w:id="25" w:author="Kevin Miller" w:date="2015-07-19T14:17:00Z">
        <w:r w:rsidDel="000F4213">
          <w:rPr>
            <w:rFonts w:ascii="Times New Roman" w:hAnsi="Times New Roman" w:cs="Times New Roman"/>
            <w:sz w:val="24"/>
            <w:szCs w:val="24"/>
          </w:rPr>
          <w:delText>”</w:delText>
        </w:r>
      </w:del>
      <w:r>
        <w:rPr>
          <w:rFonts w:ascii="Times New Roman" w:hAnsi="Times New Roman" w:cs="Times New Roman"/>
          <w:sz w:val="24"/>
          <w:szCs w:val="24"/>
        </w:rPr>
        <w:t xml:space="preserve"> boasts itself as a largely green effort, with necessary actions taking place in order for a new stadium to fit within the workings of a city that has made recycling and green actions as some of its most prominent</w:t>
      </w:r>
      <w:del w:id="26" w:author="Wayne Peacock" w:date="2015-07-25T12:42:00Z">
        <w:r w:rsidDel="006A382A">
          <w:rPr>
            <w:rFonts w:ascii="Times New Roman" w:hAnsi="Times New Roman" w:cs="Times New Roman"/>
            <w:sz w:val="24"/>
            <w:szCs w:val="24"/>
          </w:rPr>
          <w:delText>.</w:delText>
        </w:r>
      </w:del>
    </w:p>
    <w:p w14:paraId="7DFF26D7" w14:textId="30723599" w:rsidR="004346DA" w:rsidRDefault="0042648F" w:rsidP="00623D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Pair that with its partnerships with Metro </w:t>
      </w:r>
      <w:del w:id="27" w:author="Wayne Peacock" w:date="2015-07-25T12:43:00Z">
        <w:r w:rsidDel="006A382A">
          <w:rPr>
            <w:rFonts w:ascii="Times New Roman" w:hAnsi="Times New Roman" w:cs="Times New Roman"/>
            <w:sz w:val="24"/>
            <w:szCs w:val="24"/>
          </w:rPr>
          <w:delText xml:space="preserve">State </w:delText>
        </w:r>
      </w:del>
      <w:r>
        <w:rPr>
          <w:rFonts w:ascii="Times New Roman" w:hAnsi="Times New Roman" w:cs="Times New Roman"/>
          <w:sz w:val="24"/>
          <w:szCs w:val="24"/>
        </w:rPr>
        <w:t xml:space="preserve">and Hamline University, and it remains to serve as </w:t>
      </w:r>
      <w:ins w:id="28" w:author="Wayne Peacock" w:date="2015-07-25T12:43:00Z">
        <w:r w:rsidR="006A382A">
          <w:rPr>
            <w:rFonts w:ascii="Times New Roman" w:hAnsi="Times New Roman" w:cs="Times New Roman"/>
            <w:sz w:val="24"/>
            <w:szCs w:val="24"/>
          </w:rPr>
          <w:t xml:space="preserve">an </w:t>
        </w:r>
      </w:ins>
      <w:r>
        <w:rPr>
          <w:rFonts w:ascii="Times New Roman" w:hAnsi="Times New Roman" w:cs="Times New Roman"/>
          <w:sz w:val="24"/>
          <w:szCs w:val="24"/>
        </w:rPr>
        <w:t xml:space="preserve">example of a modern sports stadium meshing with an urban environment. It’s modernity is only overshadowed by its traditional core: </w:t>
      </w:r>
      <w:r w:rsidRPr="000E3F98">
        <w:rPr>
          <w:rFonts w:ascii="Times New Roman" w:hAnsi="Times New Roman" w:cs="Times New Roman"/>
          <w:color w:val="FF0000"/>
          <w:sz w:val="24"/>
          <w:szCs w:val="24"/>
        </w:rPr>
        <w:t>there is still a nun who gives free back massages, two pigs—one fit for a barn and the other for “Sesame Street”—matched with fun and affordability above all else</w:t>
      </w:r>
      <w:ins w:id="29" w:author="Wayne Peacock" w:date="2015-07-25T12:43:00Z">
        <w:r w:rsidR="006A382A">
          <w:rPr>
            <w:rFonts w:ascii="Times New Roman" w:hAnsi="Times New Roman" w:cs="Times New Roman"/>
            <w:color w:val="FF0000"/>
            <w:sz w:val="24"/>
            <w:szCs w:val="24"/>
          </w:rPr>
          <w:t xml:space="preserve">, </w:t>
        </w:r>
      </w:ins>
      <w:del w:id="30" w:author="Wayne Peacock" w:date="2015-07-25T12:43:00Z">
        <w:r w:rsidRPr="000E3F98" w:rsidDel="006A382A">
          <w:rPr>
            <w:rFonts w:ascii="Times New Roman" w:hAnsi="Times New Roman" w:cs="Times New Roman"/>
            <w:color w:val="FF0000"/>
            <w:sz w:val="24"/>
            <w:szCs w:val="24"/>
          </w:rPr>
          <w:delText>—</w:delText>
        </w:r>
      </w:del>
      <w:r w:rsidRPr="000E3F98">
        <w:rPr>
          <w:rFonts w:ascii="Times New Roman" w:hAnsi="Times New Roman" w:cs="Times New Roman"/>
          <w:color w:val="FF0000"/>
          <w:sz w:val="24"/>
          <w:szCs w:val="24"/>
        </w:rPr>
        <w:t>with tickets running anywhere from five to twenty dollars a ticket</w:t>
      </w:r>
      <w:r>
        <w:rPr>
          <w:rFonts w:ascii="Times New Roman" w:hAnsi="Times New Roman" w:cs="Times New Roman"/>
          <w:sz w:val="24"/>
          <w:szCs w:val="24"/>
        </w:rPr>
        <w:t>.</w:t>
      </w:r>
      <w:ins w:id="31" w:author="Wayne Peacock" w:date="2015-07-25T12:45:00Z">
        <w:r w:rsidR="00DB15F6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</w:p>
    <w:p w14:paraId="4081EF15" w14:textId="7B3D519A" w:rsidR="007B4371" w:rsidRPr="0007315A" w:rsidRDefault="007B4371" w:rsidP="00623D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It’s with this relentless focus on making sure things stay the same the more they change.</w:t>
      </w:r>
      <w:r w:rsidR="00325AF5">
        <w:rPr>
          <w:rFonts w:ascii="Times New Roman" w:hAnsi="Times New Roman" w:cs="Times New Roman"/>
          <w:sz w:val="24"/>
          <w:szCs w:val="24"/>
        </w:rPr>
        <w:t xml:space="preserve"> There’s something truly romantic about the St. Paul Saints new </w:t>
      </w:r>
      <w:del w:id="32" w:author="Kevin Miller" w:date="2015-07-19T14:22:00Z">
        <w:r w:rsidR="00325AF5" w:rsidDel="000F4213">
          <w:rPr>
            <w:rFonts w:ascii="Times New Roman" w:hAnsi="Times New Roman" w:cs="Times New Roman"/>
            <w:sz w:val="24"/>
            <w:szCs w:val="24"/>
          </w:rPr>
          <w:delText>“</w:delText>
        </w:r>
      </w:del>
      <w:r w:rsidR="00325AF5">
        <w:rPr>
          <w:rFonts w:ascii="Times New Roman" w:hAnsi="Times New Roman" w:cs="Times New Roman"/>
          <w:sz w:val="24"/>
          <w:szCs w:val="24"/>
        </w:rPr>
        <w:t>CHS Field.</w:t>
      </w:r>
      <w:del w:id="33" w:author="Kevin Miller" w:date="2015-07-19T14:22:00Z">
        <w:r w:rsidR="00325AF5" w:rsidDel="000F4213">
          <w:rPr>
            <w:rFonts w:ascii="Times New Roman" w:hAnsi="Times New Roman" w:cs="Times New Roman"/>
            <w:sz w:val="24"/>
            <w:szCs w:val="24"/>
          </w:rPr>
          <w:delText>”</w:delText>
        </w:r>
      </w:del>
      <w:r w:rsidR="00325AF5">
        <w:rPr>
          <w:rFonts w:ascii="Times New Roman" w:hAnsi="Times New Roman" w:cs="Times New Roman"/>
          <w:sz w:val="24"/>
          <w:szCs w:val="24"/>
        </w:rPr>
        <w:t xml:space="preserve"> Being situated in the crest of </w:t>
      </w:r>
      <w:proofErr w:type="spellStart"/>
      <w:r w:rsidR="00325AF5">
        <w:rPr>
          <w:rFonts w:ascii="Times New Roman" w:hAnsi="Times New Roman" w:cs="Times New Roman"/>
          <w:sz w:val="24"/>
          <w:szCs w:val="24"/>
        </w:rPr>
        <w:t>Lowertown</w:t>
      </w:r>
      <w:proofErr w:type="spellEnd"/>
      <w:r w:rsidR="00325AF5">
        <w:rPr>
          <w:rFonts w:ascii="Times New Roman" w:hAnsi="Times New Roman" w:cs="Times New Roman"/>
          <w:sz w:val="24"/>
          <w:szCs w:val="24"/>
        </w:rPr>
        <w:t xml:space="preserve">, </w:t>
      </w:r>
      <w:del w:id="34" w:author="Wayne Peacock" w:date="2015-07-25T12:46:00Z">
        <w:r w:rsidR="00325AF5" w:rsidDel="00DB15F6">
          <w:rPr>
            <w:rFonts w:ascii="Times New Roman" w:hAnsi="Times New Roman" w:cs="Times New Roman"/>
            <w:sz w:val="24"/>
            <w:szCs w:val="24"/>
          </w:rPr>
          <w:delText xml:space="preserve">I </w:delText>
        </w:r>
      </w:del>
      <w:ins w:id="35" w:author="Wayne Peacock" w:date="2015-07-25T12:46:00Z">
        <w:r w:rsidR="00DB15F6">
          <w:rPr>
            <w:rFonts w:ascii="Times New Roman" w:hAnsi="Times New Roman" w:cs="Times New Roman"/>
            <w:sz w:val="24"/>
            <w:szCs w:val="24"/>
          </w:rPr>
          <w:t xml:space="preserve">I </w:t>
        </w:r>
      </w:ins>
      <w:r w:rsidR="00325AF5">
        <w:rPr>
          <w:rFonts w:ascii="Times New Roman" w:hAnsi="Times New Roman" w:cs="Times New Roman"/>
          <w:sz w:val="24"/>
          <w:szCs w:val="24"/>
        </w:rPr>
        <w:t>can’t help but imagine a Brooklyn Dodgers game circa the 1940</w:t>
      </w:r>
      <w:del w:id="36" w:author="Wayne Peacock" w:date="2015-07-25T12:46:00Z">
        <w:r w:rsidR="00325AF5" w:rsidDel="00DB15F6">
          <w:rPr>
            <w:rFonts w:ascii="Times New Roman" w:hAnsi="Times New Roman" w:cs="Times New Roman"/>
            <w:sz w:val="24"/>
            <w:szCs w:val="24"/>
          </w:rPr>
          <w:delText>’</w:delText>
        </w:r>
      </w:del>
      <w:r w:rsidR="00325AF5">
        <w:rPr>
          <w:rFonts w:ascii="Times New Roman" w:hAnsi="Times New Roman" w:cs="Times New Roman"/>
          <w:sz w:val="24"/>
          <w:szCs w:val="24"/>
        </w:rPr>
        <w:t>s. With an intimate crowd of less than 10,000</w:t>
      </w:r>
      <w:r w:rsidR="00CA7A93">
        <w:rPr>
          <w:rFonts w:ascii="Times New Roman" w:hAnsi="Times New Roman" w:cs="Times New Roman"/>
          <w:sz w:val="24"/>
          <w:szCs w:val="24"/>
        </w:rPr>
        <w:t>, a baseball team playing purely for the love of the sport,</w:t>
      </w:r>
      <w:r w:rsidR="00032B33">
        <w:rPr>
          <w:rFonts w:ascii="Times New Roman" w:hAnsi="Times New Roman" w:cs="Times New Roman"/>
          <w:sz w:val="24"/>
          <w:szCs w:val="24"/>
        </w:rPr>
        <w:t xml:space="preserve"> and</w:t>
      </w:r>
      <w:r w:rsidR="00CA7A93">
        <w:rPr>
          <w:rFonts w:ascii="Times New Roman" w:hAnsi="Times New Roman" w:cs="Times New Roman"/>
          <w:sz w:val="24"/>
          <w:szCs w:val="24"/>
        </w:rPr>
        <w:t xml:space="preserve"> an illuminated downtown St. Paul in the background</w:t>
      </w:r>
      <w:r w:rsidR="006B0D0D">
        <w:rPr>
          <w:rFonts w:ascii="Times New Roman" w:hAnsi="Times New Roman" w:cs="Times New Roman"/>
          <w:sz w:val="24"/>
          <w:szCs w:val="24"/>
        </w:rPr>
        <w:t xml:space="preserve">, </w:t>
      </w:r>
      <w:r w:rsidR="00716C78">
        <w:rPr>
          <w:rFonts w:ascii="Times New Roman" w:hAnsi="Times New Roman" w:cs="Times New Roman"/>
          <w:sz w:val="24"/>
          <w:szCs w:val="24"/>
        </w:rPr>
        <w:t xml:space="preserve">the team brings baseball </w:t>
      </w:r>
      <w:r w:rsidR="00C66A9E">
        <w:rPr>
          <w:rFonts w:ascii="Times New Roman" w:hAnsi="Times New Roman" w:cs="Times New Roman"/>
          <w:sz w:val="24"/>
          <w:szCs w:val="24"/>
        </w:rPr>
        <w:t xml:space="preserve">back </w:t>
      </w:r>
      <w:r w:rsidR="00716C78">
        <w:rPr>
          <w:rFonts w:ascii="Times New Roman" w:hAnsi="Times New Roman" w:cs="Times New Roman"/>
          <w:sz w:val="24"/>
          <w:szCs w:val="24"/>
        </w:rPr>
        <w:t>to a city that wholly deserves it.</w:t>
      </w:r>
    </w:p>
    <w:sectPr w:rsidR="007B4371" w:rsidRPr="000731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vin Miller">
    <w15:presenceInfo w15:providerId="None" w15:userId="Kevin Mill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15A"/>
    <w:rsid w:val="00032B33"/>
    <w:rsid w:val="0007315A"/>
    <w:rsid w:val="000E3F98"/>
    <w:rsid w:val="000F4213"/>
    <w:rsid w:val="00325AF5"/>
    <w:rsid w:val="0042648F"/>
    <w:rsid w:val="004346DA"/>
    <w:rsid w:val="00487587"/>
    <w:rsid w:val="005A0C62"/>
    <w:rsid w:val="00623D12"/>
    <w:rsid w:val="006A382A"/>
    <w:rsid w:val="006B0D0D"/>
    <w:rsid w:val="007153FF"/>
    <w:rsid w:val="00716C78"/>
    <w:rsid w:val="007B4371"/>
    <w:rsid w:val="009903B8"/>
    <w:rsid w:val="00C66A9E"/>
    <w:rsid w:val="00C97A2C"/>
    <w:rsid w:val="00CA7A93"/>
    <w:rsid w:val="00DB1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14379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8758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87587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382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82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8758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87587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382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82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8" Type="http://schemas.microsoft.com/office/2011/relationships/people" Target="peop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367</Words>
  <Characters>2092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Brayden Mann</dc:creator>
  <cp:keywords/>
  <dc:description/>
  <cp:lastModifiedBy>Wayne Peacock</cp:lastModifiedBy>
  <cp:revision>5</cp:revision>
  <dcterms:created xsi:type="dcterms:W3CDTF">2015-07-19T19:23:00Z</dcterms:created>
  <dcterms:modified xsi:type="dcterms:W3CDTF">2015-07-25T18:59:00Z</dcterms:modified>
</cp:coreProperties>
</file>