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EB588" w14:textId="6A3211EB" w:rsidR="00BF0D69" w:rsidRDefault="00BF0D69" w:rsidP="003150F2">
      <w:pPr>
        <w:spacing w:line="360" w:lineRule="auto"/>
        <w:rPr>
          <w:rFonts w:ascii="Times" w:hAnsi="Times"/>
          <w:b/>
          <w:sz w:val="28"/>
          <w:szCs w:val="28"/>
        </w:rPr>
      </w:pPr>
      <w:r w:rsidRPr="00BF0D69">
        <w:rPr>
          <w:rFonts w:ascii="Times" w:hAnsi="Times"/>
          <w:b/>
          <w:sz w:val="28"/>
          <w:szCs w:val="28"/>
        </w:rPr>
        <w:t xml:space="preserve">St. </w:t>
      </w:r>
      <w:r w:rsidR="00C63AAE">
        <w:rPr>
          <w:rFonts w:ascii="Times" w:hAnsi="Times"/>
          <w:b/>
          <w:sz w:val="28"/>
          <w:szCs w:val="28"/>
        </w:rPr>
        <w:t>Paul Campus Parking Ramp Update</w:t>
      </w:r>
    </w:p>
    <w:p w14:paraId="3E06FB0C" w14:textId="77777777" w:rsidR="00BF0D69" w:rsidRDefault="00BF0D69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Anna Masrud</w:t>
      </w:r>
    </w:p>
    <w:p w14:paraId="2CD9D0A1" w14:textId="77777777" w:rsidR="00BF0D69" w:rsidRPr="00BF0D69" w:rsidRDefault="00BF0D69" w:rsidP="003150F2">
      <w:pPr>
        <w:spacing w:line="360" w:lineRule="auto"/>
        <w:rPr>
          <w:rFonts w:ascii="Times" w:hAnsi="Times"/>
          <w:i/>
        </w:rPr>
      </w:pPr>
      <w:r>
        <w:rPr>
          <w:rFonts w:ascii="Times" w:hAnsi="Times"/>
          <w:i/>
        </w:rPr>
        <w:t>mc3014jt@metrostate.edu</w:t>
      </w:r>
    </w:p>
    <w:p w14:paraId="3B257F17" w14:textId="77777777" w:rsidR="00BF0D69" w:rsidRDefault="00BF0D69" w:rsidP="003150F2">
      <w:pPr>
        <w:spacing w:line="360" w:lineRule="auto"/>
        <w:rPr>
          <w:rFonts w:ascii="Times" w:hAnsi="Times"/>
        </w:rPr>
      </w:pPr>
    </w:p>
    <w:p w14:paraId="28895D97" w14:textId="5425E360" w:rsidR="0039266E" w:rsidRDefault="003150F2" w:rsidP="003150F2">
      <w:pPr>
        <w:spacing w:line="360" w:lineRule="auto"/>
        <w:rPr>
          <w:rFonts w:ascii="Times" w:hAnsi="Times"/>
        </w:rPr>
      </w:pPr>
      <w:r w:rsidRPr="003150F2">
        <w:rPr>
          <w:rFonts w:ascii="Times" w:hAnsi="Times"/>
        </w:rPr>
        <w:t>This past May, all</w:t>
      </w:r>
      <w:r>
        <w:rPr>
          <w:rFonts w:ascii="Times" w:hAnsi="Times"/>
        </w:rPr>
        <w:t xml:space="preserve"> Metropolitan State University</w:t>
      </w:r>
      <w:r w:rsidRPr="003150F2">
        <w:rPr>
          <w:rFonts w:ascii="Times" w:hAnsi="Times"/>
        </w:rPr>
        <w:t xml:space="preserve"> students were sent an </w:t>
      </w:r>
      <w:proofErr w:type="gramStart"/>
      <w:r w:rsidRPr="003150F2">
        <w:rPr>
          <w:rFonts w:ascii="Times" w:hAnsi="Times"/>
        </w:rPr>
        <w:t>e</w:t>
      </w:r>
      <w:del w:id="0" w:author="Wayne Peacock" w:date="2015-07-25T13:30:00Z">
        <w:r w:rsidR="001D3F43" w:rsidDel="00563172">
          <w:rPr>
            <w:rFonts w:ascii="Times" w:hAnsi="Times"/>
          </w:rPr>
          <w:delText>-</w:delText>
        </w:r>
      </w:del>
      <w:r w:rsidRPr="003150F2">
        <w:rPr>
          <w:rFonts w:ascii="Times" w:hAnsi="Times"/>
        </w:rPr>
        <w:t>mail</w:t>
      </w:r>
      <w:proofErr w:type="gramEnd"/>
      <w:r w:rsidRPr="003150F2">
        <w:rPr>
          <w:rFonts w:ascii="Times" w:hAnsi="Times"/>
        </w:rPr>
        <w:t xml:space="preserve"> describing</w:t>
      </w:r>
      <w:r w:rsidR="00886E81">
        <w:rPr>
          <w:rFonts w:ascii="Times" w:hAnsi="Times"/>
        </w:rPr>
        <w:t xml:space="preserve"> the new parking fees that are </w:t>
      </w:r>
      <w:r w:rsidRPr="003150F2">
        <w:rPr>
          <w:rFonts w:ascii="Times" w:hAnsi="Times"/>
        </w:rPr>
        <w:t>effective as of the fall 2015 semester.</w:t>
      </w:r>
      <w:r>
        <w:rPr>
          <w:rFonts w:ascii="Times" w:hAnsi="Times"/>
        </w:rPr>
        <w:t xml:space="preserve"> These fees, reviewe</w:t>
      </w:r>
      <w:r w:rsidR="002F2DF2">
        <w:rPr>
          <w:rFonts w:ascii="Times" w:hAnsi="Times"/>
        </w:rPr>
        <w:t>d and approved by the Student S</w:t>
      </w:r>
      <w:r>
        <w:rPr>
          <w:rFonts w:ascii="Times" w:hAnsi="Times"/>
        </w:rPr>
        <w:t>enate, will be charged to student accounts at $12 per credit</w:t>
      </w:r>
      <w:r w:rsidR="00A17341">
        <w:rPr>
          <w:rFonts w:ascii="Times" w:hAnsi="Times"/>
        </w:rPr>
        <w:t xml:space="preserve"> per semester</w:t>
      </w:r>
      <w:r>
        <w:rPr>
          <w:rFonts w:ascii="Times" w:hAnsi="Times"/>
        </w:rPr>
        <w:t>. This standard rate applies to all students, whether online, part</w:t>
      </w:r>
      <w:del w:id="1" w:author="Wayne Peacock" w:date="2015-07-25T13:30:00Z">
        <w:r w:rsidR="001D3F43" w:rsidDel="00563172">
          <w:rPr>
            <w:rFonts w:ascii="Times" w:hAnsi="Times"/>
          </w:rPr>
          <w:delText>-</w:delText>
        </w:r>
      </w:del>
      <w:ins w:id="2" w:author="Wayne Peacock" w:date="2015-07-25T13:30:00Z">
        <w:r w:rsidR="00563172">
          <w:rPr>
            <w:rFonts w:ascii="Times" w:hAnsi="Times"/>
          </w:rPr>
          <w:t xml:space="preserve"> </w:t>
        </w:r>
      </w:ins>
      <w:r w:rsidR="001D3F43">
        <w:rPr>
          <w:rFonts w:ascii="Times" w:hAnsi="Times"/>
        </w:rPr>
        <w:t>time</w:t>
      </w:r>
      <w:ins w:id="3" w:author="Wayne Peacock" w:date="2015-07-25T13:30:00Z">
        <w:r w:rsidR="00563172">
          <w:rPr>
            <w:rFonts w:ascii="Times" w:hAnsi="Times"/>
          </w:rPr>
          <w:t>,</w:t>
        </w:r>
      </w:ins>
      <w:r w:rsidR="001D3F43">
        <w:rPr>
          <w:rFonts w:ascii="Times" w:hAnsi="Times"/>
        </w:rPr>
        <w:t xml:space="preserve"> or full</w:t>
      </w:r>
      <w:del w:id="4" w:author="Wayne Peacock" w:date="2015-07-25T13:30:00Z">
        <w:r w:rsidR="001D3F43" w:rsidDel="00563172">
          <w:rPr>
            <w:rFonts w:ascii="Times" w:hAnsi="Times"/>
          </w:rPr>
          <w:delText>-</w:delText>
        </w:r>
      </w:del>
      <w:ins w:id="5" w:author="Wayne Peacock" w:date="2015-07-25T13:30:00Z">
        <w:r w:rsidR="00563172">
          <w:rPr>
            <w:rFonts w:ascii="Times" w:hAnsi="Times"/>
          </w:rPr>
          <w:t xml:space="preserve"> </w:t>
        </w:r>
      </w:ins>
      <w:r w:rsidR="001D3F43">
        <w:rPr>
          <w:rFonts w:ascii="Times" w:hAnsi="Times"/>
        </w:rPr>
        <w:t xml:space="preserve">time, and involves </w:t>
      </w:r>
      <w:r>
        <w:rPr>
          <w:rFonts w:ascii="Times" w:hAnsi="Times"/>
        </w:rPr>
        <w:t>all campus locations.</w:t>
      </w:r>
    </w:p>
    <w:p w14:paraId="38D8213A" w14:textId="77777777" w:rsidR="00BF0D69" w:rsidRDefault="00BF0D69" w:rsidP="003150F2">
      <w:pPr>
        <w:spacing w:line="360" w:lineRule="auto"/>
        <w:rPr>
          <w:rFonts w:ascii="Times" w:hAnsi="Times"/>
        </w:rPr>
      </w:pPr>
    </w:p>
    <w:p w14:paraId="567F90D3" w14:textId="77777777" w:rsidR="00BF0D69" w:rsidRPr="00BF0D69" w:rsidRDefault="00BF0D69" w:rsidP="003150F2">
      <w:pPr>
        <w:spacing w:line="360" w:lineRule="auto"/>
        <w:rPr>
          <w:rFonts w:ascii="Times" w:hAnsi="Times"/>
          <w:b/>
        </w:rPr>
      </w:pPr>
      <w:r>
        <w:rPr>
          <w:rFonts w:ascii="Times" w:hAnsi="Times"/>
          <w:b/>
        </w:rPr>
        <w:t>General parking information</w:t>
      </w:r>
    </w:p>
    <w:p w14:paraId="76E3D7EC" w14:textId="77777777" w:rsidR="003150F2" w:rsidRDefault="003150F2" w:rsidP="003150F2">
      <w:pPr>
        <w:spacing w:line="360" w:lineRule="auto"/>
        <w:rPr>
          <w:rFonts w:ascii="Times" w:hAnsi="Times"/>
        </w:rPr>
      </w:pPr>
    </w:p>
    <w:p w14:paraId="1DDF80CE" w14:textId="189F13EC" w:rsidR="003150F2" w:rsidRDefault="003150F2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Though the Saint Paul Campus parking ramp is slated to be complete</w:t>
      </w:r>
      <w:ins w:id="6" w:author="Wayne Peacock" w:date="2015-07-25T13:31:00Z">
        <w:r w:rsidR="000D490A">
          <w:rPr>
            <w:rFonts w:ascii="Times" w:hAnsi="Times"/>
          </w:rPr>
          <w:t xml:space="preserve"> by</w:t>
        </w:r>
      </w:ins>
      <w:r>
        <w:rPr>
          <w:rFonts w:ascii="Times" w:hAnsi="Times"/>
        </w:rPr>
        <w:t xml:space="preserve"> </w:t>
      </w:r>
      <w:r w:rsidR="00453ED1">
        <w:rPr>
          <w:rFonts w:ascii="Times" w:hAnsi="Times"/>
        </w:rPr>
        <w:t xml:space="preserve">late July to </w:t>
      </w:r>
      <w:r>
        <w:rPr>
          <w:rFonts w:ascii="Times" w:hAnsi="Times"/>
        </w:rPr>
        <w:t xml:space="preserve">early August, it will open two weeks prior to the start of the semester and close a week after the semester ends. During the semester, parking will </w:t>
      </w:r>
      <w:r w:rsidR="00BF0D69">
        <w:rPr>
          <w:rFonts w:ascii="Times" w:hAnsi="Times"/>
        </w:rPr>
        <w:t>be available to the public daily, including semester breaks</w:t>
      </w:r>
      <w:del w:id="7" w:author="Wayne Peacock" w:date="2015-07-25T13:31:00Z">
        <w:r w:rsidR="00BF0D69" w:rsidDel="000D490A">
          <w:rPr>
            <w:rFonts w:ascii="Times" w:hAnsi="Times"/>
          </w:rPr>
          <w:delText>—</w:delText>
        </w:r>
      </w:del>
      <w:ins w:id="8" w:author="Wayne Peacock" w:date="2015-07-25T13:31:00Z">
        <w:r w:rsidR="000D490A">
          <w:rPr>
            <w:rFonts w:ascii="Times" w:hAnsi="Times"/>
          </w:rPr>
          <w:t xml:space="preserve">, </w:t>
        </w:r>
      </w:ins>
      <w:r>
        <w:rPr>
          <w:rFonts w:ascii="Times" w:hAnsi="Times"/>
        </w:rPr>
        <w:t>except when campus is closed for holidays or other events.</w:t>
      </w:r>
      <w:r w:rsidR="00BF0D69">
        <w:rPr>
          <w:rFonts w:ascii="Times" w:hAnsi="Times"/>
        </w:rPr>
        <w:t xml:space="preserve"> </w:t>
      </w:r>
      <w:r w:rsidR="00453ED1">
        <w:rPr>
          <w:rFonts w:ascii="Times" w:hAnsi="Times"/>
        </w:rPr>
        <w:t xml:space="preserve">Parking ramp hours will be 6:30 a.m.–11:30 p.m. on weekdays and 6:30 a.m.–7:30 p.m. on Saturdays. </w:t>
      </w:r>
      <w:r w:rsidR="00BF0D69">
        <w:rPr>
          <w:rFonts w:ascii="Times" w:hAnsi="Times"/>
        </w:rPr>
        <w:t>Overnight parking is not allowed.</w:t>
      </w:r>
    </w:p>
    <w:p w14:paraId="225D3348" w14:textId="77777777" w:rsidR="00BF0D69" w:rsidRDefault="00BF0D69" w:rsidP="003150F2">
      <w:pPr>
        <w:spacing w:line="360" w:lineRule="auto"/>
        <w:rPr>
          <w:rFonts w:ascii="Times" w:hAnsi="Times"/>
        </w:rPr>
      </w:pPr>
    </w:p>
    <w:p w14:paraId="6C851FD4" w14:textId="77777777" w:rsidR="00BF0D69" w:rsidRPr="001131F2" w:rsidRDefault="00BF0D69" w:rsidP="003150F2">
      <w:pPr>
        <w:spacing w:line="360" w:lineRule="auto"/>
        <w:rPr>
          <w:rFonts w:ascii="Times" w:hAnsi="Times"/>
          <w:color w:val="FF0000"/>
        </w:rPr>
      </w:pPr>
      <w:r>
        <w:rPr>
          <w:rFonts w:ascii="Times" w:hAnsi="Times"/>
        </w:rPr>
        <w:t xml:space="preserve">Students, faculty and staff will use their ID cards to access the parking ramp. New </w:t>
      </w:r>
      <w:r w:rsidR="00FA2287">
        <w:rPr>
          <w:rFonts w:ascii="Times" w:hAnsi="Times"/>
        </w:rPr>
        <w:t xml:space="preserve">Metro </w:t>
      </w:r>
      <w:r>
        <w:rPr>
          <w:rFonts w:ascii="Times" w:hAnsi="Times"/>
        </w:rPr>
        <w:t>students will automatically receive an updated ID card</w:t>
      </w:r>
      <w:r w:rsidR="00FA2287">
        <w:rPr>
          <w:rFonts w:ascii="Times" w:hAnsi="Times"/>
        </w:rPr>
        <w:t xml:space="preserve"> during orientation</w:t>
      </w:r>
      <w:r w:rsidRPr="001131F2">
        <w:rPr>
          <w:rFonts w:ascii="Times" w:hAnsi="Times"/>
          <w:color w:val="FF0000"/>
        </w:rPr>
        <w:t>. As of August, returning students who own old ID cards will be able to pick up a new ID, free of charge, in the Saint Paul Campus library.</w:t>
      </w:r>
    </w:p>
    <w:p w14:paraId="4A22FD94" w14:textId="77777777" w:rsidR="00BF0D69" w:rsidRDefault="00BF0D69" w:rsidP="003150F2">
      <w:pPr>
        <w:spacing w:line="360" w:lineRule="auto"/>
        <w:rPr>
          <w:rFonts w:ascii="Times" w:hAnsi="Times"/>
        </w:rPr>
      </w:pPr>
    </w:p>
    <w:p w14:paraId="3B66F075" w14:textId="29CBF8BC" w:rsidR="00BF0D69" w:rsidRDefault="00BF0D69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Visitors, guests and the general public will also be able to park in the Saint Paul Campus </w:t>
      </w:r>
      <w:r w:rsidR="001D3F43">
        <w:rPr>
          <w:rFonts w:ascii="Times" w:hAnsi="Times"/>
        </w:rPr>
        <w:t xml:space="preserve">parking ramp for a $5 daily fee. Those paying the daily fee, however, should plan their visit </w:t>
      </w:r>
      <w:r w:rsidR="00B30D86">
        <w:rPr>
          <w:rFonts w:ascii="Times" w:hAnsi="Times"/>
        </w:rPr>
        <w:t>carefully</w:t>
      </w:r>
      <w:r w:rsidR="001D3F43">
        <w:rPr>
          <w:rFonts w:ascii="Times" w:hAnsi="Times"/>
        </w:rPr>
        <w:t xml:space="preserve">. “The $5 daily rate does not permit re-entrance on the same date,” said the May </w:t>
      </w:r>
      <w:proofErr w:type="gramStart"/>
      <w:r w:rsidR="001D3F43">
        <w:rPr>
          <w:rFonts w:ascii="Times" w:hAnsi="Times"/>
        </w:rPr>
        <w:t>e</w:t>
      </w:r>
      <w:del w:id="9" w:author="Wayne Peacock" w:date="2015-07-25T13:31:00Z">
        <w:r w:rsidR="001D3F43" w:rsidDel="000D490A">
          <w:rPr>
            <w:rFonts w:ascii="Times" w:hAnsi="Times"/>
          </w:rPr>
          <w:delText>-</w:delText>
        </w:r>
      </w:del>
      <w:r w:rsidR="001D3F43">
        <w:rPr>
          <w:rFonts w:ascii="Times" w:hAnsi="Times"/>
        </w:rPr>
        <w:t>mail</w:t>
      </w:r>
      <w:proofErr w:type="gramEnd"/>
      <w:r w:rsidR="001D3F43">
        <w:rPr>
          <w:rFonts w:ascii="Times" w:hAnsi="Times"/>
        </w:rPr>
        <w:t xml:space="preserve"> to students. “If visitors leave and return on the same date, they will pay another $5 fee to enter the ramp.”</w:t>
      </w:r>
    </w:p>
    <w:p w14:paraId="77237C3C" w14:textId="77777777" w:rsidR="00BF0D69" w:rsidRDefault="00BF0D69" w:rsidP="003150F2">
      <w:pPr>
        <w:spacing w:line="360" w:lineRule="auto"/>
        <w:rPr>
          <w:rFonts w:ascii="Times" w:hAnsi="Times"/>
        </w:rPr>
      </w:pPr>
    </w:p>
    <w:p w14:paraId="276211CB" w14:textId="77777777" w:rsidR="00BF0D69" w:rsidRDefault="00FA2287" w:rsidP="003150F2">
      <w:pPr>
        <w:spacing w:line="360" w:lineRule="auto"/>
        <w:rPr>
          <w:rFonts w:ascii="Times" w:hAnsi="Times"/>
          <w:b/>
        </w:rPr>
      </w:pPr>
      <w:r>
        <w:rPr>
          <w:rFonts w:ascii="Times" w:hAnsi="Times"/>
          <w:b/>
        </w:rPr>
        <w:t>How will these changes a</w:t>
      </w:r>
      <w:r w:rsidR="00BF0D69" w:rsidRPr="00BF0D69">
        <w:rPr>
          <w:rFonts w:ascii="Times" w:hAnsi="Times"/>
          <w:b/>
        </w:rPr>
        <w:t>ffect students?</w:t>
      </w:r>
    </w:p>
    <w:p w14:paraId="5CB472F2" w14:textId="77777777" w:rsidR="002F2DF2" w:rsidRDefault="002F2DF2" w:rsidP="003150F2">
      <w:pPr>
        <w:spacing w:line="360" w:lineRule="auto"/>
        <w:rPr>
          <w:rFonts w:ascii="Times" w:hAnsi="Times"/>
          <w:b/>
        </w:rPr>
      </w:pPr>
    </w:p>
    <w:p w14:paraId="0B1ED3F6" w14:textId="77777777" w:rsidR="007875B6" w:rsidRDefault="002F2DF2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Students must pay the $12 per credit parking fee, even if they would prefer to park on the street or take the bus. </w:t>
      </w:r>
      <w:r w:rsidR="007875B6">
        <w:rPr>
          <w:rFonts w:ascii="Times" w:hAnsi="Times"/>
        </w:rPr>
        <w:t>For those who park at the Union Depot lot and take the shuttle to school, this shuttle will be discontinued upon parking ramp completion.</w:t>
      </w:r>
    </w:p>
    <w:p w14:paraId="002A7176" w14:textId="77777777" w:rsidR="00453ED1" w:rsidRDefault="00453ED1" w:rsidP="003150F2">
      <w:pPr>
        <w:spacing w:line="360" w:lineRule="auto"/>
        <w:rPr>
          <w:rFonts w:ascii="Times" w:hAnsi="Times"/>
        </w:rPr>
      </w:pPr>
    </w:p>
    <w:p w14:paraId="11AAA5F4" w14:textId="295989F9" w:rsidR="002F2DF2" w:rsidRDefault="008408CE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For all those wondering, the parking fee is here to stay, for legal reasons. </w:t>
      </w:r>
      <w:r w:rsidR="00453ED1" w:rsidRPr="001131F2">
        <w:rPr>
          <w:rFonts w:ascii="Times" w:hAnsi="Times"/>
          <w:color w:val="FF0000"/>
        </w:rPr>
        <w:t xml:space="preserve">“State law and </w:t>
      </w:r>
      <w:proofErr w:type="spellStart"/>
      <w:r w:rsidR="00453ED1" w:rsidRPr="001131F2">
        <w:rPr>
          <w:rFonts w:ascii="Times" w:hAnsi="Times"/>
          <w:color w:val="FF0000"/>
        </w:rPr>
        <w:t>MnSCU</w:t>
      </w:r>
      <w:proofErr w:type="spellEnd"/>
      <w:r w:rsidR="00453ED1" w:rsidRPr="001131F2">
        <w:rPr>
          <w:rFonts w:ascii="Times" w:hAnsi="Times"/>
          <w:color w:val="FF0000"/>
        </w:rPr>
        <w:t xml:space="preserve"> policy requires that users are charged for parking,” said Anne </w:t>
      </w:r>
      <w:proofErr w:type="spellStart"/>
      <w:r w:rsidR="00453ED1" w:rsidRPr="001131F2">
        <w:rPr>
          <w:rFonts w:ascii="Times" w:hAnsi="Times"/>
          <w:color w:val="FF0000"/>
        </w:rPr>
        <w:t>Sonnee</w:t>
      </w:r>
      <w:proofErr w:type="spellEnd"/>
      <w:r w:rsidR="00453ED1">
        <w:rPr>
          <w:rFonts w:ascii="Times" w:hAnsi="Times"/>
        </w:rPr>
        <w:t xml:space="preserve">, </w:t>
      </w:r>
      <w:r>
        <w:rPr>
          <w:rFonts w:ascii="Times" w:hAnsi="Times"/>
        </w:rPr>
        <w:t xml:space="preserve">Metro’s interim vice president. </w:t>
      </w:r>
      <w:r w:rsidR="00453ED1">
        <w:rPr>
          <w:rFonts w:ascii="Times" w:hAnsi="Times"/>
        </w:rPr>
        <w:t>However,</w:t>
      </w:r>
      <w:r>
        <w:rPr>
          <w:rFonts w:ascii="Times" w:hAnsi="Times"/>
        </w:rPr>
        <w:t xml:space="preserve"> the parking ramp brings positive changes to the St. Paul community.</w:t>
      </w:r>
      <w:r w:rsidR="00453ED1">
        <w:rPr>
          <w:rFonts w:ascii="Times" w:hAnsi="Times"/>
        </w:rPr>
        <w:t xml:space="preserve"> “</w:t>
      </w:r>
      <w:r>
        <w:rPr>
          <w:rFonts w:ascii="Times" w:hAnsi="Times"/>
        </w:rPr>
        <w:t>The parking ramp</w:t>
      </w:r>
      <w:r w:rsidR="00453ED1">
        <w:rPr>
          <w:rFonts w:ascii="Times" w:hAnsi="Times"/>
        </w:rPr>
        <w:t xml:space="preserve"> will provide a convenient and safe place to park, [so] we encourage everyone [to be a good neighbor and] use the ramp to reduce the parking on the local streets,” </w:t>
      </w:r>
      <w:proofErr w:type="spellStart"/>
      <w:r>
        <w:rPr>
          <w:rFonts w:ascii="Times" w:hAnsi="Times"/>
        </w:rPr>
        <w:t>Sonnee</w:t>
      </w:r>
      <w:proofErr w:type="spellEnd"/>
      <w:r w:rsidR="00453ED1">
        <w:rPr>
          <w:rFonts w:ascii="Times" w:hAnsi="Times"/>
        </w:rPr>
        <w:t xml:space="preserve"> added.</w:t>
      </w:r>
    </w:p>
    <w:p w14:paraId="29EAFE4B" w14:textId="77777777" w:rsidR="00453ED1" w:rsidRDefault="00453ED1" w:rsidP="003150F2">
      <w:pPr>
        <w:spacing w:line="360" w:lineRule="auto"/>
        <w:rPr>
          <w:rFonts w:ascii="Times" w:hAnsi="Times"/>
        </w:rPr>
      </w:pPr>
    </w:p>
    <w:p w14:paraId="372A4A5B" w14:textId="505B4409" w:rsidR="00453ED1" w:rsidRDefault="00453ED1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Many students, like the author of this article, have used or continue to use the bus to commute to campus. While these students are required to pay the $12 p</w:t>
      </w:r>
      <w:r w:rsidR="008408CE">
        <w:rPr>
          <w:rFonts w:ascii="Times" w:hAnsi="Times"/>
        </w:rPr>
        <w:t>er credit fee, Metro will still</w:t>
      </w:r>
      <w:r>
        <w:rPr>
          <w:rFonts w:ascii="Times" w:hAnsi="Times"/>
        </w:rPr>
        <w:t xml:space="preserve"> provide students with first come, first serve semester bus passes. These passes will be available starting two weeks before the semester begins.</w:t>
      </w:r>
      <w:r w:rsidR="007875B6">
        <w:rPr>
          <w:rFonts w:ascii="Times" w:hAnsi="Times"/>
        </w:rPr>
        <w:t xml:space="preserve"> It is currently unclear whether or not bus passes will be discounted or sold at a normal rate of $140 </w:t>
      </w:r>
      <w:del w:id="10" w:author="Wayne Peacock" w:date="2015-07-25T13:32:00Z">
        <w:r w:rsidR="007875B6" w:rsidDel="000D490A">
          <w:rPr>
            <w:rFonts w:ascii="Times" w:hAnsi="Times"/>
          </w:rPr>
          <w:delText xml:space="preserve">a </w:delText>
        </w:r>
      </w:del>
      <w:ins w:id="11" w:author="Wayne Peacock" w:date="2015-07-25T13:32:00Z">
        <w:r w:rsidR="000D490A">
          <w:rPr>
            <w:rFonts w:ascii="Times" w:hAnsi="Times"/>
          </w:rPr>
          <w:t>per</w:t>
        </w:r>
        <w:r w:rsidR="000D490A">
          <w:rPr>
            <w:rFonts w:ascii="Times" w:hAnsi="Times"/>
          </w:rPr>
          <w:t xml:space="preserve"> </w:t>
        </w:r>
      </w:ins>
      <w:r w:rsidR="007875B6">
        <w:rPr>
          <w:rFonts w:ascii="Times" w:hAnsi="Times"/>
        </w:rPr>
        <w:t>pass.</w:t>
      </w:r>
    </w:p>
    <w:p w14:paraId="03304D29" w14:textId="77777777" w:rsidR="007875B6" w:rsidRDefault="007875B6" w:rsidP="003150F2">
      <w:pPr>
        <w:spacing w:line="360" w:lineRule="auto"/>
        <w:rPr>
          <w:rFonts w:ascii="Times" w:hAnsi="Times"/>
        </w:rPr>
      </w:pPr>
    </w:p>
    <w:p w14:paraId="6F0CE23A" w14:textId="7A3C3BDD" w:rsidR="007875B6" w:rsidRDefault="007875B6" w:rsidP="003150F2">
      <w:pPr>
        <w:spacing w:line="360" w:lineRule="auto"/>
        <w:rPr>
          <w:rFonts w:ascii="Times" w:hAnsi="Times"/>
          <w:b/>
        </w:rPr>
      </w:pPr>
      <w:r>
        <w:rPr>
          <w:rFonts w:ascii="Times" w:hAnsi="Times"/>
          <w:b/>
        </w:rPr>
        <w:t>Construction updates</w:t>
      </w:r>
    </w:p>
    <w:p w14:paraId="5C4FBE16" w14:textId="77777777" w:rsidR="007875B6" w:rsidRDefault="007875B6" w:rsidP="003150F2">
      <w:pPr>
        <w:spacing w:line="360" w:lineRule="auto"/>
        <w:rPr>
          <w:rFonts w:ascii="Times" w:hAnsi="Times"/>
          <w:b/>
        </w:rPr>
      </w:pPr>
    </w:p>
    <w:p w14:paraId="73D1805F" w14:textId="64071518" w:rsidR="007875B6" w:rsidRDefault="007875B6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Those looking forward to the opening of the Student Center don’t have to wait much longer! The Center, complete with its various student-oriented facilities, is slated to be complete late October to early November.</w:t>
      </w:r>
      <w:r w:rsidR="00B7299D">
        <w:rPr>
          <w:rFonts w:ascii="Times" w:hAnsi="Times"/>
        </w:rPr>
        <w:t xml:space="preserve"> </w:t>
      </w:r>
      <w:r>
        <w:rPr>
          <w:rFonts w:ascii="Times" w:hAnsi="Times"/>
        </w:rPr>
        <w:t>The Science Education Center is scheduled to open for classes as of the spring 2016 semester.</w:t>
      </w:r>
    </w:p>
    <w:p w14:paraId="26FD6E20" w14:textId="77777777" w:rsidR="00B7299D" w:rsidRDefault="00B7299D" w:rsidP="003150F2">
      <w:pPr>
        <w:spacing w:line="360" w:lineRule="auto"/>
        <w:rPr>
          <w:rFonts w:ascii="Times" w:hAnsi="Times"/>
        </w:rPr>
      </w:pPr>
    </w:p>
    <w:p w14:paraId="5F587453" w14:textId="584DEC34" w:rsidR="00453ED1" w:rsidRDefault="00B7299D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Further communication on these buildings will be sent throughout the fall semester to students via their school e</w:t>
      </w:r>
      <w:bookmarkStart w:id="12" w:name="_GoBack"/>
      <w:bookmarkEnd w:id="12"/>
      <w:del w:id="13" w:author="Wayne Peacock" w:date="2015-07-25T13:32:00Z">
        <w:r w:rsidDel="000D490A">
          <w:rPr>
            <w:rFonts w:ascii="Times" w:hAnsi="Times"/>
          </w:rPr>
          <w:delText>-</w:delText>
        </w:r>
      </w:del>
      <w:r>
        <w:rPr>
          <w:rFonts w:ascii="Times" w:hAnsi="Times"/>
        </w:rPr>
        <w:t>mail accounts.</w:t>
      </w:r>
    </w:p>
    <w:p w14:paraId="62B9A636" w14:textId="77777777" w:rsidR="001B2C4A" w:rsidRDefault="001B2C4A" w:rsidP="003150F2">
      <w:pPr>
        <w:spacing w:line="360" w:lineRule="auto"/>
        <w:rPr>
          <w:rFonts w:ascii="Times" w:hAnsi="Times"/>
        </w:rPr>
      </w:pPr>
    </w:p>
    <w:p w14:paraId="072A4408" w14:textId="0EEBFC12" w:rsidR="001B2C4A" w:rsidRDefault="001B2C4A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Photo caption:</w:t>
      </w:r>
    </w:p>
    <w:p w14:paraId="7B809549" w14:textId="1EE8F628" w:rsidR="001B2C4A" w:rsidRDefault="001B2C4A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Metro’s parking ramp is scheduled to be </w:t>
      </w:r>
      <w:del w:id="14" w:author="Wayne Peacock" w:date="2015-07-25T13:31:00Z">
        <w:r w:rsidDel="000D490A">
          <w:rPr>
            <w:rFonts w:ascii="Times" w:hAnsi="Times"/>
          </w:rPr>
          <w:delText xml:space="preserve">completed </w:delText>
        </w:r>
      </w:del>
      <w:ins w:id="15" w:author="Wayne Peacock" w:date="2015-07-25T13:31:00Z">
        <w:r w:rsidR="000D490A">
          <w:rPr>
            <w:rFonts w:ascii="Times" w:hAnsi="Times"/>
          </w:rPr>
          <w:t>complete</w:t>
        </w:r>
        <w:r w:rsidR="000D490A">
          <w:rPr>
            <w:rFonts w:ascii="Times" w:hAnsi="Times"/>
          </w:rPr>
          <w:t xml:space="preserve"> by</w:t>
        </w:r>
        <w:r w:rsidR="000D490A">
          <w:rPr>
            <w:rFonts w:ascii="Times" w:hAnsi="Times"/>
          </w:rPr>
          <w:t xml:space="preserve"> </w:t>
        </w:r>
      </w:ins>
      <w:r>
        <w:rPr>
          <w:rFonts w:ascii="Times" w:hAnsi="Times"/>
        </w:rPr>
        <w:t>late July or early August.</w:t>
      </w:r>
    </w:p>
    <w:p w14:paraId="2506F00C" w14:textId="24DF2228" w:rsidR="001B2C4A" w:rsidRPr="002F2DF2" w:rsidRDefault="001B2C4A" w:rsidP="003150F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Photo credit: Kevin Miller</w:t>
      </w:r>
    </w:p>
    <w:sectPr w:rsidR="001B2C4A" w:rsidRPr="002F2DF2" w:rsidSect="001D26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F2"/>
    <w:rsid w:val="000D490A"/>
    <w:rsid w:val="001131F2"/>
    <w:rsid w:val="001B2C4A"/>
    <w:rsid w:val="001D26D4"/>
    <w:rsid w:val="001D3F43"/>
    <w:rsid w:val="002F2DF2"/>
    <w:rsid w:val="003150F2"/>
    <w:rsid w:val="0039266E"/>
    <w:rsid w:val="00453ED1"/>
    <w:rsid w:val="00563172"/>
    <w:rsid w:val="00646AC0"/>
    <w:rsid w:val="007875B6"/>
    <w:rsid w:val="008408CE"/>
    <w:rsid w:val="00886E81"/>
    <w:rsid w:val="009B642A"/>
    <w:rsid w:val="00A17341"/>
    <w:rsid w:val="00B30D86"/>
    <w:rsid w:val="00B7299D"/>
    <w:rsid w:val="00BF0D69"/>
    <w:rsid w:val="00C63AAE"/>
    <w:rsid w:val="00FA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CE4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Masrud</dc:creator>
  <cp:keywords/>
  <dc:description/>
  <cp:lastModifiedBy>Wayne Peacock</cp:lastModifiedBy>
  <cp:revision>4</cp:revision>
  <dcterms:created xsi:type="dcterms:W3CDTF">2015-07-19T20:23:00Z</dcterms:created>
  <dcterms:modified xsi:type="dcterms:W3CDTF">2015-07-25T18:32:00Z</dcterms:modified>
</cp:coreProperties>
</file>