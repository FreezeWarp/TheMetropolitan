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4711D" w14:textId="77777777" w:rsidR="00C51010" w:rsidRDefault="00C51010">
      <w:r>
        <w:t>Metro Students Raise Human Trafficking Awareness In Nigeria</w:t>
      </w:r>
    </w:p>
    <w:p w14:paraId="5C144FB5" w14:textId="77777777" w:rsidR="00876333" w:rsidRDefault="00876333">
      <w:r>
        <w:t>Kevin Miller</w:t>
      </w:r>
    </w:p>
    <w:p w14:paraId="1242BB5B" w14:textId="77777777" w:rsidR="00876333" w:rsidRPr="0058293B" w:rsidRDefault="0058293B">
      <w:ins w:id="0" w:author="Wayne Peacock" w:date="2015-07-25T14:20:00Z">
        <w:r>
          <w:fldChar w:fldCharType="begin"/>
        </w:r>
        <w:r>
          <w:instrText xml:space="preserve"> HYPERLINK "mailto:</w:instrText>
        </w:r>
        <w:r w:rsidRPr="0058293B">
          <w:rPr>
            <w:rPrChange w:id="1" w:author="Wayne Peacock" w:date="2015-07-25T14:20:00Z">
              <w:rPr>
                <w:rStyle w:val="Hyperlink"/>
                <w:u w:val="none"/>
              </w:rPr>
            </w:rPrChange>
          </w:rPr>
          <w:instrText>m</w:instrText>
        </w:r>
      </w:ins>
      <w:r w:rsidRPr="0058293B">
        <w:rPr>
          <w:rPrChange w:id="2" w:author="Wayne Peacock" w:date="2015-07-25T14:20:00Z">
            <w:rPr>
              <w:rStyle w:val="Hyperlink"/>
            </w:rPr>
          </w:rPrChange>
        </w:rPr>
        <w:instrText>illke03@metrostate.edu</w:instrText>
      </w:r>
      <w:ins w:id="3" w:author="Wayne Peacock" w:date="2015-07-25T14:20:00Z">
        <w:r>
          <w:instrText xml:space="preserve">" </w:instrText>
        </w:r>
        <w:r>
          <w:fldChar w:fldCharType="separate"/>
        </w:r>
        <w:r w:rsidRPr="00402C30">
          <w:rPr>
            <w:rStyle w:val="Hyperlink"/>
            <w:rPrChange w:id="4" w:author="Wayne Peacock" w:date="2015-07-25T14:20:00Z">
              <w:rPr>
                <w:rStyle w:val="Hyperlink"/>
                <w:u w:val="none"/>
              </w:rPr>
            </w:rPrChange>
          </w:rPr>
          <w:t>m</w:t>
        </w:r>
      </w:ins>
      <w:del w:id="5" w:author="Wayne Peacock" w:date="2015-07-25T14:20:00Z">
        <w:r w:rsidRPr="0058293B" w:rsidDel="0058293B">
          <w:rPr>
            <w:rStyle w:val="Hyperlink"/>
          </w:rPr>
          <w:delText>M</w:delText>
        </w:r>
      </w:del>
      <w:r w:rsidRPr="0058293B">
        <w:rPr>
          <w:rStyle w:val="Hyperlink"/>
        </w:rPr>
        <w:t>illke03@metrostate.edu</w:t>
      </w:r>
      <w:ins w:id="6" w:author="Wayne Peacock" w:date="2015-07-25T14:20:00Z">
        <w:r>
          <w:fldChar w:fldCharType="end"/>
        </w:r>
      </w:ins>
    </w:p>
    <w:p w14:paraId="251A5B6A" w14:textId="77777777" w:rsidR="00C44D93" w:rsidRDefault="00C44D93"/>
    <w:p w14:paraId="7F31C4AD" w14:textId="4BAAE6E7" w:rsidR="00CD2366" w:rsidRDefault="00CD2366" w:rsidP="00CD2366">
      <w:r>
        <w:t>Human trafficking destroys lives across the globe. From Nigeria to Brooklyn Park, the vulnerable are exploited for their money, labor</w:t>
      </w:r>
      <w:del w:id="7" w:author="Wayne Peacock" w:date="2015-07-25T14:20:00Z">
        <w:r w:rsidDel="0058293B">
          <w:delText>,</w:delText>
        </w:r>
      </w:del>
      <w:r>
        <w:t xml:space="preserve"> and bodies. One student at Metropolitan State University is us</w:t>
      </w:r>
      <w:r w:rsidR="007D46F2">
        <w:t>ing her story to illustrate that</w:t>
      </w:r>
      <w:r>
        <w:t xml:space="preserve"> fact and help those at risk. Her name </w:t>
      </w:r>
      <w:r w:rsidR="005B04E7">
        <w:t xml:space="preserve">is </w:t>
      </w:r>
      <w:proofErr w:type="spellStart"/>
      <w:r w:rsidR="005B04E7">
        <w:t>Bukola</w:t>
      </w:r>
      <w:proofErr w:type="spellEnd"/>
      <w:r w:rsidR="005B04E7">
        <w:t xml:space="preserve"> </w:t>
      </w:r>
      <w:proofErr w:type="spellStart"/>
      <w:r w:rsidR="005B04E7">
        <w:t>Oriola</w:t>
      </w:r>
      <w:proofErr w:type="spellEnd"/>
      <w:r>
        <w:t xml:space="preserve"> and she is founder of a local non-profit called The </w:t>
      </w:r>
      <w:proofErr w:type="spellStart"/>
      <w:r>
        <w:t>En</w:t>
      </w:r>
      <w:del w:id="8" w:author="Wayne Peacock" w:date="2015-07-25T14:21:00Z">
        <w:r w:rsidDel="00371C51">
          <w:delText>t</w:delText>
        </w:r>
      </w:del>
      <w:r>
        <w:t>i</w:t>
      </w:r>
      <w:ins w:id="9" w:author="Wayne Peacock" w:date="2015-07-25T14:21:00Z">
        <w:r w:rsidR="00371C51">
          <w:t>t</w:t>
        </w:r>
      </w:ins>
      <w:r>
        <w:t>an</w:t>
      </w:r>
      <w:proofErr w:type="spellEnd"/>
      <w:r>
        <w:t xml:space="preserve"> Story. She will be touring six universities in Nigeria to raise awareness about the dangers of human trafficking. The tour is called “Bringing the Story Back Home,” and it will run from Sept. 10</w:t>
      </w:r>
      <w:ins w:id="10" w:author="Wayne Peacock" w:date="2015-07-25T14:21:00Z">
        <w:r w:rsidR="00DC24FD">
          <w:t>-</w:t>
        </w:r>
      </w:ins>
      <w:del w:id="11" w:author="Wayne Peacock" w:date="2015-07-25T14:21:00Z">
        <w:r w:rsidDel="00DC24FD">
          <w:delText>-</w:delText>
        </w:r>
      </w:del>
      <w:r>
        <w:t>Sept. 20, 2015.</w:t>
      </w:r>
    </w:p>
    <w:p w14:paraId="33531284" w14:textId="164D54E3" w:rsidR="00BA4D48" w:rsidRDefault="00AE1BD1">
      <w:proofErr w:type="spellStart"/>
      <w:r>
        <w:t>Oriola</w:t>
      </w:r>
      <w:proofErr w:type="spellEnd"/>
      <w:r>
        <w:t xml:space="preserve"> is</w:t>
      </w:r>
      <w:r w:rsidR="00C80581">
        <w:t xml:space="preserve"> not only the founder of The </w:t>
      </w:r>
      <w:proofErr w:type="spellStart"/>
      <w:r w:rsidR="00C80581">
        <w:t>Enitan</w:t>
      </w:r>
      <w:proofErr w:type="spellEnd"/>
      <w:r w:rsidR="00C80581">
        <w:t xml:space="preserve"> Story</w:t>
      </w:r>
      <w:del w:id="12" w:author="Wayne Peacock" w:date="2015-07-25T14:22:00Z">
        <w:r w:rsidR="00C80581" w:rsidDel="00DC24FD">
          <w:delText xml:space="preserve">; </w:delText>
        </w:r>
      </w:del>
      <w:proofErr w:type="gramStart"/>
      <w:ins w:id="13" w:author="Wayne Peacock" w:date="2015-07-25T14:22:00Z">
        <w:r w:rsidR="00DC24FD">
          <w:t>,</w:t>
        </w:r>
        <w:proofErr w:type="gramEnd"/>
        <w:r w:rsidR="00DC24FD">
          <w:t xml:space="preserve"> </w:t>
        </w:r>
      </w:ins>
      <w:r w:rsidR="00C80581">
        <w:t>she is also</w:t>
      </w:r>
      <w:r>
        <w:t xml:space="preserve"> a survivor of human trafficking</w:t>
      </w:r>
      <w:r w:rsidR="00C80581">
        <w:t>. She</w:t>
      </w:r>
      <w:r>
        <w:t xml:space="preserve"> was raised in Nigeria, but fell victim to human trafficking while</w:t>
      </w:r>
      <w:r w:rsidR="00137720">
        <w:t xml:space="preserve"> living</w:t>
      </w:r>
      <w:r>
        <w:t xml:space="preserve"> in </w:t>
      </w:r>
      <w:r w:rsidR="00137720">
        <w:t>the north Metro</w:t>
      </w:r>
      <w:ins w:id="14" w:author="Wayne Peacock" w:date="2015-07-25T14:22:00Z">
        <w:r w:rsidR="00DC24FD">
          <w:t xml:space="preserve"> area</w:t>
        </w:r>
      </w:ins>
      <w:r w:rsidR="00876333">
        <w:t>. She said her</w:t>
      </w:r>
      <w:r w:rsidR="00010DA9">
        <w:t xml:space="preserve"> experience</w:t>
      </w:r>
      <w:r>
        <w:t xml:space="preserve"> inspired this tour. “</w:t>
      </w:r>
      <w:r w:rsidR="00010DA9" w:rsidRPr="00010DA9">
        <w:t xml:space="preserve">Since I stepped out in 2007, from the first day I stepped out at </w:t>
      </w:r>
      <w:proofErr w:type="spellStart"/>
      <w:r w:rsidR="00010DA9" w:rsidRPr="00010DA9">
        <w:t>Winnona</w:t>
      </w:r>
      <w:proofErr w:type="spellEnd"/>
      <w:r w:rsidR="00010DA9" w:rsidRPr="00010DA9">
        <w:t xml:space="preserve"> State University to tell my story, the question I got was ‘What are you doing to bring your story back to your home country?’</w:t>
      </w:r>
      <w:r w:rsidR="00BC1DA9">
        <w:t>” she said</w:t>
      </w:r>
      <w:r w:rsidRPr="00010DA9">
        <w:t>.</w:t>
      </w:r>
      <w:r w:rsidR="00010DA9" w:rsidRPr="00010DA9">
        <w:t xml:space="preserve"> </w:t>
      </w:r>
      <w:r w:rsidR="00010DA9" w:rsidRPr="00F42926">
        <w:rPr>
          <w:color w:val="FF0000"/>
        </w:rPr>
        <w:t>“I’ve been thinking about taking this back to Nigeria, and I’ve been planning it for three years. I’m glad it’s becoming a reality.”</w:t>
      </w:r>
      <w:r w:rsidR="00BA4D48" w:rsidRPr="00F42926">
        <w:rPr>
          <w:color w:val="FF0000"/>
        </w:rPr>
        <w:t xml:space="preserve"> </w:t>
      </w:r>
    </w:p>
    <w:p w14:paraId="14FA1A90" w14:textId="2A137699" w:rsidR="004159C3" w:rsidRPr="004159C3" w:rsidRDefault="00BA4D48">
      <w:r>
        <w:t xml:space="preserve">“Bringing the Story </w:t>
      </w:r>
      <w:r w:rsidR="00F74EDD">
        <w:t>Back Home” will</w:t>
      </w:r>
      <w:r w:rsidR="005549D4">
        <w:t xml:space="preserve"> be</w:t>
      </w:r>
      <w:r w:rsidR="00F74EDD">
        <w:t xml:space="preserve"> The </w:t>
      </w:r>
      <w:proofErr w:type="spellStart"/>
      <w:r w:rsidR="00F74EDD">
        <w:t>Enitan</w:t>
      </w:r>
      <w:proofErr w:type="spellEnd"/>
      <w:r w:rsidR="00F74EDD">
        <w:t xml:space="preserve"> Story</w:t>
      </w:r>
      <w:r>
        <w:t xml:space="preserve">’s first trip to Nigeria. </w:t>
      </w:r>
      <w:r w:rsidR="00BD4D15">
        <w:t>While on this</w:t>
      </w:r>
      <w:r w:rsidR="003F144F">
        <w:t xml:space="preserve"> tour</w:t>
      </w:r>
      <w:r w:rsidR="00AE1BD1">
        <w:t>,</w:t>
      </w:r>
      <w:r w:rsidR="00F74EDD">
        <w:t xml:space="preserve"> </w:t>
      </w:r>
      <w:proofErr w:type="spellStart"/>
      <w:r w:rsidR="00F74EDD">
        <w:t>Oriola</w:t>
      </w:r>
      <w:proofErr w:type="spellEnd"/>
      <w:r w:rsidR="003F144F">
        <w:t xml:space="preserve"> will</w:t>
      </w:r>
      <w:r w:rsidR="00AE1BD1">
        <w:t xml:space="preserve"> teach college-aged Nigerians abou</w:t>
      </w:r>
      <w:r w:rsidR="00F74EDD">
        <w:t>t the risks of traveling abroad</w:t>
      </w:r>
      <w:r w:rsidR="00AE1BD1">
        <w:t xml:space="preserve"> and about human trafficking in general. </w:t>
      </w:r>
      <w:proofErr w:type="spellStart"/>
      <w:r w:rsidR="004159C3">
        <w:t>Oriola</w:t>
      </w:r>
      <w:proofErr w:type="spellEnd"/>
      <w:r w:rsidR="004159C3">
        <w:t xml:space="preserve"> said many people in Nigeria dream of travelling abroad to find a better life. While the potential to flourish in another country exists, international travel c</w:t>
      </w:r>
      <w:r w:rsidR="00876333">
        <w:t>an increase the risk of victimization</w:t>
      </w:r>
      <w:r w:rsidR="004159C3">
        <w:t>.</w:t>
      </w:r>
      <w:r w:rsidR="00BC1DA9">
        <w:t xml:space="preserve"> </w:t>
      </w:r>
      <w:r w:rsidR="00D22BE0">
        <w:t>She said t</w:t>
      </w:r>
      <w:r w:rsidR="00BC1DA9">
        <w:t xml:space="preserve">raffickers </w:t>
      </w:r>
      <w:proofErr w:type="gramStart"/>
      <w:r w:rsidR="00BC1DA9">
        <w:t>will</w:t>
      </w:r>
      <w:proofErr w:type="gramEnd"/>
      <w:r w:rsidR="00BC1DA9">
        <w:t xml:space="preserve"> often lure </w:t>
      </w:r>
      <w:del w:id="15" w:author="Wayne Peacock" w:date="2015-07-25T14:23:00Z">
        <w:r w:rsidR="00BC1DA9" w:rsidDel="00A8500C">
          <w:delText xml:space="preserve">in </w:delText>
        </w:r>
      </w:del>
      <w:r w:rsidR="00BC1DA9">
        <w:t>victims with promises of employment, education</w:t>
      </w:r>
      <w:del w:id="16" w:author="Wayne Peacock" w:date="2015-07-25T14:23:00Z">
        <w:r w:rsidR="00BC1DA9" w:rsidDel="00A8500C">
          <w:delText xml:space="preserve">, </w:delText>
        </w:r>
      </w:del>
      <w:ins w:id="17" w:author="Wayne Peacock" w:date="2015-07-25T14:23:00Z">
        <w:r w:rsidR="00A8500C">
          <w:t xml:space="preserve"> </w:t>
        </w:r>
      </w:ins>
      <w:r w:rsidR="00BC1DA9">
        <w:t>or love.</w:t>
      </w:r>
      <w:r w:rsidR="004159C3">
        <w:t xml:space="preserve"> </w:t>
      </w:r>
      <w:r w:rsidR="005B04E7">
        <w:t>S</w:t>
      </w:r>
      <w:r w:rsidR="004159C3">
        <w:t>he does not want to discourage the youth from travel or success, but</w:t>
      </w:r>
      <w:ins w:id="18" w:author="Wayne Peacock" w:date="2015-07-25T14:23:00Z">
        <w:r w:rsidR="00A8500C">
          <w:t>,</w:t>
        </w:r>
      </w:ins>
      <w:r w:rsidR="004159C3">
        <w:t xml:space="preserve"> rather</w:t>
      </w:r>
      <w:ins w:id="19" w:author="Wayne Peacock" w:date="2015-07-25T14:23:00Z">
        <w:r w:rsidR="00A8500C">
          <w:t>,</w:t>
        </w:r>
      </w:ins>
      <w:r w:rsidR="004159C3">
        <w:t xml:space="preserve"> she wants to equip them with the tools to protect themselves. </w:t>
      </w:r>
      <w:r w:rsidR="00AE1BD1" w:rsidRPr="004159C3">
        <w:t xml:space="preserve">“I believe </w:t>
      </w:r>
      <w:r w:rsidR="004159C3" w:rsidRPr="004159C3">
        <w:t>education is the key to prevention,” she said.</w:t>
      </w:r>
    </w:p>
    <w:p w14:paraId="59D9BA29" w14:textId="77777777" w:rsidR="00AE1BD1" w:rsidRDefault="00AE1BD1">
      <w:r>
        <w:t>The decision to focus on college students was deliberate. “</w:t>
      </w:r>
      <w:r w:rsidRPr="00B26E13">
        <w:t>The reason I have chosen this audience is that they are the youth and they are armor bearers in the community,” she said in a press release. “They form the perfect niche to spread the message to the younger generation and also leverage it to the older folks in the community.”</w:t>
      </w:r>
      <w:r w:rsidR="00137720">
        <w:t xml:space="preserve"> </w:t>
      </w:r>
    </w:p>
    <w:p w14:paraId="10C7AB69" w14:textId="387BDF2E" w:rsidR="00BA4D48" w:rsidRDefault="00E04DD8">
      <w:proofErr w:type="spellStart"/>
      <w:r>
        <w:t>Oriola</w:t>
      </w:r>
      <w:proofErr w:type="spellEnd"/>
      <w:r>
        <w:t xml:space="preserve"> will visit </w:t>
      </w:r>
      <w:ins w:id="20" w:author="Wayne Peacock" w:date="2015-07-25T14:23:00Z">
        <w:r w:rsidR="007A290B">
          <w:t>six</w:t>
        </w:r>
      </w:ins>
      <w:del w:id="21" w:author="Wayne Peacock" w:date="2015-07-25T14:23:00Z">
        <w:r w:rsidDel="007A290B">
          <w:delText>6</w:delText>
        </w:r>
      </w:del>
      <w:r>
        <w:t xml:space="preserve"> institutions of higher learning over a ten</w:t>
      </w:r>
      <w:ins w:id="22" w:author="Wayne Peacock" w:date="2015-07-25T14:23:00Z">
        <w:r w:rsidR="007A290B">
          <w:t>-</w:t>
        </w:r>
      </w:ins>
      <w:del w:id="23" w:author="Wayne Peacock" w:date="2015-07-25T14:23:00Z">
        <w:r w:rsidDel="007A290B">
          <w:delText xml:space="preserve"> </w:delText>
        </w:r>
      </w:del>
      <w:r>
        <w:t>day period. At each school, there will be events and speeches teaching the students about the dangers of human trafficking</w:t>
      </w:r>
      <w:r w:rsidR="005B04E7">
        <w:t>,</w:t>
      </w:r>
      <w:r>
        <w:t xml:space="preserve"> ways to prevent it</w:t>
      </w:r>
      <w:r w:rsidR="005B04E7">
        <w:t>, and ways</w:t>
      </w:r>
      <w:r>
        <w:t xml:space="preserve"> protect themselves.</w:t>
      </w:r>
      <w:r w:rsidR="00111194">
        <w:t xml:space="preserve"> </w:t>
      </w:r>
    </w:p>
    <w:p w14:paraId="57079FED" w14:textId="77777777" w:rsidR="00B26E13" w:rsidRDefault="00BA4D48">
      <w:r>
        <w:t xml:space="preserve">During the tour’s finale, </w:t>
      </w:r>
      <w:proofErr w:type="spellStart"/>
      <w:r w:rsidR="00BC1DA9">
        <w:t>Oriola</w:t>
      </w:r>
      <w:proofErr w:type="spellEnd"/>
      <w:r w:rsidR="00BC1DA9">
        <w:t xml:space="preserve"> will</w:t>
      </w:r>
      <w:r w:rsidR="00AE1BD1">
        <w:t xml:space="preserve"> </w:t>
      </w:r>
      <w:r w:rsidR="00BC1DA9">
        <w:t>premiere</w:t>
      </w:r>
      <w:r w:rsidR="00AE1BD1">
        <w:t xml:space="preserve"> a documentary produced by The Office for Victims of Crime called “The Faces of Human Trafficking.”</w:t>
      </w:r>
      <w:r w:rsidR="006128BC">
        <w:t xml:space="preserve"> She will also be giving away copies of her book, “Imprisoned: The Travails of a Trafficked Victim.”</w:t>
      </w:r>
    </w:p>
    <w:p w14:paraId="5A8F3D8F" w14:textId="3C12267F" w:rsidR="00D201A1" w:rsidRDefault="00AA287E">
      <w:r w:rsidRPr="00BA4D48">
        <w:t>Three other survivors</w:t>
      </w:r>
      <w:r w:rsidR="00D201A1" w:rsidRPr="00BA4D48">
        <w:t xml:space="preserve"> of human trafficking will be featured</w:t>
      </w:r>
      <w:r w:rsidRPr="00BA4D48">
        <w:t xml:space="preserve"> alongside </w:t>
      </w:r>
      <w:proofErr w:type="spellStart"/>
      <w:r w:rsidRPr="00BA4D48">
        <w:t>Oriola</w:t>
      </w:r>
      <w:proofErr w:type="spellEnd"/>
      <w:r w:rsidRPr="00BA4D48">
        <w:t xml:space="preserve"> o</w:t>
      </w:r>
      <w:r w:rsidR="00D201A1" w:rsidRPr="00BA4D48">
        <w:t>n a survivor panel.</w:t>
      </w:r>
      <w:r w:rsidR="00BA4D48" w:rsidRPr="00BA4D48">
        <w:t xml:space="preserve"> The other panel members will be </w:t>
      </w:r>
      <w:proofErr w:type="spellStart"/>
      <w:r w:rsidR="00BA4D48" w:rsidRPr="00BA4D48">
        <w:t>Shandra</w:t>
      </w:r>
      <w:proofErr w:type="spellEnd"/>
      <w:r w:rsidR="00BA4D48" w:rsidRPr="00BA4D48">
        <w:t xml:space="preserve"> </w:t>
      </w:r>
      <w:proofErr w:type="spellStart"/>
      <w:r w:rsidR="00BA4D48" w:rsidRPr="00BA4D48">
        <w:t>Woworuntu</w:t>
      </w:r>
      <w:proofErr w:type="spellEnd"/>
      <w:r w:rsidR="00BA4D48" w:rsidRPr="00BA4D48">
        <w:t xml:space="preserve">, Harold D’Souza and Evelyn </w:t>
      </w:r>
      <w:proofErr w:type="spellStart"/>
      <w:r w:rsidR="00BA4D48" w:rsidRPr="00BA4D48">
        <w:t>Chumbow</w:t>
      </w:r>
      <w:proofErr w:type="spellEnd"/>
      <w:r w:rsidR="00BA4D48" w:rsidRPr="00BA4D48">
        <w:t>. They</w:t>
      </w:r>
      <w:r w:rsidRPr="00BA4D48">
        <w:t xml:space="preserve"> are a diverse group of</w:t>
      </w:r>
      <w:r w:rsidR="00D201A1" w:rsidRPr="00BA4D48">
        <w:t xml:space="preserve"> both wom</w:t>
      </w:r>
      <w:r w:rsidRPr="00BA4D48">
        <w:t>en and men, all</w:t>
      </w:r>
      <w:r w:rsidR="00BA4D48" w:rsidRPr="00BA4D48">
        <w:t xml:space="preserve"> of whom were</w:t>
      </w:r>
      <w:r w:rsidRPr="00BA4D48">
        <w:t xml:space="preserve"> born in different countries</w:t>
      </w:r>
      <w:r w:rsidR="00BA4D48" w:rsidRPr="00BA4D48">
        <w:t xml:space="preserve"> and subjected to different forms of human trafficking</w:t>
      </w:r>
      <w:r w:rsidRPr="00BA4D48">
        <w:t xml:space="preserve">. </w:t>
      </w:r>
      <w:r w:rsidR="00F27422" w:rsidRPr="00BA4D48">
        <w:t>However, they</w:t>
      </w:r>
      <w:r w:rsidRPr="00BA4D48">
        <w:t xml:space="preserve"> share a common thread: a</w:t>
      </w:r>
      <w:r w:rsidR="00D201A1" w:rsidRPr="00BA4D48">
        <w:t>ll of these survivors were</w:t>
      </w:r>
      <w:r w:rsidR="00493F9C">
        <w:t xml:space="preserve"> originally</w:t>
      </w:r>
      <w:r w:rsidR="00D201A1" w:rsidRPr="00BA4D48">
        <w:t xml:space="preserve"> victimized in the United States.</w:t>
      </w:r>
      <w:r w:rsidR="00137720" w:rsidRPr="00BA4D48">
        <w:t xml:space="preserve"> </w:t>
      </w:r>
      <w:del w:id="24" w:author="Wayne Peacock" w:date="2015-07-25T14:23:00Z">
        <w:r w:rsidR="00137720" w:rsidRPr="00BA4D48" w:rsidDel="007A290B">
          <w:delText xml:space="preserve">She </w:delText>
        </w:r>
      </w:del>
      <w:proofErr w:type="spellStart"/>
      <w:ins w:id="25" w:author="Wayne Peacock" w:date="2015-07-25T14:23:00Z">
        <w:r w:rsidR="007A290B">
          <w:t>Oriola</w:t>
        </w:r>
        <w:proofErr w:type="spellEnd"/>
        <w:r w:rsidR="007A290B" w:rsidRPr="00BA4D48">
          <w:t xml:space="preserve"> </w:t>
        </w:r>
      </w:ins>
      <w:r w:rsidR="00137720" w:rsidRPr="00BA4D48">
        <w:t>said the mix</w:t>
      </w:r>
      <w:r w:rsidRPr="00BA4D48">
        <w:t xml:space="preserve"> of individuals</w:t>
      </w:r>
      <w:r>
        <w:t xml:space="preserve"> </w:t>
      </w:r>
      <w:proofErr w:type="gramStart"/>
      <w:r>
        <w:t>w</w:t>
      </w:r>
      <w:r w:rsidR="00BC1DA9">
        <w:t>ill</w:t>
      </w:r>
      <w:proofErr w:type="gramEnd"/>
      <w:r w:rsidR="00BC1DA9">
        <w:t xml:space="preserve"> </w:t>
      </w:r>
      <w:r w:rsidR="00137720">
        <w:t>show that human trafficking is not bound by national lines or a potential destination.</w:t>
      </w:r>
    </w:p>
    <w:p w14:paraId="44397775" w14:textId="7408CA61" w:rsidR="00137720" w:rsidRPr="00B26E13" w:rsidRDefault="00BA4D48">
      <w:r>
        <w:lastRenderedPageBreak/>
        <w:t>T</w:t>
      </w:r>
      <w:r w:rsidR="00370395">
        <w:t>he tour will also aim</w:t>
      </w:r>
      <w:r w:rsidR="00137720">
        <w:t xml:space="preserve"> to increase the Nigerian knowledge of human trafficking that occurs within its own borders.</w:t>
      </w:r>
      <w:r w:rsidR="003F144F">
        <w:t xml:space="preserve"> Sex trafficking, labor traffic</w:t>
      </w:r>
      <w:r>
        <w:t>king (particularly in children)</w:t>
      </w:r>
      <w:r w:rsidR="003F144F">
        <w:t xml:space="preserve"> a</w:t>
      </w:r>
      <w:r w:rsidR="00312419">
        <w:t>nd organ trafficking were issues</w:t>
      </w:r>
      <w:r w:rsidR="003F144F">
        <w:t xml:space="preserve"> </w:t>
      </w:r>
      <w:del w:id="26" w:author="Wayne Peacock" w:date="2015-07-25T14:24:00Z">
        <w:r w:rsidR="003F144F" w:rsidDel="00425393">
          <w:delText xml:space="preserve">she </w:delText>
        </w:r>
      </w:del>
      <w:proofErr w:type="spellStart"/>
      <w:ins w:id="27" w:author="Wayne Peacock" w:date="2015-07-25T14:24:00Z">
        <w:r w:rsidR="00425393">
          <w:t>Oriola</w:t>
        </w:r>
        <w:proofErr w:type="spellEnd"/>
        <w:r w:rsidR="00425393">
          <w:t xml:space="preserve"> </w:t>
        </w:r>
      </w:ins>
      <w:r w:rsidR="003F144F">
        <w:t xml:space="preserve">mentioned. </w:t>
      </w:r>
      <w:r w:rsidR="0001392F">
        <w:t>The State Department’s 2014 Trafficking in Persons report found Nigeria to be both a source and destination for victims of human trafficking.</w:t>
      </w:r>
      <w:r w:rsidR="00F74117">
        <w:t xml:space="preserve"> It reported women and girls being forced into domestic servitude and forced prostitution, and boys and men forced into labor ranging from mini</w:t>
      </w:r>
      <w:r>
        <w:t>ng or begging to the use</w:t>
      </w:r>
      <w:r w:rsidR="00F74117">
        <w:t xml:space="preserve"> of child soldiers by Boko Haram.</w:t>
      </w:r>
    </w:p>
    <w:p w14:paraId="6BA89B8B" w14:textId="56A5B502" w:rsidR="00A717CD" w:rsidRDefault="00AE1BD1">
      <w:proofErr w:type="spellStart"/>
      <w:r>
        <w:t>Oriola</w:t>
      </w:r>
      <w:proofErr w:type="spellEnd"/>
      <w:r>
        <w:t xml:space="preserve"> will be working with the U</w:t>
      </w:r>
      <w:ins w:id="28" w:author="Wayne Peacock" w:date="2015-07-25T14:24:00Z">
        <w:r w:rsidR="00425393">
          <w:t>.</w:t>
        </w:r>
      </w:ins>
      <w:r>
        <w:t>S</w:t>
      </w:r>
      <w:ins w:id="29" w:author="Wayne Peacock" w:date="2015-07-25T14:24:00Z">
        <w:r w:rsidR="00425393">
          <w:t>.</w:t>
        </w:r>
      </w:ins>
      <w:r>
        <w:t xml:space="preserve"> Consulate and</w:t>
      </w:r>
      <w:r w:rsidR="00A717CD">
        <w:t xml:space="preserve"> the National Agency for Prohibition of Trafficking in Persons (NAPTIP)</w:t>
      </w:r>
      <w:r w:rsidR="00BC1DA9">
        <w:t xml:space="preserve"> on the tour</w:t>
      </w:r>
      <w:r w:rsidR="00A717CD">
        <w:t xml:space="preserve">. NAPTIP is the Nigerian police force dedicated to fighting human trafficking. </w:t>
      </w:r>
      <w:r w:rsidR="00434E4D">
        <w:t xml:space="preserve">NAPTIP has founded school clubs </w:t>
      </w:r>
      <w:r w:rsidR="007D042A">
        <w:t xml:space="preserve">where the youth can discuss human trafficking. </w:t>
      </w:r>
      <w:proofErr w:type="spellStart"/>
      <w:r w:rsidR="007D042A">
        <w:t>Oriola</w:t>
      </w:r>
      <w:proofErr w:type="spellEnd"/>
      <w:r w:rsidR="007D042A">
        <w:t xml:space="preserve"> said she hopes to incorporate these clubs into the tour.</w:t>
      </w:r>
      <w:r w:rsidR="00AA287E">
        <w:t xml:space="preserve"> Likewise, they will be looking for other opportunities to partner and increase Nigerian awareness.</w:t>
      </w:r>
    </w:p>
    <w:p w14:paraId="3E640DBF" w14:textId="09955E72" w:rsidR="00A71C14" w:rsidRDefault="00A71C14">
      <w:r>
        <w:t xml:space="preserve">While this will </w:t>
      </w:r>
      <w:r w:rsidR="0076632F">
        <w:t>be the first tour</w:t>
      </w:r>
      <w:r>
        <w:t xml:space="preserve"> The </w:t>
      </w:r>
      <w:proofErr w:type="spellStart"/>
      <w:r>
        <w:t>Enitan</w:t>
      </w:r>
      <w:proofErr w:type="spellEnd"/>
      <w:r>
        <w:t xml:space="preserve"> Story</w:t>
      </w:r>
      <w:r w:rsidR="0076632F">
        <w:t xml:space="preserve"> has taken in Nigeria</w:t>
      </w:r>
      <w:r>
        <w:t xml:space="preserve">, </w:t>
      </w:r>
      <w:proofErr w:type="spellStart"/>
      <w:r w:rsidRPr="00F42926">
        <w:rPr>
          <w:color w:val="FF0000"/>
        </w:rPr>
        <w:t>Oriola</w:t>
      </w:r>
      <w:proofErr w:type="spellEnd"/>
      <w:r w:rsidRPr="00F42926">
        <w:rPr>
          <w:color w:val="FF0000"/>
        </w:rPr>
        <w:t xml:space="preserve"> plans on maki</w:t>
      </w:r>
      <w:r w:rsidR="00BE04EA" w:rsidRPr="00F42926">
        <w:rPr>
          <w:color w:val="FF0000"/>
        </w:rPr>
        <w:t>ng these advocacy tours a regular</w:t>
      </w:r>
      <w:r w:rsidRPr="00F42926">
        <w:rPr>
          <w:color w:val="FF0000"/>
        </w:rPr>
        <w:t xml:space="preserve"> event.</w:t>
      </w:r>
      <w:r>
        <w:t xml:space="preserve"> This year, the tour</w:t>
      </w:r>
      <w:r w:rsidR="00BE04EA">
        <w:t>’s focus is</w:t>
      </w:r>
      <w:r>
        <w:t xml:space="preserve"> awareness</w:t>
      </w:r>
      <w:r w:rsidR="00220111">
        <w:t>, but that will change for the</w:t>
      </w:r>
      <w:r w:rsidR="00BC1DA9">
        <w:t xml:space="preserve"> next visit</w:t>
      </w:r>
      <w:r>
        <w:t>.</w:t>
      </w:r>
      <w:r w:rsidR="00BE04EA">
        <w:t xml:space="preserve"> She plans to</w:t>
      </w:r>
      <w:r w:rsidR="00BC1DA9">
        <w:t xml:space="preserve"> use evaluation methods to see how much the students have absorbed</w:t>
      </w:r>
      <w:r w:rsidR="00BE04EA">
        <w:t xml:space="preserve"> </w:t>
      </w:r>
      <w:del w:id="30" w:author="Wayne Peacock" w:date="2015-07-25T14:25:00Z">
        <w:r w:rsidR="00BE04EA" w:rsidDel="00425393">
          <w:delText xml:space="preserve">of </w:delText>
        </w:r>
      </w:del>
      <w:r w:rsidR="00BE04EA">
        <w:t xml:space="preserve">her message. Moreover, the evaluations will </w:t>
      </w:r>
      <w:del w:id="31" w:author="Wayne Peacock" w:date="2015-07-25T14:25:00Z">
        <w:r w:rsidR="00BE04EA" w:rsidDel="00425393">
          <w:delText xml:space="preserve">also </w:delText>
        </w:r>
      </w:del>
      <w:r w:rsidR="00BE04EA">
        <w:t>be used to gauge</w:t>
      </w:r>
      <w:r w:rsidR="0076632F">
        <w:t xml:space="preserve"> student</w:t>
      </w:r>
      <w:r w:rsidR="00BE04EA">
        <w:t xml:space="preserve"> interest in this line of work.</w:t>
      </w:r>
      <w:r>
        <w:t xml:space="preserve"> In future years, she</w:t>
      </w:r>
      <w:r w:rsidR="002963AE">
        <w:t xml:space="preserve"> said she</w:t>
      </w:r>
      <w:r>
        <w:t xml:space="preserve"> will look for changing behaviors in Nigerian college and university students.</w:t>
      </w:r>
    </w:p>
    <w:p w14:paraId="1F7021BE" w14:textId="4254FA34" w:rsidR="00137720" w:rsidRDefault="00A71C14">
      <w:r>
        <w:t>Nigerian college and universit</w:t>
      </w:r>
      <w:r w:rsidR="00137720">
        <w:t>y students are required to complete “National Youth Corp Service</w:t>
      </w:r>
      <w:del w:id="32" w:author="Wayne Peacock" w:date="2015-07-25T14:25:00Z">
        <w:r w:rsidR="00137720" w:rsidDel="00425393">
          <w:delText>.</w:delText>
        </w:r>
      </w:del>
      <w:r w:rsidR="00137720">
        <w:t>”</w:t>
      </w:r>
      <w:r w:rsidR="003577D2">
        <w:rPr>
          <w:color w:val="FF0000"/>
        </w:rPr>
        <w:t xml:space="preserve"> </w:t>
      </w:r>
      <w:r w:rsidR="003577D2">
        <w:t>as part of their education</w:t>
      </w:r>
      <w:r w:rsidR="00BC1DA9">
        <w:t xml:space="preserve">, according to </w:t>
      </w:r>
      <w:proofErr w:type="spellStart"/>
      <w:r w:rsidR="00BC1DA9">
        <w:t>Oriola</w:t>
      </w:r>
      <w:proofErr w:type="spellEnd"/>
      <w:r w:rsidR="003577D2">
        <w:t xml:space="preserve">. </w:t>
      </w:r>
      <w:r w:rsidR="00137720">
        <w:t xml:space="preserve">The final piece to that service is a community project. </w:t>
      </w:r>
      <w:proofErr w:type="spellStart"/>
      <w:r w:rsidR="00137720">
        <w:t>Oriola</w:t>
      </w:r>
      <w:proofErr w:type="spellEnd"/>
      <w:r w:rsidR="00137720">
        <w:t xml:space="preserve"> hopes graduates will begin grassroots prevention projects as part of their service. </w:t>
      </w:r>
    </w:p>
    <w:p w14:paraId="2BCB4932" w14:textId="510F7EF9" w:rsidR="005E1FB0" w:rsidRDefault="004F7B8D" w:rsidP="004F7B8D">
      <w:r>
        <w:t xml:space="preserve">The </w:t>
      </w:r>
      <w:proofErr w:type="spellStart"/>
      <w:r>
        <w:t>Enitan</w:t>
      </w:r>
      <w:proofErr w:type="spellEnd"/>
      <w:r>
        <w:t xml:space="preserve"> Story</w:t>
      </w:r>
      <w:r w:rsidR="00BA4D48">
        <w:t xml:space="preserve">, founded by </w:t>
      </w:r>
      <w:proofErr w:type="spellStart"/>
      <w:r w:rsidR="00BA4D48">
        <w:t>Oriola</w:t>
      </w:r>
      <w:proofErr w:type="spellEnd"/>
      <w:r w:rsidR="00BA4D48">
        <w:t>,</w:t>
      </w:r>
      <w:r>
        <w:t xml:space="preserve"> is a 501 (c) (3) non-profit organization. Its mission is to advocate for victims of human trafficking and empower survivors. For just over a year, The </w:t>
      </w:r>
      <w:proofErr w:type="spellStart"/>
      <w:r>
        <w:t>Enitan</w:t>
      </w:r>
      <w:proofErr w:type="spellEnd"/>
      <w:r>
        <w:t xml:space="preserve"> Story has been referring victims and survivors towards social and psychological services, providing educational outreach programs, offering support to survivors and maintaining a community garden. The organization produces a public access television show called “Imprisoned Show,” which was recognized by the Obama administration for its work last year. In 2015, the organization started a program that teaches sewing to low-income survivors of human trafficking as a means toward</w:t>
      </w:r>
      <w:del w:id="33" w:author="Wayne Peacock" w:date="2015-07-25T14:25:00Z">
        <w:r w:rsidDel="00425393">
          <w:delText>s</w:delText>
        </w:r>
      </w:del>
      <w:r>
        <w:t xml:space="preserve"> economic and psychological empowerment. </w:t>
      </w:r>
    </w:p>
    <w:p w14:paraId="30C3CE78" w14:textId="77777777" w:rsidR="005549D4" w:rsidRDefault="005549D4" w:rsidP="004F7B8D"/>
    <w:p w14:paraId="62D49A1F" w14:textId="46876309" w:rsidR="005E1FB0" w:rsidRDefault="005E1FB0" w:rsidP="004F7B8D">
      <w:r>
        <w:t>To donat</w:t>
      </w:r>
      <w:r w:rsidR="001E6BD2">
        <w:t xml:space="preserve">e or learn more about </w:t>
      </w:r>
      <w:ins w:id="34" w:author="Wayne Peacock" w:date="2015-07-25T14:25:00Z">
        <w:r w:rsidR="00425393">
          <w:t>“</w:t>
        </w:r>
      </w:ins>
      <w:r w:rsidR="001E6BD2">
        <w:t>Bringing t</w:t>
      </w:r>
      <w:r>
        <w:t xml:space="preserve">he Story Back </w:t>
      </w:r>
      <w:del w:id="35" w:author="Wayne Peacock" w:date="2015-07-25T14:25:00Z">
        <w:r w:rsidDel="00425393">
          <w:delText>home</w:delText>
        </w:r>
      </w:del>
      <w:ins w:id="36" w:author="Wayne Peacock" w:date="2015-07-25T14:25:00Z">
        <w:r w:rsidR="00425393">
          <w:t>H</w:t>
        </w:r>
        <w:r w:rsidR="00425393">
          <w:t>ome</w:t>
        </w:r>
      </w:ins>
      <w:r>
        <w:t>,</w:t>
      </w:r>
      <w:ins w:id="37" w:author="Wayne Peacock" w:date="2015-07-25T14:25:00Z">
        <w:r w:rsidR="00425393">
          <w:t>”</w:t>
        </w:r>
      </w:ins>
      <w:r>
        <w:t xml:space="preserve"> visit </w:t>
      </w:r>
      <w:r w:rsidRPr="005E1FB0">
        <w:t>bukolaoriola.com/</w:t>
      </w:r>
      <w:proofErr w:type="spellStart"/>
      <w:r w:rsidRPr="005E1FB0">
        <w:t>bringingthestorybackhome</w:t>
      </w:r>
      <w:proofErr w:type="spellEnd"/>
      <w:r w:rsidRPr="005E1FB0">
        <w:t>/</w:t>
      </w:r>
      <w:r>
        <w:t>.</w:t>
      </w:r>
    </w:p>
    <w:p w14:paraId="112990E0" w14:textId="77777777" w:rsidR="005E1FB0" w:rsidRDefault="005E1FB0" w:rsidP="004F7B8D"/>
    <w:p w14:paraId="02A78D49" w14:textId="77777777" w:rsidR="007A7158" w:rsidRDefault="007A7158" w:rsidP="004F7B8D">
      <w:r>
        <w:t xml:space="preserve">To learn more about The </w:t>
      </w:r>
      <w:proofErr w:type="spellStart"/>
      <w:r>
        <w:t>Enitan</w:t>
      </w:r>
      <w:proofErr w:type="spellEnd"/>
      <w:r>
        <w:t xml:space="preserve"> Story, visit enitan.org.</w:t>
      </w:r>
    </w:p>
    <w:p w14:paraId="70E3EDED" w14:textId="77777777" w:rsidR="007A7158" w:rsidRDefault="007A7158" w:rsidP="004F7B8D"/>
    <w:p w14:paraId="732B9715" w14:textId="77777777" w:rsidR="005E1FB0" w:rsidRDefault="005E1FB0" w:rsidP="004F7B8D">
      <w:r>
        <w:t>Sidebar:</w:t>
      </w:r>
    </w:p>
    <w:p w14:paraId="6A4FE674" w14:textId="77777777" w:rsidR="005E1FB0" w:rsidRDefault="005E1FB0" w:rsidP="004F7B8D">
      <w:r>
        <w:t>What is Human Trafficking?</w:t>
      </w:r>
    </w:p>
    <w:p w14:paraId="1648EAA7" w14:textId="77777777" w:rsidR="005E1FB0" w:rsidRDefault="00443F83" w:rsidP="005E1FB0">
      <w:pPr>
        <w:pStyle w:val="ListParagraph"/>
        <w:numPr>
          <w:ilvl w:val="0"/>
          <w:numId w:val="1"/>
        </w:numPr>
      </w:pPr>
      <w:r>
        <w:t>The United Nations broadly defines human trafficking as the “acquisition of people by improper means such as force, fraud, or deception, with the aim of exploiting them.”</w:t>
      </w:r>
    </w:p>
    <w:p w14:paraId="065EBB79" w14:textId="3EFFD263" w:rsidR="00443F83" w:rsidRDefault="00523AE9" w:rsidP="005E1FB0">
      <w:pPr>
        <w:pStyle w:val="ListParagraph"/>
        <w:numPr>
          <w:ilvl w:val="0"/>
          <w:numId w:val="1"/>
        </w:numPr>
      </w:pPr>
      <w:r>
        <w:lastRenderedPageBreak/>
        <w:t>The</w:t>
      </w:r>
      <w:r w:rsidR="002963AE">
        <w:t xml:space="preserve"> forms of</w:t>
      </w:r>
      <w:r>
        <w:t xml:space="preserve"> exploitation </w:t>
      </w:r>
      <w:ins w:id="38" w:author="Wayne Peacock" w:date="2015-07-25T14:27:00Z">
        <w:r w:rsidR="00FA5171">
          <w:t xml:space="preserve">that </w:t>
        </w:r>
      </w:ins>
      <w:r>
        <w:t>victims are subject</w:t>
      </w:r>
      <w:del w:id="39" w:author="Wayne Peacock" w:date="2015-07-25T14:26:00Z">
        <w:r w:rsidDel="00425393">
          <w:delText>ed</w:delText>
        </w:r>
      </w:del>
      <w:r>
        <w:t xml:space="preserve"> to include forced prostitution, forced labor, forced criminality</w:t>
      </w:r>
      <w:del w:id="40" w:author="Wayne Peacock" w:date="2015-07-25T14:26:00Z">
        <w:r w:rsidR="00C359D6" w:rsidDel="00425393">
          <w:delText>,</w:delText>
        </w:r>
      </w:del>
      <w:r w:rsidR="00C359D6">
        <w:t xml:space="preserve"> and debt bondage</w:t>
      </w:r>
      <w:r>
        <w:t>. Illegal organ trafficking is also an issue. Child soldiers are considered victims of human trafficking.</w:t>
      </w:r>
    </w:p>
    <w:p w14:paraId="7B4ACA46" w14:textId="7736EEC9" w:rsidR="00816D00" w:rsidRDefault="002963AE" w:rsidP="005E1FB0">
      <w:pPr>
        <w:pStyle w:val="ListParagraph"/>
        <w:numPr>
          <w:ilvl w:val="0"/>
          <w:numId w:val="1"/>
        </w:numPr>
      </w:pPr>
      <w:r>
        <w:t>Human trafficking is often</w:t>
      </w:r>
      <w:r w:rsidR="001E6BD2">
        <w:t xml:space="preserve"> confused with</w:t>
      </w:r>
      <w:r w:rsidR="00816D00">
        <w:t xml:space="preserve"> human smuggling</w:t>
      </w:r>
      <w:r w:rsidR="001E6BD2">
        <w:t>, a different crime that can sometimes be connected with human trafficking</w:t>
      </w:r>
      <w:ins w:id="41" w:author="Wayne Peacock" w:date="2015-07-25T14:27:00Z">
        <w:r w:rsidR="00FA5171">
          <w:t>.</w:t>
        </w:r>
      </w:ins>
    </w:p>
    <w:p w14:paraId="7F3EDDE8" w14:textId="77777777" w:rsidR="00523AE9" w:rsidRDefault="00523AE9" w:rsidP="00523AE9">
      <w:pPr>
        <w:ind w:left="360"/>
      </w:pPr>
    </w:p>
    <w:p w14:paraId="29D3FE80" w14:textId="77777777" w:rsidR="00523AE9" w:rsidRDefault="001E6BD2" w:rsidP="00523AE9">
      <w:pPr>
        <w:ind w:left="360"/>
      </w:pPr>
      <w:r>
        <w:t>By the Numbers:</w:t>
      </w:r>
    </w:p>
    <w:p w14:paraId="44D739A9" w14:textId="77777777" w:rsidR="00523AE9" w:rsidRDefault="00523AE9" w:rsidP="00523AE9">
      <w:pPr>
        <w:pStyle w:val="ListParagraph"/>
        <w:numPr>
          <w:ilvl w:val="0"/>
          <w:numId w:val="2"/>
        </w:numPr>
      </w:pPr>
      <w:r>
        <w:t>The International Labor Organization estimates that 20.9 million people are trafficked annually.</w:t>
      </w:r>
    </w:p>
    <w:p w14:paraId="0FCBD4F9" w14:textId="77777777" w:rsidR="002C4BA2" w:rsidRDefault="002C4BA2" w:rsidP="00523AE9">
      <w:pPr>
        <w:pStyle w:val="ListParagraph"/>
        <w:numPr>
          <w:ilvl w:val="0"/>
          <w:numId w:val="2"/>
        </w:numPr>
      </w:pPr>
      <w:r>
        <w:t>According to estimates by The Polaris Project, there are more people enslaved today than at the peak of the Trans-Atlantic slave trade.</w:t>
      </w:r>
    </w:p>
    <w:p w14:paraId="19B6205D" w14:textId="11739886" w:rsidR="002C1A98" w:rsidRDefault="002C1A98" w:rsidP="002C1A98">
      <w:pPr>
        <w:pStyle w:val="ListParagraph"/>
        <w:numPr>
          <w:ilvl w:val="0"/>
          <w:numId w:val="2"/>
        </w:numPr>
      </w:pPr>
      <w:r>
        <w:t>The Polaris Project estimates that there are several hundred thousand victims of human trafficking in the United States</w:t>
      </w:r>
      <w:del w:id="42" w:author="Wayne Peacock" w:date="2015-07-25T14:28:00Z">
        <w:r w:rsidDel="00FA5171">
          <w:delText>,</w:delText>
        </w:r>
      </w:del>
      <w:r>
        <w:t xml:space="preserve"> and </w:t>
      </w:r>
      <w:ins w:id="43" w:author="Wayne Peacock" w:date="2015-07-25T14:28:00Z">
        <w:r w:rsidR="00FA5171">
          <w:t xml:space="preserve">that </w:t>
        </w:r>
      </w:ins>
      <w:r>
        <w:t>100,000 of them are sexually exploited children.</w:t>
      </w:r>
    </w:p>
    <w:p w14:paraId="7B044355" w14:textId="74D9628D" w:rsidR="00523AE9" w:rsidRDefault="00FA5171" w:rsidP="00523AE9">
      <w:pPr>
        <w:pStyle w:val="ListParagraph"/>
        <w:numPr>
          <w:ilvl w:val="0"/>
          <w:numId w:val="2"/>
        </w:numPr>
      </w:pPr>
      <w:ins w:id="44" w:author="Wayne Peacock" w:date="2015-07-25T14:28:00Z">
        <w:r>
          <w:t xml:space="preserve">In 2014, </w:t>
        </w:r>
      </w:ins>
      <w:del w:id="45" w:author="Wayne Peacock" w:date="2015-07-25T14:28:00Z">
        <w:r w:rsidR="00523AE9" w:rsidDel="00FA5171">
          <w:delText xml:space="preserve">The </w:delText>
        </w:r>
      </w:del>
      <w:ins w:id="46" w:author="Wayne Peacock" w:date="2015-07-25T14:28:00Z">
        <w:r>
          <w:t>t</w:t>
        </w:r>
        <w:r>
          <w:t xml:space="preserve">he </w:t>
        </w:r>
      </w:ins>
      <w:r w:rsidR="00523AE9">
        <w:t>National Human Trafficking Resource Center hotline received 21,431 calls and 1,279 text messages from victims in all 50 states</w:t>
      </w:r>
      <w:del w:id="47" w:author="Wayne Peacock" w:date="2015-07-25T14:28:00Z">
        <w:r w:rsidR="00523AE9" w:rsidDel="00FA5171">
          <w:delText xml:space="preserve"> in 2014</w:delText>
        </w:r>
      </w:del>
      <w:r w:rsidR="00523AE9">
        <w:t>.</w:t>
      </w:r>
    </w:p>
    <w:p w14:paraId="6D9812E1" w14:textId="77777777" w:rsidR="00523AE9" w:rsidRDefault="00523AE9" w:rsidP="00523AE9">
      <w:pPr>
        <w:pStyle w:val="ListParagraph"/>
        <w:numPr>
          <w:ilvl w:val="0"/>
          <w:numId w:val="2"/>
        </w:numPr>
      </w:pPr>
      <w:r>
        <w:t>In 2003, the Federal Bureau of Investiga</w:t>
      </w:r>
      <w:bookmarkStart w:id="48" w:name="_GoBack"/>
      <w:bookmarkEnd w:id="48"/>
      <w:r>
        <w:t>tion identified Minneapolis as one of 13 cities with a large concentration of child prostitution enterprises.</w:t>
      </w:r>
    </w:p>
    <w:p w14:paraId="7E193D71" w14:textId="36B3770C" w:rsidR="00523AE9" w:rsidRDefault="00B4762D" w:rsidP="00523AE9">
      <w:pPr>
        <w:pStyle w:val="ListParagraph"/>
        <w:numPr>
          <w:ilvl w:val="0"/>
          <w:numId w:val="2"/>
        </w:numPr>
      </w:pPr>
      <w:r>
        <w:t xml:space="preserve">A 2008 Wilder Foundation study found </w:t>
      </w:r>
      <w:ins w:id="49" w:author="Wayne Peacock" w:date="2015-07-25T14:28:00Z">
        <w:r w:rsidR="00FA5171">
          <w:t xml:space="preserve">that </w:t>
        </w:r>
      </w:ins>
      <w:r>
        <w:t>14-20</w:t>
      </w:r>
      <w:ins w:id="50" w:author="Wayne Peacock" w:date="2015-07-25T14:28:00Z">
        <w:r w:rsidR="00FA5171">
          <w:t xml:space="preserve"> percent</w:t>
        </w:r>
      </w:ins>
      <w:del w:id="51" w:author="Wayne Peacock" w:date="2015-07-25T14:28:00Z">
        <w:r w:rsidDel="00FA5171">
          <w:delText>%</w:delText>
        </w:r>
      </w:del>
      <w:r>
        <w:t xml:space="preserve"> of homeless youth in Minnesota have engaged in survival sex or prostitution.</w:t>
      </w:r>
    </w:p>
    <w:p w14:paraId="2957140F" w14:textId="24DF5394" w:rsidR="0025330E" w:rsidRDefault="0025330E" w:rsidP="00523AE9">
      <w:pPr>
        <w:pStyle w:val="ListParagraph"/>
        <w:numPr>
          <w:ilvl w:val="0"/>
          <w:numId w:val="2"/>
        </w:numPr>
      </w:pPr>
      <w:r>
        <w:t>Forty-four percent of homeless lesbian, gay, bisexual, transgender</w:t>
      </w:r>
      <w:del w:id="52" w:author="Wayne Peacock" w:date="2015-07-25T14:28:00Z">
        <w:r w:rsidDel="00FA5171">
          <w:delText>,</w:delText>
        </w:r>
      </w:del>
      <w:r>
        <w:t xml:space="preserve"> and queer (LGBTQ) youth have been approached for prostitution</w:t>
      </w:r>
      <w:ins w:id="53" w:author="Wayne Peacock" w:date="2015-07-25T14:28:00Z">
        <w:r w:rsidR="00FA5171">
          <w:t>,</w:t>
        </w:r>
      </w:ins>
      <w:del w:id="54" w:author="Wayne Peacock" w:date="2015-07-25T14:28:00Z">
        <w:r w:rsidDel="00FA5171">
          <w:delText>,</w:delText>
        </w:r>
      </w:del>
      <w:r>
        <w:t xml:space="preserve"> and 19</w:t>
      </w:r>
      <w:del w:id="55" w:author="Wayne Peacock" w:date="2015-07-25T14:28:00Z">
        <w:r w:rsidDel="00FA5171">
          <w:delText xml:space="preserve">% </w:delText>
        </w:r>
      </w:del>
      <w:ins w:id="56" w:author="Wayne Peacock" w:date="2015-07-25T14:28:00Z">
        <w:r w:rsidR="00FA5171">
          <w:t xml:space="preserve"> percent</w:t>
        </w:r>
        <w:r w:rsidR="00FA5171">
          <w:t xml:space="preserve"> </w:t>
        </w:r>
      </w:ins>
      <w:r>
        <w:t>have engaged in survival sex.</w:t>
      </w:r>
    </w:p>
    <w:p w14:paraId="0CA94E9B" w14:textId="77777777" w:rsidR="00A22545" w:rsidRDefault="00A22545"/>
    <w:p w14:paraId="56394AE7" w14:textId="77777777" w:rsidR="00C44D93" w:rsidRDefault="003659D8">
      <w:r>
        <w:t>Photo Caption:</w:t>
      </w:r>
    </w:p>
    <w:p w14:paraId="6EFB5B67" w14:textId="77777777" w:rsidR="00C51010" w:rsidRDefault="00C44D93">
      <w:r>
        <w:t>First picture: Kevin Human trafficking article.jpg</w:t>
      </w:r>
      <w:r w:rsidR="003659D8">
        <w:t xml:space="preserve"> </w:t>
      </w:r>
    </w:p>
    <w:p w14:paraId="3BEE764E" w14:textId="77777777" w:rsidR="003659D8" w:rsidRDefault="003659D8">
      <w:proofErr w:type="spellStart"/>
      <w:r>
        <w:t>Bukola</w:t>
      </w:r>
      <w:proofErr w:type="spellEnd"/>
      <w:r>
        <w:t xml:space="preserve"> </w:t>
      </w:r>
      <w:proofErr w:type="spellStart"/>
      <w:r>
        <w:t>Oriola</w:t>
      </w:r>
      <w:proofErr w:type="spellEnd"/>
      <w:r>
        <w:t xml:space="preserve"> is founder of The </w:t>
      </w:r>
      <w:proofErr w:type="spellStart"/>
      <w:r>
        <w:t>Entian</w:t>
      </w:r>
      <w:proofErr w:type="spellEnd"/>
      <w:r>
        <w:t xml:space="preserve"> Story, a non-profit that advocates for victims of human trafficking and empowers survivors.</w:t>
      </w:r>
      <w:r w:rsidR="00C44D93">
        <w:t xml:space="preserve"> </w:t>
      </w:r>
    </w:p>
    <w:p w14:paraId="463D59CA" w14:textId="77777777" w:rsidR="00C44D93" w:rsidRDefault="00C44D93">
      <w:r>
        <w:t>Photo Credit</w:t>
      </w:r>
      <w:proofErr w:type="gramStart"/>
      <w:r>
        <w:t>: ?</w:t>
      </w:r>
      <w:proofErr w:type="gramEnd"/>
    </w:p>
    <w:p w14:paraId="3AAA70DA" w14:textId="77777777" w:rsidR="00C44D93" w:rsidRDefault="00C44D93"/>
    <w:p w14:paraId="37B82633" w14:textId="77777777" w:rsidR="00C44D93" w:rsidRDefault="00C44D93">
      <w:r>
        <w:t>Second Picture: Kevin Human trafficking article 2.jpg</w:t>
      </w:r>
    </w:p>
    <w:p w14:paraId="2E9E458D" w14:textId="77777777" w:rsidR="00C44D93" w:rsidRDefault="00C44D93">
      <w:proofErr w:type="spellStart"/>
      <w:r>
        <w:t>Oriola</w:t>
      </w:r>
      <w:proofErr w:type="spellEnd"/>
      <w:r>
        <w:t xml:space="preserve"> on the set of Imprisoned Show, The </w:t>
      </w:r>
      <w:proofErr w:type="spellStart"/>
      <w:r>
        <w:t>Enitan</w:t>
      </w:r>
      <w:proofErr w:type="spellEnd"/>
      <w:r>
        <w:t xml:space="preserve"> Story’s public access television show that promotes awareness on human trafficking.</w:t>
      </w:r>
    </w:p>
    <w:p w14:paraId="08DEEF98" w14:textId="77777777" w:rsidR="00C44D93" w:rsidRDefault="00C44D93">
      <w:r>
        <w:t>Photo Credit</w:t>
      </w:r>
      <w:proofErr w:type="gramStart"/>
      <w:r>
        <w:t>: ?</w:t>
      </w:r>
      <w:proofErr w:type="gramEnd"/>
    </w:p>
    <w:sectPr w:rsidR="00C44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D382B"/>
    <w:multiLevelType w:val="hybridMultilevel"/>
    <w:tmpl w:val="374CE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4CD3AB2"/>
    <w:multiLevelType w:val="hybridMultilevel"/>
    <w:tmpl w:val="F8B4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0D8"/>
    <w:rsid w:val="00010DA9"/>
    <w:rsid w:val="0001392F"/>
    <w:rsid w:val="000440DC"/>
    <w:rsid w:val="00062310"/>
    <w:rsid w:val="00111194"/>
    <w:rsid w:val="00127BD7"/>
    <w:rsid w:val="001322CD"/>
    <w:rsid w:val="00137720"/>
    <w:rsid w:val="00137A42"/>
    <w:rsid w:val="0015116D"/>
    <w:rsid w:val="00194ACE"/>
    <w:rsid w:val="001C50D8"/>
    <w:rsid w:val="001E02F2"/>
    <w:rsid w:val="001E6BD2"/>
    <w:rsid w:val="00220111"/>
    <w:rsid w:val="0025330E"/>
    <w:rsid w:val="002963AE"/>
    <w:rsid w:val="002A2F60"/>
    <w:rsid w:val="002C1A98"/>
    <w:rsid w:val="002C4BA2"/>
    <w:rsid w:val="002E59A7"/>
    <w:rsid w:val="00312419"/>
    <w:rsid w:val="003473B5"/>
    <w:rsid w:val="003577D2"/>
    <w:rsid w:val="003659D8"/>
    <w:rsid w:val="00370395"/>
    <w:rsid w:val="00371C51"/>
    <w:rsid w:val="00386B5E"/>
    <w:rsid w:val="003E4CCE"/>
    <w:rsid w:val="003F00CC"/>
    <w:rsid w:val="003F144F"/>
    <w:rsid w:val="003F406F"/>
    <w:rsid w:val="004159C3"/>
    <w:rsid w:val="00425393"/>
    <w:rsid w:val="00434E4D"/>
    <w:rsid w:val="00443F83"/>
    <w:rsid w:val="0048161A"/>
    <w:rsid w:val="00493F9C"/>
    <w:rsid w:val="004F7B8D"/>
    <w:rsid w:val="00523AE9"/>
    <w:rsid w:val="00530F5D"/>
    <w:rsid w:val="005549D4"/>
    <w:rsid w:val="0058293B"/>
    <w:rsid w:val="005B04E7"/>
    <w:rsid w:val="005E1FB0"/>
    <w:rsid w:val="006128BC"/>
    <w:rsid w:val="006427EF"/>
    <w:rsid w:val="00675038"/>
    <w:rsid w:val="006806AB"/>
    <w:rsid w:val="006E5D1B"/>
    <w:rsid w:val="0076632F"/>
    <w:rsid w:val="007A290B"/>
    <w:rsid w:val="007A7158"/>
    <w:rsid w:val="007D042A"/>
    <w:rsid w:val="007D46F2"/>
    <w:rsid w:val="00816D00"/>
    <w:rsid w:val="00851452"/>
    <w:rsid w:val="00876333"/>
    <w:rsid w:val="00885978"/>
    <w:rsid w:val="00987166"/>
    <w:rsid w:val="00993643"/>
    <w:rsid w:val="009F366E"/>
    <w:rsid w:val="00A22545"/>
    <w:rsid w:val="00A717CD"/>
    <w:rsid w:val="00A71C14"/>
    <w:rsid w:val="00A8265A"/>
    <w:rsid w:val="00A8500C"/>
    <w:rsid w:val="00AA287E"/>
    <w:rsid w:val="00AE1BD1"/>
    <w:rsid w:val="00AE7F2B"/>
    <w:rsid w:val="00B26E13"/>
    <w:rsid w:val="00B37983"/>
    <w:rsid w:val="00B4762D"/>
    <w:rsid w:val="00B553CF"/>
    <w:rsid w:val="00BA4D48"/>
    <w:rsid w:val="00BB57A8"/>
    <w:rsid w:val="00BC1DA9"/>
    <w:rsid w:val="00BD4D15"/>
    <w:rsid w:val="00BE04EA"/>
    <w:rsid w:val="00C359D6"/>
    <w:rsid w:val="00C44D93"/>
    <w:rsid w:val="00C45DBF"/>
    <w:rsid w:val="00C51010"/>
    <w:rsid w:val="00C80581"/>
    <w:rsid w:val="00CD2366"/>
    <w:rsid w:val="00D201A1"/>
    <w:rsid w:val="00D22BE0"/>
    <w:rsid w:val="00D86B25"/>
    <w:rsid w:val="00DA572E"/>
    <w:rsid w:val="00DC24FD"/>
    <w:rsid w:val="00DC7CCA"/>
    <w:rsid w:val="00DD16C3"/>
    <w:rsid w:val="00E04DD8"/>
    <w:rsid w:val="00EA530D"/>
    <w:rsid w:val="00ED4BB9"/>
    <w:rsid w:val="00F27422"/>
    <w:rsid w:val="00F42926"/>
    <w:rsid w:val="00F74117"/>
    <w:rsid w:val="00F74EDD"/>
    <w:rsid w:val="00FA51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47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333"/>
    <w:rPr>
      <w:color w:val="0563C1" w:themeColor="hyperlink"/>
      <w:u w:val="single"/>
    </w:rPr>
  </w:style>
  <w:style w:type="paragraph" w:styleId="ListParagraph">
    <w:name w:val="List Paragraph"/>
    <w:basedOn w:val="Normal"/>
    <w:uiPriority w:val="34"/>
    <w:qFormat/>
    <w:rsid w:val="005E1FB0"/>
    <w:pPr>
      <w:ind w:left="720"/>
      <w:contextualSpacing/>
    </w:pPr>
  </w:style>
  <w:style w:type="paragraph" w:styleId="BalloonText">
    <w:name w:val="Balloon Text"/>
    <w:basedOn w:val="Normal"/>
    <w:link w:val="BalloonTextChar"/>
    <w:uiPriority w:val="99"/>
    <w:semiHidden/>
    <w:unhideWhenUsed/>
    <w:rsid w:val="005829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93B"/>
    <w:rPr>
      <w:rFonts w:ascii="Lucida Grande" w:hAnsi="Lucida Grande" w:cs="Lucida Grande"/>
      <w:sz w:val="18"/>
      <w:szCs w:val="18"/>
    </w:rPr>
  </w:style>
  <w:style w:type="character" w:styleId="FollowedHyperlink">
    <w:name w:val="FollowedHyperlink"/>
    <w:basedOn w:val="DefaultParagraphFont"/>
    <w:uiPriority w:val="99"/>
    <w:semiHidden/>
    <w:unhideWhenUsed/>
    <w:rsid w:val="0058293B"/>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333"/>
    <w:rPr>
      <w:color w:val="0563C1" w:themeColor="hyperlink"/>
      <w:u w:val="single"/>
    </w:rPr>
  </w:style>
  <w:style w:type="paragraph" w:styleId="ListParagraph">
    <w:name w:val="List Paragraph"/>
    <w:basedOn w:val="Normal"/>
    <w:uiPriority w:val="34"/>
    <w:qFormat/>
    <w:rsid w:val="005E1FB0"/>
    <w:pPr>
      <w:ind w:left="720"/>
      <w:contextualSpacing/>
    </w:pPr>
  </w:style>
  <w:style w:type="paragraph" w:styleId="BalloonText">
    <w:name w:val="Balloon Text"/>
    <w:basedOn w:val="Normal"/>
    <w:link w:val="BalloonTextChar"/>
    <w:uiPriority w:val="99"/>
    <w:semiHidden/>
    <w:unhideWhenUsed/>
    <w:rsid w:val="005829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93B"/>
    <w:rPr>
      <w:rFonts w:ascii="Lucida Grande" w:hAnsi="Lucida Grande" w:cs="Lucida Grande"/>
      <w:sz w:val="18"/>
      <w:szCs w:val="18"/>
    </w:rPr>
  </w:style>
  <w:style w:type="character" w:styleId="FollowedHyperlink">
    <w:name w:val="FollowedHyperlink"/>
    <w:basedOn w:val="DefaultParagraphFont"/>
    <w:uiPriority w:val="99"/>
    <w:semiHidden/>
    <w:unhideWhenUsed/>
    <w:rsid w:val="005829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1221</Words>
  <Characters>6961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Miller</dc:creator>
  <cp:keywords/>
  <dc:description/>
  <cp:lastModifiedBy>Wayne Peacock</cp:lastModifiedBy>
  <cp:revision>9</cp:revision>
  <dcterms:created xsi:type="dcterms:W3CDTF">2015-07-19T20:26:00Z</dcterms:created>
  <dcterms:modified xsi:type="dcterms:W3CDTF">2015-07-25T19:29:00Z</dcterms:modified>
</cp:coreProperties>
</file>