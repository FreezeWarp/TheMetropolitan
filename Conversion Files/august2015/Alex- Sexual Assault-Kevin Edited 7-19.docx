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49155" w14:textId="77777777" w:rsidR="003F3F50" w:rsidRDefault="00B16B4E">
      <w:r>
        <w:t>You Are Not A</w:t>
      </w:r>
      <w:r w:rsidR="00396C77">
        <w:t>lone – Project Sav</w:t>
      </w:r>
      <w:r w:rsidR="009A4A32">
        <w:t xml:space="preserve">e </w:t>
      </w:r>
    </w:p>
    <w:p w14:paraId="0F6837E2" w14:textId="77777777" w:rsidR="00462382" w:rsidRDefault="00462382">
      <w:pPr>
        <w:rPr>
          <w:i/>
        </w:rPr>
      </w:pPr>
      <w:r>
        <w:rPr>
          <w:i/>
        </w:rPr>
        <w:t>Alexavier Ojeda</w:t>
      </w:r>
    </w:p>
    <w:p w14:paraId="2C348FF3" w14:textId="61874A23" w:rsidR="00462382" w:rsidRPr="00462382" w:rsidRDefault="00462382">
      <w:pPr>
        <w:rPr>
          <w:i/>
        </w:rPr>
      </w:pPr>
      <w:del w:id="0" w:author="Wayne Peacock" w:date="2015-07-25T13:58:00Z">
        <w:r w:rsidDel="004A5453">
          <w:rPr>
            <w:i/>
          </w:rPr>
          <w:delText>Sr4184ca</w:delText>
        </w:r>
      </w:del>
      <w:ins w:id="1" w:author="Wayne Peacock" w:date="2015-07-25T13:58:00Z">
        <w:r w:rsidR="004A5453">
          <w:rPr>
            <w:i/>
          </w:rPr>
          <w:t>s</w:t>
        </w:r>
        <w:bookmarkStart w:id="2" w:name="_GoBack"/>
        <w:bookmarkEnd w:id="2"/>
        <w:r w:rsidR="004A5453">
          <w:rPr>
            <w:i/>
          </w:rPr>
          <w:t>r4184ca</w:t>
        </w:r>
      </w:ins>
      <w:r>
        <w:rPr>
          <w:i/>
        </w:rPr>
        <w:t>@metrostate.edu</w:t>
      </w:r>
    </w:p>
    <w:p w14:paraId="7783359D" w14:textId="77777777" w:rsidR="00462382" w:rsidRDefault="00B16B4E">
      <w:r>
        <w:t>Anyone can become a victim of sexual assault, at any time or place.</w:t>
      </w:r>
      <w:r w:rsidR="00787B64">
        <w:t xml:space="preserve"> Surviving an assault and dealing with the stress of it is something that you do not have to do alone. Thanks to the “Campus Save Act</w:t>
      </w:r>
      <w:ins w:id="3" w:author="Wayne Peacock" w:date="2015-07-25T11:19:00Z">
        <w:r w:rsidR="008F6FFA">
          <w:t>,</w:t>
        </w:r>
      </w:ins>
      <w:r w:rsidR="00787B64">
        <w:t>” recently passed</w:t>
      </w:r>
      <w:r w:rsidR="00396C77">
        <w:t xml:space="preserve"> by our government, “Project Sav</w:t>
      </w:r>
      <w:r w:rsidR="00787B64">
        <w:t>e” h</w:t>
      </w:r>
      <w:r w:rsidR="00396C77">
        <w:t>as been created. Project Sav</w:t>
      </w:r>
      <w:r>
        <w:t>e is a program at</w:t>
      </w:r>
      <w:r w:rsidR="00787B64">
        <w:t xml:space="preserve"> Metro</w:t>
      </w:r>
      <w:r w:rsidR="0089403D">
        <w:t>politan S</w:t>
      </w:r>
      <w:r>
        <w:t>tate University</w:t>
      </w:r>
      <w:r w:rsidR="00787B64">
        <w:t xml:space="preserve"> be</w:t>
      </w:r>
      <w:r>
        <w:t>ing</w:t>
      </w:r>
      <w:r w:rsidR="00787B64">
        <w:t xml:space="preserve"> used as a resource for the prevention and </w:t>
      </w:r>
      <w:r w:rsidR="003904F4">
        <w:t>awareness</w:t>
      </w:r>
      <w:r w:rsidR="00787B64">
        <w:t xml:space="preserve"> of sexual assaults </w:t>
      </w:r>
      <w:r w:rsidR="003904F4">
        <w:t xml:space="preserve">for all </w:t>
      </w:r>
      <w:r w:rsidR="005818A5">
        <w:t xml:space="preserve">of </w:t>
      </w:r>
      <w:del w:id="4" w:author="Wayne Peacock" w:date="2015-07-25T11:19:00Z">
        <w:r w:rsidR="003904F4" w:rsidDel="008F6FFA">
          <w:delText xml:space="preserve">the </w:delText>
        </w:r>
      </w:del>
      <w:ins w:id="5" w:author="Wayne Peacock" w:date="2015-07-25T11:19:00Z">
        <w:r w:rsidR="008F6FFA">
          <w:t xml:space="preserve">Metro’s </w:t>
        </w:r>
      </w:ins>
      <w:r w:rsidR="00787B64">
        <w:t>student</w:t>
      </w:r>
      <w:r w:rsidR="003904F4">
        <w:t xml:space="preserve"> body</w:t>
      </w:r>
      <w:r w:rsidR="00787B64">
        <w:t xml:space="preserve">. </w:t>
      </w:r>
    </w:p>
    <w:p w14:paraId="7FACCE27" w14:textId="77777777" w:rsidR="005D28CD" w:rsidRDefault="00787B64">
      <w:pPr>
        <w:rPr>
          <w:ins w:id="6" w:author="Kevin Miller" w:date="2015-07-19T14:11:00Z"/>
        </w:rPr>
      </w:pPr>
      <w:r>
        <w:t>A group of certified student</w:t>
      </w:r>
      <w:r w:rsidR="005818A5">
        <w:t>s</w:t>
      </w:r>
      <w:r>
        <w:t xml:space="preserve"> and staff advocates are here to help you through this difficult time. This group of caring </w:t>
      </w:r>
      <w:r w:rsidR="003904F4">
        <w:t>individuals</w:t>
      </w:r>
      <w:r>
        <w:t xml:space="preserve"> will lend a </w:t>
      </w:r>
      <w:r w:rsidR="003904F4">
        <w:t>conditional</w:t>
      </w:r>
      <w:r>
        <w:t xml:space="preserve"> ear and hand to all students seeking legal, medical or </w:t>
      </w:r>
      <w:r w:rsidR="003904F4">
        <w:t>therapeutic</w:t>
      </w:r>
      <w:r>
        <w:t xml:space="preserve"> aid. </w:t>
      </w:r>
    </w:p>
    <w:p w14:paraId="236DB3C4" w14:textId="77777777" w:rsidR="00462382" w:rsidRDefault="003904F4">
      <w:r>
        <w:t>Through the program</w:t>
      </w:r>
      <w:r w:rsidR="00B16B4E">
        <w:t>,</w:t>
      </w:r>
      <w:r>
        <w:t xml:space="preserve"> the advocates have access to information and can direct students on the path to recovery or assist</w:t>
      </w:r>
      <w:r w:rsidR="00B16B4E">
        <w:t>ance. For those assaulted,</w:t>
      </w:r>
      <w:r>
        <w:t xml:space="preserve"> the program offers </w:t>
      </w:r>
      <w:r w:rsidR="005818A5">
        <w:t>access</w:t>
      </w:r>
      <w:r>
        <w:t xml:space="preserve"> to SANE exams at no cost to the student.</w:t>
      </w:r>
      <w:r w:rsidR="00B16B4E">
        <w:t xml:space="preserve"> This </w:t>
      </w:r>
      <w:del w:id="7" w:author="Wayne Peacock" w:date="2015-07-25T11:20:00Z">
        <w:r w:rsidR="00B16B4E" w:rsidDel="008F6FFA">
          <w:delText xml:space="preserve">is </w:delText>
        </w:r>
      </w:del>
      <w:r w:rsidR="00B16B4E">
        <w:t>service is available for 120 hours after the assault.</w:t>
      </w:r>
      <w:r>
        <w:t xml:space="preserve"> </w:t>
      </w:r>
      <w:ins w:id="8" w:author="Kevin Miller" w:date="2015-07-19T14:11:00Z">
        <w:r w:rsidR="005D28CD">
          <w:t xml:space="preserve">It </w:t>
        </w:r>
      </w:ins>
      <w:del w:id="9" w:author="Kevin Miller" w:date="2015-07-19T14:11:00Z">
        <w:r w:rsidDel="005D28CD">
          <w:delText>This</w:delText>
        </w:r>
      </w:del>
      <w:r>
        <w:t xml:space="preserve"> includes</w:t>
      </w:r>
      <w:ins w:id="10" w:author="Kevin Miller" w:date="2015-07-19T14:12:00Z">
        <w:r w:rsidR="005D28CD">
          <w:t xml:space="preserve"> a</w:t>
        </w:r>
      </w:ins>
      <w:r>
        <w:t xml:space="preserve"> forensic exam, evidence collection procedure</w:t>
      </w:r>
      <w:del w:id="11" w:author="Wayne Peacock" w:date="2015-07-25T11:20:00Z">
        <w:r w:rsidR="005818A5" w:rsidDel="008F6FFA">
          <w:delText>,</w:delText>
        </w:r>
      </w:del>
      <w:r>
        <w:t xml:space="preserve"> and </w:t>
      </w:r>
      <w:r w:rsidR="005818A5">
        <w:t>prophylaxes</w:t>
      </w:r>
      <w:r>
        <w:t xml:space="preserve"> provided for STIs and pregnancy.</w:t>
      </w:r>
      <w:ins w:id="12" w:author="Kevin Miller" w:date="2015-07-19T14:12:00Z">
        <w:r w:rsidR="005D28CD">
          <w:t xml:space="preserve"> The use of this program</w:t>
        </w:r>
      </w:ins>
      <w:ins w:id="13" w:author="Wayne Peacock" w:date="2015-07-25T11:20:00Z">
        <w:r w:rsidR="008F6FFA">
          <w:t>’</w:t>
        </w:r>
      </w:ins>
      <w:ins w:id="14" w:author="Kevin Miller" w:date="2015-07-19T14:12:00Z">
        <w:r w:rsidR="005D28CD">
          <w:t>s services</w:t>
        </w:r>
      </w:ins>
      <w:r>
        <w:t xml:space="preserve"> </w:t>
      </w:r>
      <w:del w:id="15" w:author="Kevin Miller" w:date="2015-07-19T14:12:00Z">
        <w:r w:rsidDel="005D28CD">
          <w:delText>This</w:delText>
        </w:r>
      </w:del>
      <w:r>
        <w:t xml:space="preserve"> does </w:t>
      </w:r>
      <w:r w:rsidR="005818A5">
        <w:t xml:space="preserve">not </w:t>
      </w:r>
      <w:r>
        <w:t xml:space="preserve">require the </w:t>
      </w:r>
      <w:r w:rsidR="005818A5">
        <w:t>survivor</w:t>
      </w:r>
      <w:r w:rsidR="00B16B4E">
        <w:t xml:space="preserve"> to report the assault</w:t>
      </w:r>
      <w:r>
        <w:t xml:space="preserve"> to </w:t>
      </w:r>
      <w:r w:rsidR="005818A5">
        <w:t xml:space="preserve">a </w:t>
      </w:r>
      <w:r>
        <w:t>law enfor</w:t>
      </w:r>
      <w:r w:rsidR="005818A5">
        <w:t>ce</w:t>
      </w:r>
      <w:r>
        <w:t>ment</w:t>
      </w:r>
      <w:r w:rsidR="005818A5">
        <w:t xml:space="preserve"> agency</w:t>
      </w:r>
      <w:r>
        <w:t>.</w:t>
      </w:r>
    </w:p>
    <w:p w14:paraId="42963AF2" w14:textId="77777777" w:rsidR="00787B64" w:rsidRDefault="005818A5">
      <w:r>
        <w:t>For survivors outside the 120 hour window</w:t>
      </w:r>
      <w:r w:rsidR="00B16B4E">
        <w:t>,</w:t>
      </w:r>
      <w:r>
        <w:t xml:space="preserve"> </w:t>
      </w:r>
      <w:ins w:id="16" w:author="Kevin Miller" w:date="2015-07-19T14:13:00Z">
        <w:r w:rsidR="005D28CD">
          <w:t xml:space="preserve">the </w:t>
        </w:r>
      </w:ins>
      <w:del w:id="17" w:author="Kevin Miller" w:date="2015-07-19T14:13:00Z">
        <w:r w:rsidDel="005D28CD">
          <w:delText>our</w:delText>
        </w:r>
      </w:del>
      <w:r>
        <w:t xml:space="preserve"> advocates will b</w:t>
      </w:r>
      <w:r w:rsidR="00B16B4E">
        <w:t>e available to answer questions and</w:t>
      </w:r>
      <w:r>
        <w:t xml:space="preserve"> provide emotional support a</w:t>
      </w:r>
      <w:r w:rsidR="00826D08">
        <w:t>nd counseling options</w:t>
      </w:r>
      <w:r>
        <w:t>. The</w:t>
      </w:r>
      <w:ins w:id="18" w:author="Kevin Miller" w:date="2015-07-19T14:13:00Z">
        <w:r w:rsidR="005D28CD">
          <w:t xml:space="preserve">y </w:t>
        </w:r>
      </w:ins>
      <w:del w:id="19" w:author="Kevin Miller" w:date="2015-07-19T14:13:00Z">
        <w:r w:rsidDel="005D28CD">
          <w:delText xml:space="preserve"> advocates</w:delText>
        </w:r>
      </w:del>
      <w:r>
        <w:t xml:space="preserve"> are well</w:t>
      </w:r>
      <w:ins w:id="20" w:author="Wayne Peacock" w:date="2015-07-25T11:21:00Z">
        <w:r w:rsidR="008F6FFA">
          <w:t>-</w:t>
        </w:r>
      </w:ins>
      <w:del w:id="21" w:author="Wayne Peacock" w:date="2015-07-25T11:21:00Z">
        <w:r w:rsidDel="008F6FFA">
          <w:delText xml:space="preserve"> </w:delText>
        </w:r>
      </w:del>
      <w:r>
        <w:t xml:space="preserve">versed in current laws and procedures regarding sexual assault and are always available </w:t>
      </w:r>
      <w:r w:rsidR="00826D08">
        <w:t>for</w:t>
      </w:r>
      <w:r>
        <w:t xml:space="preserve"> those seeking inform</w:t>
      </w:r>
      <w:r w:rsidR="00396C77">
        <w:t>ation on the matter. Project Sav</w:t>
      </w:r>
      <w:r>
        <w:t>e advocates are here to help guide you through the process if you or someone you know is wanting to proceed with legal action. Whether it be a day or a year since the incident</w:t>
      </w:r>
      <w:r w:rsidR="00826D08">
        <w:t>,</w:t>
      </w:r>
      <w:r w:rsidR="00B16B4E">
        <w:t xml:space="preserve"> advocates at Metro</w:t>
      </w:r>
      <w:r>
        <w:t xml:space="preserve"> are her</w:t>
      </w:r>
      <w:ins w:id="22" w:author="Kevin Miller" w:date="2015-07-19T14:13:00Z">
        <w:r w:rsidR="005D28CD">
          <w:t>e</w:t>
        </w:r>
      </w:ins>
      <w:r>
        <w:t xml:space="preserve"> to listen</w:t>
      </w:r>
      <w:del w:id="23" w:author="Kevin Miller" w:date="2015-07-19T14:13:00Z">
        <w:r w:rsidDel="005D28CD">
          <w:delText>, we encourage you make appointment or call one of our advocates</w:delText>
        </w:r>
      </w:del>
      <w:r>
        <w:t>.</w:t>
      </w:r>
    </w:p>
    <w:p w14:paraId="18604077" w14:textId="77777777" w:rsidR="00462382" w:rsidRDefault="00462382">
      <w:r>
        <w:t>Amber Hamm</w:t>
      </w:r>
      <w:r w:rsidR="00B16B4E">
        <w:t>,</w:t>
      </w:r>
      <w:r>
        <w:t xml:space="preserve"> a </w:t>
      </w:r>
      <w:del w:id="24" w:author="Wayne Peacock" w:date="2015-07-25T11:21:00Z">
        <w:r w:rsidDel="008F6FFA">
          <w:delText xml:space="preserve">Certified </w:delText>
        </w:r>
      </w:del>
      <w:ins w:id="25" w:author="Wayne Peacock" w:date="2015-07-25T11:21:00Z">
        <w:r w:rsidR="008F6FFA">
          <w:t xml:space="preserve">certified </w:t>
        </w:r>
      </w:ins>
      <w:del w:id="26" w:author="Wayne Peacock" w:date="2015-07-25T11:21:00Z">
        <w:r w:rsidDel="008F6FFA">
          <w:delText xml:space="preserve">Student </w:delText>
        </w:r>
      </w:del>
      <w:ins w:id="27" w:author="Wayne Peacock" w:date="2015-07-25T11:21:00Z">
        <w:r w:rsidR="008F6FFA">
          <w:t xml:space="preserve">student </w:t>
        </w:r>
      </w:ins>
      <w:del w:id="28" w:author="Wayne Peacock" w:date="2015-07-25T11:21:00Z">
        <w:r w:rsidDel="008F6FFA">
          <w:delText>Advocate</w:delText>
        </w:r>
      </w:del>
      <w:ins w:id="29" w:author="Wayne Peacock" w:date="2015-07-25T11:21:00Z">
        <w:r w:rsidR="008F6FFA">
          <w:t>advocate</w:t>
        </w:r>
      </w:ins>
      <w:r w:rsidR="00B16B4E">
        <w:t>,</w:t>
      </w:r>
      <w:r>
        <w:t xml:space="preserve"> said that </w:t>
      </w:r>
      <w:r w:rsidR="00B16B4E">
        <w:t>Project Save’s resources are always available</w:t>
      </w:r>
      <w:del w:id="30" w:author="Wayne Peacock" w:date="2015-07-25T11:21:00Z">
        <w:r w:rsidR="00B16B4E" w:rsidDel="008F6FFA">
          <w:delText>,</w:delText>
        </w:r>
      </w:del>
      <w:r w:rsidR="00B16B4E">
        <w:t xml:space="preserve"> and </w:t>
      </w:r>
      <w:ins w:id="31" w:author="Kevin Miller" w:date="2015-07-19T14:14:00Z">
        <w:r w:rsidR="005D28CD">
          <w:t xml:space="preserve">the advocates </w:t>
        </w:r>
      </w:ins>
      <w:del w:id="32" w:author="Kevin Miller" w:date="2015-07-19T14:14:00Z">
        <w:r w:rsidR="00B16B4E" w:rsidDel="005D28CD">
          <w:delText>she</w:delText>
        </w:r>
      </w:del>
      <w:r w:rsidR="00B16B4E">
        <w:t xml:space="preserve"> will be there for anyone wanting help.</w:t>
      </w:r>
    </w:p>
    <w:p w14:paraId="3F95D3F2" w14:textId="77777777" w:rsidR="003904F4" w:rsidRPr="00B16B4E" w:rsidRDefault="003904F4" w:rsidP="00B16B4E">
      <w:r w:rsidRPr="00B16B4E">
        <w:t>For more information</w:t>
      </w:r>
      <w:ins w:id="33" w:author="Wayne Peacock" w:date="2015-07-25T11:21:00Z">
        <w:r w:rsidR="008F6FFA">
          <w:t>,</w:t>
        </w:r>
      </w:ins>
      <w:r w:rsidRPr="00B16B4E">
        <w:t xml:space="preserve"> please check out the </w:t>
      </w:r>
      <w:r w:rsidR="005818A5" w:rsidRPr="00B16B4E">
        <w:t>URL</w:t>
      </w:r>
      <w:r w:rsidRPr="00B16B4E">
        <w:t xml:space="preserve"> provided</w:t>
      </w:r>
      <w:r w:rsidR="005818A5" w:rsidRPr="00B16B4E">
        <w:t xml:space="preserve"> below. If you prefer to call our </w:t>
      </w:r>
      <w:del w:id="34" w:author="Wayne Peacock" w:date="2015-07-25T11:21:00Z">
        <w:r w:rsidR="005818A5" w:rsidRPr="00B16B4E" w:rsidDel="008F6FFA">
          <w:delText xml:space="preserve">Counseling </w:delText>
        </w:r>
      </w:del>
      <w:ins w:id="35" w:author="Wayne Peacock" w:date="2015-07-25T11:21:00Z">
        <w:r w:rsidR="008F6FFA">
          <w:t>c</w:t>
        </w:r>
        <w:r w:rsidR="008F6FFA" w:rsidRPr="00B16B4E">
          <w:t xml:space="preserve">ounseling </w:t>
        </w:r>
      </w:ins>
      <w:del w:id="36" w:author="Wayne Peacock" w:date="2015-07-25T11:21:00Z">
        <w:r w:rsidR="005818A5" w:rsidRPr="00B16B4E" w:rsidDel="008F6FFA">
          <w:delText>Services</w:delText>
        </w:r>
      </w:del>
      <w:ins w:id="37" w:author="Wayne Peacock" w:date="2015-07-25T11:21:00Z">
        <w:r w:rsidR="008F6FFA">
          <w:t>s</w:t>
        </w:r>
        <w:r w:rsidR="008F6FFA" w:rsidRPr="00B16B4E">
          <w:t>ervices</w:t>
        </w:r>
        <w:r w:rsidR="008F6FFA">
          <w:t>, dial</w:t>
        </w:r>
      </w:ins>
      <w:del w:id="38" w:author="Wayne Peacock" w:date="2015-07-25T11:21:00Z">
        <w:r w:rsidR="005818A5" w:rsidRPr="00B16B4E" w:rsidDel="008F6FFA">
          <w:delText>:</w:delText>
        </w:r>
      </w:del>
      <w:r w:rsidR="005818A5" w:rsidRPr="00B16B4E">
        <w:t xml:space="preserve"> 651-793-1568</w:t>
      </w:r>
      <w:r w:rsidRPr="00B16B4E">
        <w:t xml:space="preserve"> or stop by the Senate Office in Saint Paul </w:t>
      </w:r>
      <w:r w:rsidR="005818A5" w:rsidRPr="00B16B4E">
        <w:t>to</w:t>
      </w:r>
      <w:r w:rsidRPr="00B16B4E">
        <w:t xml:space="preserve"> chat with </w:t>
      </w:r>
      <w:r w:rsidR="00462382" w:rsidRPr="00B16B4E">
        <w:t>Hamm</w:t>
      </w:r>
      <w:r w:rsidR="00B16B4E" w:rsidRPr="00B16B4E">
        <w:t>,</w:t>
      </w:r>
      <w:r w:rsidRPr="00B16B4E">
        <w:t xml:space="preserve"> a passionate and caring certified student advocate.</w:t>
      </w:r>
    </w:p>
    <w:p w14:paraId="71F0C606" w14:textId="77777777" w:rsidR="003904F4" w:rsidRDefault="004A5453" w:rsidP="003904F4">
      <w:hyperlink r:id="rId5" w:history="1">
        <w:r w:rsidR="003904F4" w:rsidRPr="00590389">
          <w:rPr>
            <w:rStyle w:val="Hyperlink"/>
          </w:rPr>
          <w:t>metro-gateway.custhelp.com/ci/documents/detail/2/tix</w:t>
        </w:r>
      </w:hyperlink>
    </w:p>
    <w:p w14:paraId="3CE9CF96" w14:textId="77777777" w:rsidR="003904F4" w:rsidRDefault="003904F4"/>
    <w:sectPr w:rsidR="0039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vin Miller">
    <w15:presenceInfo w15:providerId="None" w15:userId="Kevin Mi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32"/>
    <w:rsid w:val="003904F4"/>
    <w:rsid w:val="00396C77"/>
    <w:rsid w:val="00462382"/>
    <w:rsid w:val="004A5453"/>
    <w:rsid w:val="005818A5"/>
    <w:rsid w:val="005D28CD"/>
    <w:rsid w:val="005F5C8F"/>
    <w:rsid w:val="006368F0"/>
    <w:rsid w:val="006958A3"/>
    <w:rsid w:val="00787B64"/>
    <w:rsid w:val="00826D08"/>
    <w:rsid w:val="0089403D"/>
    <w:rsid w:val="008F6FFA"/>
    <w:rsid w:val="009743AD"/>
    <w:rsid w:val="0099314D"/>
    <w:rsid w:val="009A4A32"/>
    <w:rsid w:val="00A757A0"/>
    <w:rsid w:val="00B16B4E"/>
    <w:rsid w:val="00E3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F0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B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8A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4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B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8A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4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tro-gateway.custhelp.com/ci/documents/detail/2/ti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Alexavier Ojeda</dc:creator>
  <cp:lastModifiedBy>Wayne Peacock</cp:lastModifiedBy>
  <cp:revision>3</cp:revision>
  <cp:lastPrinted>2015-07-13T22:28:00Z</cp:lastPrinted>
  <dcterms:created xsi:type="dcterms:W3CDTF">2015-07-25T17:06:00Z</dcterms:created>
  <dcterms:modified xsi:type="dcterms:W3CDTF">2015-07-25T18:58:00Z</dcterms:modified>
</cp:coreProperties>
</file>