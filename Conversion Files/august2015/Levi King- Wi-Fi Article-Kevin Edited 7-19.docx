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BB85A" w14:textId="407EDBE1" w:rsidR="00205D36" w:rsidRPr="00205D36" w:rsidRDefault="007F5332" w:rsidP="00205D36">
      <w:pPr>
        <w:spacing w:after="200" w:line="276" w:lineRule="auto"/>
        <w:rPr>
          <w:rFonts w:ascii="Cambria" w:eastAsia="Calibri" w:hAnsi="Cambria" w:cs="Times New Roman"/>
          <w:b/>
        </w:rPr>
      </w:pPr>
      <w:r>
        <w:rPr>
          <w:rFonts w:ascii="Cambria" w:eastAsia="Calibri" w:hAnsi="Cambria" w:cs="Times New Roman"/>
          <w:b/>
        </w:rPr>
        <w:t>Wi-Fi Trouble? A Short FAQ</w:t>
      </w:r>
    </w:p>
    <w:p w14:paraId="0DFBB85B" w14:textId="77777777" w:rsidR="00205D36" w:rsidRPr="00205D36" w:rsidRDefault="00205D36" w:rsidP="00205D36">
      <w:pPr>
        <w:spacing w:after="200" w:line="276" w:lineRule="auto"/>
        <w:rPr>
          <w:rFonts w:ascii="Cambria" w:eastAsia="Calibri" w:hAnsi="Cambria" w:cs="Times New Roman"/>
        </w:rPr>
      </w:pPr>
      <w:r w:rsidRPr="00205D36">
        <w:rPr>
          <w:rFonts w:ascii="Cambria" w:eastAsia="Calibri" w:hAnsi="Cambria" w:cs="Times New Roman"/>
        </w:rPr>
        <w:t>Levi King</w:t>
      </w:r>
    </w:p>
    <w:p w14:paraId="0DFBB85C" w14:textId="77777777" w:rsidR="00205D36" w:rsidRPr="00016695" w:rsidRDefault="00016695" w:rsidP="00205D36">
      <w:pPr>
        <w:spacing w:after="200" w:line="276" w:lineRule="auto"/>
        <w:rPr>
          <w:rFonts w:ascii="Cambria" w:eastAsia="Calibri" w:hAnsi="Cambria" w:cs="Times New Roman"/>
        </w:rPr>
      </w:pPr>
      <w:r w:rsidRPr="00016695">
        <w:fldChar w:fldCharType="begin"/>
      </w:r>
      <w:r w:rsidRPr="00016695">
        <w:instrText xml:space="preserve"> HYPERLINK "mailto:kingle@metrostate.edu" </w:instrText>
      </w:r>
      <w:r w:rsidRPr="00016695">
        <w:fldChar w:fldCharType="separate"/>
      </w:r>
      <w:r w:rsidR="00205D36" w:rsidRPr="00016695">
        <w:rPr>
          <w:rFonts w:ascii="Cambria" w:eastAsia="Calibri" w:hAnsi="Cambria" w:cs="Times New Roman"/>
          <w:color w:val="0000FF"/>
          <w:rPrChange w:id="0" w:author="Wayne Peacock" w:date="2015-07-25T13:59:00Z">
            <w:rPr>
              <w:rFonts w:ascii="Cambria" w:eastAsia="Calibri" w:hAnsi="Cambria" w:cs="Times New Roman"/>
              <w:color w:val="0000FF"/>
              <w:u w:val="single"/>
            </w:rPr>
          </w:rPrChange>
        </w:rPr>
        <w:t>kingle@metrostate.edu</w:t>
      </w:r>
      <w:r w:rsidRPr="00016695">
        <w:rPr>
          <w:rFonts w:ascii="Cambria" w:eastAsia="Calibri" w:hAnsi="Cambria" w:cs="Times New Roman"/>
          <w:color w:val="0000FF"/>
          <w:rPrChange w:id="1" w:author="Wayne Peacock" w:date="2015-07-25T13:59:00Z">
            <w:rPr>
              <w:rFonts w:ascii="Cambria" w:eastAsia="Calibri" w:hAnsi="Cambria" w:cs="Times New Roman"/>
              <w:color w:val="0000FF"/>
              <w:u w:val="single"/>
            </w:rPr>
          </w:rPrChange>
        </w:rPr>
        <w:fldChar w:fldCharType="end"/>
      </w:r>
    </w:p>
    <w:p w14:paraId="0DFBB85D" w14:textId="2DB0D257" w:rsidR="000B1596" w:rsidRDefault="00F44D1C" w:rsidP="002170F0">
      <w:pPr>
        <w:spacing w:after="200" w:line="276" w:lineRule="auto"/>
        <w:rPr>
          <w:rFonts w:ascii="Cambria" w:eastAsia="Calibri" w:hAnsi="Cambria" w:cs="Times New Roman"/>
        </w:rPr>
      </w:pPr>
      <w:r>
        <w:rPr>
          <w:rFonts w:ascii="Cambria" w:eastAsia="Calibri" w:hAnsi="Cambria" w:cs="Times New Roman"/>
        </w:rPr>
        <w:t>“I can’t get on the Wi-F</w:t>
      </w:r>
      <w:r w:rsidR="00F94FD7">
        <w:rPr>
          <w:rFonts w:ascii="Cambria" w:eastAsia="Calibri" w:hAnsi="Cambria" w:cs="Times New Roman"/>
        </w:rPr>
        <w:t>i.” How many times have I heard that phrase? Just about every day in class, often in the library, an</w:t>
      </w:r>
      <w:bookmarkStart w:id="2" w:name="_GoBack"/>
      <w:bookmarkEnd w:id="2"/>
      <w:r w:rsidR="00F94FD7">
        <w:rPr>
          <w:rFonts w:ascii="Cambria" w:eastAsia="Calibri" w:hAnsi="Cambria" w:cs="Times New Roman"/>
        </w:rPr>
        <w:t xml:space="preserve">d practically hourly at the </w:t>
      </w:r>
      <w:r w:rsidR="00C2780A">
        <w:rPr>
          <w:rFonts w:ascii="Cambria" w:eastAsia="Calibri" w:hAnsi="Cambria" w:cs="Times New Roman"/>
        </w:rPr>
        <w:t>help</w:t>
      </w:r>
      <w:r w:rsidR="00F94FD7">
        <w:rPr>
          <w:rFonts w:ascii="Cambria" w:eastAsia="Calibri" w:hAnsi="Cambria" w:cs="Times New Roman"/>
        </w:rPr>
        <w:t xml:space="preserve"> desk. </w:t>
      </w:r>
      <w:r w:rsidR="000B1596">
        <w:rPr>
          <w:rFonts w:ascii="Cambria" w:eastAsia="Calibri" w:hAnsi="Cambria" w:cs="Times New Roman"/>
        </w:rPr>
        <w:t>To hear people tell it, you’d think ou</w:t>
      </w:r>
      <w:r w:rsidR="008A356F">
        <w:rPr>
          <w:rFonts w:ascii="Cambria" w:eastAsia="Calibri" w:hAnsi="Cambria" w:cs="Times New Roman"/>
        </w:rPr>
        <w:t>r</w:t>
      </w:r>
      <w:r w:rsidR="00883EE2">
        <w:rPr>
          <w:rFonts w:ascii="Cambria" w:eastAsia="Calibri" w:hAnsi="Cambria" w:cs="Times New Roman"/>
        </w:rPr>
        <w:t xml:space="preserve"> network was an unstable relic.</w:t>
      </w:r>
    </w:p>
    <w:p w14:paraId="0DFBB85E" w14:textId="6A1751F2" w:rsidR="00CF4E01" w:rsidRDefault="00C8711F" w:rsidP="002170F0">
      <w:pPr>
        <w:spacing w:after="200" w:line="276" w:lineRule="auto"/>
        <w:rPr>
          <w:rFonts w:ascii="Cambria" w:eastAsia="Calibri" w:hAnsi="Cambria" w:cs="Times New Roman"/>
        </w:rPr>
      </w:pPr>
      <w:r>
        <w:rPr>
          <w:rFonts w:ascii="Cambria" w:eastAsia="Calibri" w:hAnsi="Cambria" w:cs="Times New Roman"/>
        </w:rPr>
        <w:t xml:space="preserve">Working in the ITS department, I’m </w:t>
      </w:r>
      <w:r w:rsidR="00F44D1C">
        <w:rPr>
          <w:rFonts w:ascii="Cambria" w:eastAsia="Calibri" w:hAnsi="Cambria" w:cs="Times New Roman"/>
        </w:rPr>
        <w:t>part of the team</w:t>
      </w:r>
      <w:r>
        <w:rPr>
          <w:rFonts w:ascii="Cambria" w:eastAsia="Calibri" w:hAnsi="Cambria" w:cs="Times New Roman"/>
        </w:rPr>
        <w:t xml:space="preserve"> </w:t>
      </w:r>
      <w:del w:id="3" w:author="Wayne Peacock" w:date="2015-07-25T12:57:00Z">
        <w:r w:rsidDel="00E008B0">
          <w:rPr>
            <w:rFonts w:ascii="Cambria" w:eastAsia="Calibri" w:hAnsi="Cambria" w:cs="Times New Roman"/>
          </w:rPr>
          <w:delText xml:space="preserve">who </w:delText>
        </w:r>
      </w:del>
      <w:ins w:id="4" w:author="Wayne Peacock" w:date="2015-07-25T12:57:00Z">
        <w:r w:rsidR="00E008B0">
          <w:rPr>
            <w:rFonts w:ascii="Cambria" w:eastAsia="Calibri" w:hAnsi="Cambria" w:cs="Times New Roman"/>
          </w:rPr>
          <w:t xml:space="preserve">that </w:t>
        </w:r>
      </w:ins>
      <w:r>
        <w:rPr>
          <w:rFonts w:ascii="Cambria" w:eastAsia="Calibri" w:hAnsi="Cambria" w:cs="Times New Roman"/>
        </w:rPr>
        <w:t>has to write, ed</w:t>
      </w:r>
      <w:r w:rsidR="00F44D1C">
        <w:rPr>
          <w:rFonts w:ascii="Cambria" w:eastAsia="Calibri" w:hAnsi="Cambria" w:cs="Times New Roman"/>
        </w:rPr>
        <w:t>it</w:t>
      </w:r>
      <w:del w:id="5" w:author="Wayne Peacock" w:date="2015-07-25T12:57:00Z">
        <w:r w:rsidR="00F44D1C" w:rsidDel="00E008B0">
          <w:rPr>
            <w:rFonts w:ascii="Cambria" w:eastAsia="Calibri" w:hAnsi="Cambria" w:cs="Times New Roman"/>
          </w:rPr>
          <w:delText>,</w:delText>
        </w:r>
      </w:del>
      <w:r w:rsidR="00F44D1C">
        <w:rPr>
          <w:rFonts w:ascii="Cambria" w:eastAsia="Calibri" w:hAnsi="Cambria" w:cs="Times New Roman"/>
        </w:rPr>
        <w:t xml:space="preserve"> and test </w:t>
      </w:r>
      <w:r w:rsidR="00BF684F">
        <w:rPr>
          <w:rFonts w:ascii="Cambria" w:eastAsia="Calibri" w:hAnsi="Cambria" w:cs="Times New Roman"/>
        </w:rPr>
        <w:t>the</w:t>
      </w:r>
      <w:r w:rsidR="00F44D1C">
        <w:rPr>
          <w:rFonts w:ascii="Cambria" w:eastAsia="Calibri" w:hAnsi="Cambria" w:cs="Times New Roman"/>
        </w:rPr>
        <w:t xml:space="preserve"> </w:t>
      </w:r>
      <w:r w:rsidR="0029554F">
        <w:rPr>
          <w:rFonts w:ascii="Cambria" w:eastAsia="Calibri" w:hAnsi="Cambria" w:cs="Times New Roman"/>
        </w:rPr>
        <w:t>Wi-Fi</w:t>
      </w:r>
      <w:r w:rsidR="00F44D1C">
        <w:rPr>
          <w:rFonts w:ascii="Cambria" w:eastAsia="Calibri" w:hAnsi="Cambria" w:cs="Times New Roman"/>
        </w:rPr>
        <w:t xml:space="preserve"> guides</w:t>
      </w:r>
      <w:del w:id="6" w:author="Wayne Peacock" w:date="2015-07-25T12:56:00Z">
        <w:r w:rsidDel="00E008B0">
          <w:rPr>
            <w:rFonts w:ascii="Cambria" w:eastAsia="Calibri" w:hAnsi="Cambria" w:cs="Times New Roman"/>
          </w:rPr>
          <w:delText xml:space="preserve">. </w:delText>
        </w:r>
      </w:del>
      <w:ins w:id="7" w:author="Wayne Peacock" w:date="2015-07-25T12:56:00Z">
        <w:r w:rsidR="00E008B0">
          <w:rPr>
            <w:rFonts w:ascii="Cambria" w:eastAsia="Calibri" w:hAnsi="Cambria" w:cs="Times New Roman"/>
          </w:rPr>
          <w:t xml:space="preserve"> for </w:t>
        </w:r>
      </w:ins>
      <w:r w:rsidR="00BF684F">
        <w:rPr>
          <w:rFonts w:ascii="Cambria" w:eastAsia="Calibri" w:hAnsi="Cambria" w:cs="Times New Roman"/>
        </w:rPr>
        <w:t xml:space="preserve">Mac, Windows, iPhone, </w:t>
      </w:r>
      <w:ins w:id="8" w:author="Wayne Peacock" w:date="2015-07-25T12:56:00Z">
        <w:r w:rsidR="00E008B0">
          <w:rPr>
            <w:rFonts w:ascii="Cambria" w:eastAsia="Calibri" w:hAnsi="Cambria" w:cs="Times New Roman"/>
          </w:rPr>
          <w:t xml:space="preserve">and </w:t>
        </w:r>
      </w:ins>
      <w:r w:rsidR="00BF684F">
        <w:rPr>
          <w:rFonts w:ascii="Cambria" w:eastAsia="Calibri" w:hAnsi="Cambria" w:cs="Times New Roman"/>
        </w:rPr>
        <w:t xml:space="preserve">Android, all </w:t>
      </w:r>
      <w:ins w:id="9" w:author="Wayne Peacock" w:date="2015-07-25T12:56:00Z">
        <w:r w:rsidR="00E008B0">
          <w:rPr>
            <w:rFonts w:ascii="Cambria" w:eastAsia="Calibri" w:hAnsi="Cambria" w:cs="Times New Roman"/>
          </w:rPr>
          <w:t xml:space="preserve">of which are available </w:t>
        </w:r>
      </w:ins>
      <w:r w:rsidR="00BF684F">
        <w:rPr>
          <w:rFonts w:ascii="Cambria" w:eastAsia="Calibri" w:hAnsi="Cambria" w:cs="Times New Roman"/>
        </w:rPr>
        <w:t xml:space="preserve">online at </w:t>
      </w:r>
      <w:ins w:id="10" w:author="Kevin Miller" w:date="2015-07-19T15:20:00Z">
        <w:r w:rsidR="004231AD">
          <w:rPr>
            <w:rFonts w:ascii="Cambria" w:eastAsia="Calibri" w:hAnsi="Cambria" w:cs="Times New Roman"/>
          </w:rPr>
          <w:fldChar w:fldCharType="begin"/>
        </w:r>
        <w:r w:rsidR="004231AD">
          <w:rPr>
            <w:rFonts w:ascii="Cambria" w:eastAsia="Calibri" w:hAnsi="Cambria" w:cs="Times New Roman"/>
          </w:rPr>
          <w:instrText xml:space="preserve"> HYPERLINK "http://</w:instrText>
        </w:r>
      </w:ins>
      <w:r w:rsidR="004231AD" w:rsidRPr="004231AD">
        <w:rPr>
          <w:rPrChange w:id="11" w:author="Kevin Miller" w:date="2015-07-19T15:20:00Z">
            <w:rPr>
              <w:rStyle w:val="Hyperlink"/>
              <w:rFonts w:ascii="Cambria" w:eastAsia="Calibri" w:hAnsi="Cambria" w:cs="Times New Roman"/>
            </w:rPr>
          </w:rPrChange>
        </w:rPr>
        <w:instrText>metrostate.edu/wireless</w:instrText>
      </w:r>
      <w:ins w:id="12" w:author="Kevin Miller" w:date="2015-07-19T15:20:00Z">
        <w:r w:rsidR="004231AD">
          <w:rPr>
            <w:rFonts w:ascii="Cambria" w:eastAsia="Calibri" w:hAnsi="Cambria" w:cs="Times New Roman"/>
          </w:rPr>
          <w:instrText xml:space="preserve">" </w:instrText>
        </w:r>
        <w:r w:rsidR="004231AD">
          <w:rPr>
            <w:rFonts w:ascii="Cambria" w:eastAsia="Calibri" w:hAnsi="Cambria" w:cs="Times New Roman"/>
          </w:rPr>
          <w:fldChar w:fldCharType="separate"/>
        </w:r>
      </w:ins>
      <w:del w:id="13" w:author="Kevin Miller" w:date="2015-07-19T15:20:00Z">
        <w:r w:rsidR="004231AD" w:rsidRPr="004231AD" w:rsidDel="004231AD">
          <w:rPr>
            <w:rStyle w:val="Hyperlink"/>
            <w:rFonts w:ascii="Cambria" w:eastAsia="Calibri" w:hAnsi="Cambria" w:cs="Times New Roman"/>
          </w:rPr>
          <w:delText>www.</w:delText>
        </w:r>
      </w:del>
      <w:r w:rsidR="004231AD" w:rsidRPr="004231AD">
        <w:rPr>
          <w:rStyle w:val="Hyperlink"/>
          <w:rFonts w:ascii="Cambria" w:eastAsia="Calibri" w:hAnsi="Cambria" w:cs="Times New Roman"/>
        </w:rPr>
        <w:t>metrostate.edu/wireless</w:t>
      </w:r>
      <w:ins w:id="14" w:author="Kevin Miller" w:date="2015-07-19T15:20:00Z">
        <w:r w:rsidR="004231AD">
          <w:rPr>
            <w:rFonts w:ascii="Cambria" w:eastAsia="Calibri" w:hAnsi="Cambria" w:cs="Times New Roman"/>
          </w:rPr>
          <w:fldChar w:fldCharType="end"/>
        </w:r>
      </w:ins>
      <w:r w:rsidR="00BF684F">
        <w:rPr>
          <w:rFonts w:ascii="Cambria" w:eastAsia="Calibri" w:hAnsi="Cambria" w:cs="Times New Roman"/>
        </w:rPr>
        <w:t xml:space="preserve"> or in print at the ITS front desk and the </w:t>
      </w:r>
      <w:del w:id="15" w:author="Wayne Peacock" w:date="2015-07-25T12:57:00Z">
        <w:r w:rsidR="00BF684F" w:rsidDel="00E008B0">
          <w:rPr>
            <w:rFonts w:ascii="Cambria" w:eastAsia="Calibri" w:hAnsi="Cambria" w:cs="Times New Roman"/>
          </w:rPr>
          <w:delText>Library</w:delText>
        </w:r>
      </w:del>
      <w:ins w:id="16" w:author="Wayne Peacock" w:date="2015-07-25T12:57:00Z">
        <w:r w:rsidR="00E008B0">
          <w:rPr>
            <w:rFonts w:ascii="Cambria" w:eastAsia="Calibri" w:hAnsi="Cambria" w:cs="Times New Roman"/>
          </w:rPr>
          <w:t>Metropolitan State University Library</w:t>
        </w:r>
      </w:ins>
      <w:r w:rsidR="00BF684F">
        <w:rPr>
          <w:rFonts w:ascii="Cambria" w:eastAsia="Calibri" w:hAnsi="Cambria" w:cs="Times New Roman"/>
        </w:rPr>
        <w:t xml:space="preserve">. </w:t>
      </w:r>
      <w:r w:rsidR="00CF4E01">
        <w:rPr>
          <w:rFonts w:ascii="Cambria" w:eastAsia="Calibri" w:hAnsi="Cambria" w:cs="Times New Roman"/>
        </w:rPr>
        <w:t xml:space="preserve">Long hours of troubleshooting have taught me </w:t>
      </w:r>
      <w:ins w:id="17" w:author="Wayne Peacock" w:date="2015-07-25T12:56:00Z">
        <w:r w:rsidR="00E008B0">
          <w:rPr>
            <w:rFonts w:ascii="Cambria" w:eastAsia="Calibri" w:hAnsi="Cambria" w:cs="Times New Roman"/>
          </w:rPr>
          <w:t xml:space="preserve">that </w:t>
        </w:r>
      </w:ins>
      <w:r w:rsidR="00CF4E01">
        <w:rPr>
          <w:rFonts w:ascii="Cambria" w:eastAsia="Calibri" w:hAnsi="Cambria" w:cs="Times New Roman"/>
        </w:rPr>
        <w:t>most students are just making one of the following mistakes:</w:t>
      </w:r>
    </w:p>
    <w:p w14:paraId="0DFBB85F" w14:textId="1387DC3A" w:rsidR="00C2780A" w:rsidRDefault="00E008B0" w:rsidP="002170F0">
      <w:pPr>
        <w:spacing w:after="200" w:line="276" w:lineRule="auto"/>
        <w:rPr>
          <w:rFonts w:ascii="Cambria" w:eastAsia="Calibri" w:hAnsi="Cambria" w:cs="Times New Roman"/>
        </w:rPr>
      </w:pPr>
      <w:ins w:id="18" w:author="Wayne Peacock" w:date="2015-07-25T12:56:00Z">
        <w:r>
          <w:rPr>
            <w:rFonts w:ascii="Cambria" w:eastAsia="Calibri" w:hAnsi="Cambria" w:cs="Times New Roman"/>
            <w:b/>
          </w:rPr>
          <w:t xml:space="preserve">1. </w:t>
        </w:r>
      </w:ins>
      <w:r w:rsidR="00CF4E01">
        <w:rPr>
          <w:rFonts w:ascii="Cambria" w:eastAsia="Calibri" w:hAnsi="Cambria" w:cs="Times New Roman"/>
          <w:b/>
        </w:rPr>
        <w:t>You’re probably on the wrong network.</w:t>
      </w:r>
      <w:r w:rsidR="00CF4E01">
        <w:rPr>
          <w:rFonts w:ascii="Cambria" w:eastAsia="Calibri" w:hAnsi="Cambria" w:cs="Times New Roman"/>
        </w:rPr>
        <w:t xml:space="preserve"> </w:t>
      </w:r>
      <w:r w:rsidR="00BF684F">
        <w:rPr>
          <w:rFonts w:ascii="Cambria" w:eastAsia="Calibri" w:hAnsi="Cambria" w:cs="Times New Roman"/>
        </w:rPr>
        <w:t xml:space="preserve">Metro students should be using </w:t>
      </w:r>
      <w:ins w:id="19" w:author="Wayne Peacock" w:date="2015-07-25T12:58:00Z">
        <w:r w:rsidR="00641994">
          <w:rPr>
            <w:rFonts w:ascii="Cambria" w:eastAsia="Calibri" w:hAnsi="Cambria" w:cs="Times New Roman"/>
          </w:rPr>
          <w:t>“</w:t>
        </w:r>
      </w:ins>
      <w:proofErr w:type="spellStart"/>
      <w:r w:rsidR="00BF684F">
        <w:rPr>
          <w:rFonts w:ascii="Cambria" w:eastAsia="Calibri" w:hAnsi="Cambria" w:cs="Times New Roman"/>
        </w:rPr>
        <w:t>Metrostate</w:t>
      </w:r>
      <w:proofErr w:type="spellEnd"/>
      <w:r w:rsidR="00BF684F">
        <w:rPr>
          <w:rFonts w:ascii="Cambria" w:eastAsia="Calibri" w:hAnsi="Cambria" w:cs="Times New Roman"/>
        </w:rPr>
        <w:t>.</w:t>
      </w:r>
      <w:ins w:id="20" w:author="Wayne Peacock" w:date="2015-07-25T12:58:00Z">
        <w:r w:rsidR="00641994">
          <w:rPr>
            <w:rFonts w:ascii="Cambria" w:eastAsia="Calibri" w:hAnsi="Cambria" w:cs="Times New Roman"/>
          </w:rPr>
          <w:t>”</w:t>
        </w:r>
      </w:ins>
      <w:r w:rsidR="00BF684F">
        <w:rPr>
          <w:rFonts w:ascii="Cambria" w:eastAsia="Calibri" w:hAnsi="Cambria" w:cs="Times New Roman"/>
        </w:rPr>
        <w:t xml:space="preserve"> Why? Well, </w:t>
      </w:r>
      <w:ins w:id="21" w:author="Wayne Peacock" w:date="2015-07-25T12:58:00Z">
        <w:r w:rsidR="00641994">
          <w:rPr>
            <w:rFonts w:ascii="Cambria" w:eastAsia="Calibri" w:hAnsi="Cambria" w:cs="Times New Roman"/>
          </w:rPr>
          <w:t>“</w:t>
        </w:r>
      </w:ins>
      <w:proofErr w:type="spellStart"/>
      <w:r w:rsidR="00BF684F" w:rsidRPr="00FA0034">
        <w:rPr>
          <w:rFonts w:ascii="Cambria" w:eastAsia="Calibri" w:hAnsi="Cambria" w:cs="Times New Roman"/>
          <w:color w:val="FF0000"/>
        </w:rPr>
        <w:t>StarLAN</w:t>
      </w:r>
      <w:proofErr w:type="spellEnd"/>
      <w:ins w:id="22" w:author="Wayne Peacock" w:date="2015-07-25T12:58:00Z">
        <w:r w:rsidR="00641994">
          <w:rPr>
            <w:rFonts w:ascii="Cambria" w:eastAsia="Calibri" w:hAnsi="Cambria" w:cs="Times New Roman"/>
            <w:color w:val="FF0000"/>
          </w:rPr>
          <w:t>”</w:t>
        </w:r>
      </w:ins>
      <w:r w:rsidR="00BF684F" w:rsidRPr="00FA0034">
        <w:rPr>
          <w:rFonts w:ascii="Cambria" w:eastAsia="Calibri" w:hAnsi="Cambria" w:cs="Times New Roman"/>
          <w:color w:val="FF0000"/>
        </w:rPr>
        <w:t xml:space="preserve"> will kick you off after four hours</w:t>
      </w:r>
      <w:del w:id="23" w:author="Wayne Peacock" w:date="2015-07-25T12:58:00Z">
        <w:r w:rsidR="00BF684F" w:rsidRPr="00FA0034" w:rsidDel="00641994">
          <w:rPr>
            <w:rFonts w:ascii="Cambria" w:eastAsia="Calibri" w:hAnsi="Cambria" w:cs="Times New Roman"/>
            <w:color w:val="FF0000"/>
          </w:rPr>
          <w:delText xml:space="preserve">; </w:delText>
        </w:r>
      </w:del>
      <w:ins w:id="24" w:author="Wayne Peacock" w:date="2015-07-25T12:58:00Z">
        <w:r w:rsidR="00641994">
          <w:rPr>
            <w:rFonts w:ascii="Cambria" w:eastAsia="Calibri" w:hAnsi="Cambria" w:cs="Times New Roman"/>
            <w:color w:val="FF0000"/>
          </w:rPr>
          <w:t>, yet</w:t>
        </w:r>
        <w:r w:rsidR="00641994" w:rsidRPr="00FA0034">
          <w:rPr>
            <w:rFonts w:ascii="Cambria" w:eastAsia="Calibri" w:hAnsi="Cambria" w:cs="Times New Roman"/>
            <w:color w:val="FF0000"/>
          </w:rPr>
          <w:t xml:space="preserve"> </w:t>
        </w:r>
        <w:r w:rsidR="00641994">
          <w:rPr>
            <w:rFonts w:ascii="Cambria" w:eastAsia="Calibri" w:hAnsi="Cambria" w:cs="Times New Roman"/>
            <w:color w:val="FF0000"/>
          </w:rPr>
          <w:t>“</w:t>
        </w:r>
      </w:ins>
      <w:proofErr w:type="spellStart"/>
      <w:r w:rsidR="00BF684F" w:rsidRPr="00FA0034">
        <w:rPr>
          <w:rFonts w:ascii="Cambria" w:eastAsia="Calibri" w:hAnsi="Cambria" w:cs="Times New Roman"/>
          <w:color w:val="FF0000"/>
        </w:rPr>
        <w:t>Metrostate</w:t>
      </w:r>
      <w:proofErr w:type="spellEnd"/>
      <w:ins w:id="25" w:author="Wayne Peacock" w:date="2015-07-25T12:58:00Z">
        <w:r w:rsidR="00641994">
          <w:rPr>
            <w:rFonts w:ascii="Cambria" w:eastAsia="Calibri" w:hAnsi="Cambria" w:cs="Times New Roman"/>
            <w:color w:val="FF0000"/>
          </w:rPr>
          <w:t>”</w:t>
        </w:r>
      </w:ins>
      <w:r w:rsidR="00BF684F" w:rsidRPr="00FA0034">
        <w:rPr>
          <w:rFonts w:ascii="Cambria" w:eastAsia="Calibri" w:hAnsi="Cambria" w:cs="Times New Roman"/>
          <w:color w:val="FF0000"/>
        </w:rPr>
        <w:t xml:space="preserve"> won’t log you out until you have to change your </w:t>
      </w:r>
      <w:proofErr w:type="spellStart"/>
      <w:r w:rsidR="00BF684F" w:rsidRPr="00FA0034">
        <w:rPr>
          <w:rFonts w:ascii="Cambria" w:eastAsia="Calibri" w:hAnsi="Cambria" w:cs="Times New Roman"/>
          <w:color w:val="FF0000"/>
        </w:rPr>
        <w:t>StarID</w:t>
      </w:r>
      <w:proofErr w:type="spellEnd"/>
      <w:r w:rsidR="00BF684F" w:rsidRPr="00FA0034">
        <w:rPr>
          <w:rFonts w:ascii="Cambria" w:eastAsia="Calibri" w:hAnsi="Cambria" w:cs="Times New Roman"/>
          <w:color w:val="FF0000"/>
        </w:rPr>
        <w:t xml:space="preserve"> password (every 6 months). </w:t>
      </w:r>
      <w:ins w:id="26" w:author="Wayne Peacock" w:date="2015-07-25T12:58:00Z">
        <w:r w:rsidR="00641994">
          <w:rPr>
            <w:rFonts w:ascii="Cambria" w:eastAsia="Calibri" w:hAnsi="Cambria" w:cs="Times New Roman"/>
            <w:color w:val="FF0000"/>
          </w:rPr>
          <w:t>“</w:t>
        </w:r>
      </w:ins>
      <w:proofErr w:type="spellStart"/>
      <w:r w:rsidR="00BF684F">
        <w:rPr>
          <w:rFonts w:ascii="Cambria" w:eastAsia="Calibri" w:hAnsi="Cambria" w:cs="Times New Roman"/>
        </w:rPr>
        <w:t>StarLAN</w:t>
      </w:r>
      <w:proofErr w:type="spellEnd"/>
      <w:ins w:id="27" w:author="Wayne Peacock" w:date="2015-07-25T12:58:00Z">
        <w:r w:rsidR="00641994">
          <w:rPr>
            <w:rFonts w:ascii="Cambria" w:eastAsia="Calibri" w:hAnsi="Cambria" w:cs="Times New Roman"/>
          </w:rPr>
          <w:t>”</w:t>
        </w:r>
      </w:ins>
      <w:r w:rsidR="00BF684F">
        <w:rPr>
          <w:rFonts w:ascii="Cambria" w:eastAsia="Calibri" w:hAnsi="Cambria" w:cs="Times New Roman"/>
        </w:rPr>
        <w:t xml:space="preserve"> is designed so students visiting from other </w:t>
      </w:r>
      <w:proofErr w:type="spellStart"/>
      <w:r w:rsidR="00BF684F">
        <w:rPr>
          <w:rFonts w:ascii="Cambria" w:eastAsia="Calibri" w:hAnsi="Cambria" w:cs="Times New Roman"/>
        </w:rPr>
        <w:t>MnSCU</w:t>
      </w:r>
      <w:proofErr w:type="spellEnd"/>
      <w:r w:rsidR="00BF684F">
        <w:rPr>
          <w:rFonts w:ascii="Cambria" w:eastAsia="Calibri" w:hAnsi="Cambria" w:cs="Times New Roman"/>
        </w:rPr>
        <w:t xml:space="preserve"> schools can use their </w:t>
      </w:r>
      <w:proofErr w:type="spellStart"/>
      <w:r w:rsidR="00BF684F">
        <w:rPr>
          <w:rFonts w:ascii="Cambria" w:eastAsia="Calibri" w:hAnsi="Cambria" w:cs="Times New Roman"/>
        </w:rPr>
        <w:t>StarIDs</w:t>
      </w:r>
      <w:proofErr w:type="spellEnd"/>
      <w:r w:rsidR="00BF684F">
        <w:rPr>
          <w:rFonts w:ascii="Cambria" w:eastAsia="Calibri" w:hAnsi="Cambria" w:cs="Times New Roman"/>
        </w:rPr>
        <w:t xml:space="preserve"> to get online. Consider it a backup option.</w:t>
      </w:r>
    </w:p>
    <w:p w14:paraId="0DFBB860" w14:textId="7991980C" w:rsidR="00C40643" w:rsidRDefault="00E008B0" w:rsidP="002170F0">
      <w:pPr>
        <w:spacing w:after="200" w:line="276" w:lineRule="auto"/>
        <w:rPr>
          <w:rFonts w:ascii="Cambria" w:eastAsia="Calibri" w:hAnsi="Cambria" w:cs="Times New Roman"/>
        </w:rPr>
      </w:pPr>
      <w:ins w:id="28" w:author="Wayne Peacock" w:date="2015-07-25T12:56:00Z">
        <w:r>
          <w:rPr>
            <w:rFonts w:ascii="Cambria" w:eastAsia="Calibri" w:hAnsi="Cambria" w:cs="Times New Roman"/>
            <w:b/>
          </w:rPr>
          <w:t xml:space="preserve">2. </w:t>
        </w:r>
      </w:ins>
      <w:r w:rsidR="00C40643" w:rsidRPr="001A1AC3">
        <w:rPr>
          <w:rFonts w:ascii="Cambria" w:eastAsia="Calibri" w:hAnsi="Cambria" w:cs="Times New Roman"/>
          <w:b/>
        </w:rPr>
        <w:t>Doubl</w:t>
      </w:r>
      <w:r w:rsidR="001A1AC3" w:rsidRPr="001A1AC3">
        <w:rPr>
          <w:rFonts w:ascii="Cambria" w:eastAsia="Calibri" w:hAnsi="Cambria" w:cs="Times New Roman"/>
          <w:b/>
        </w:rPr>
        <w:t>e-check those checkboxes.</w:t>
      </w:r>
      <w:r w:rsidR="001A1AC3">
        <w:rPr>
          <w:rFonts w:ascii="Cambria" w:eastAsia="Calibri" w:hAnsi="Cambria" w:cs="Times New Roman"/>
        </w:rPr>
        <w:t xml:space="preserve"> </w:t>
      </w:r>
      <w:r w:rsidR="00BF684F">
        <w:rPr>
          <w:rFonts w:ascii="Cambria" w:eastAsia="Calibri" w:hAnsi="Cambria" w:cs="Times New Roman"/>
        </w:rPr>
        <w:t>You</w:t>
      </w:r>
      <w:r w:rsidR="001A1AC3">
        <w:rPr>
          <w:rFonts w:ascii="Cambria" w:eastAsia="Calibri" w:hAnsi="Cambria" w:cs="Times New Roman"/>
        </w:rPr>
        <w:t xml:space="preserve"> followed the guide, and it worked the first time, but coming back to campus later </w:t>
      </w:r>
      <w:r w:rsidR="00BF684F">
        <w:rPr>
          <w:rFonts w:ascii="Cambria" w:eastAsia="Calibri" w:hAnsi="Cambria" w:cs="Times New Roman"/>
        </w:rPr>
        <w:t>you’re offline again. Y</w:t>
      </w:r>
      <w:r w:rsidR="001A1AC3">
        <w:rPr>
          <w:rFonts w:ascii="Cambria" w:eastAsia="Calibri" w:hAnsi="Cambria" w:cs="Times New Roman"/>
        </w:rPr>
        <w:t>ou</w:t>
      </w:r>
      <w:r w:rsidR="00BF684F">
        <w:rPr>
          <w:rFonts w:ascii="Cambria" w:eastAsia="Calibri" w:hAnsi="Cambria" w:cs="Times New Roman"/>
        </w:rPr>
        <w:t xml:space="preserve"> probably</w:t>
      </w:r>
      <w:r w:rsidR="001A1AC3">
        <w:rPr>
          <w:rFonts w:ascii="Cambria" w:eastAsia="Calibri" w:hAnsi="Cambria" w:cs="Times New Roman"/>
        </w:rPr>
        <w:t xml:space="preserve"> missed </w:t>
      </w:r>
      <w:r w:rsidR="00BF684F">
        <w:rPr>
          <w:rFonts w:ascii="Cambria" w:eastAsia="Calibri" w:hAnsi="Cambria" w:cs="Times New Roman"/>
        </w:rPr>
        <w:t>a checkbox</w:t>
      </w:r>
      <w:r w:rsidR="001A1AC3">
        <w:rPr>
          <w:rFonts w:ascii="Cambria" w:eastAsia="Calibri" w:hAnsi="Cambria" w:cs="Times New Roman"/>
        </w:rPr>
        <w:t xml:space="preserve">. </w:t>
      </w:r>
      <w:r w:rsidR="00BF684F">
        <w:rPr>
          <w:rFonts w:ascii="Cambria" w:eastAsia="Calibri" w:hAnsi="Cambria" w:cs="Times New Roman"/>
        </w:rPr>
        <w:t>This is most common on Windows laptops, but it’s a problem for every device. Easy to fix!</w:t>
      </w:r>
    </w:p>
    <w:p w14:paraId="369B14DA" w14:textId="61830BCA" w:rsidR="0029554F" w:rsidRDefault="00E008B0" w:rsidP="002170F0">
      <w:pPr>
        <w:spacing w:after="200" w:line="276" w:lineRule="auto"/>
        <w:rPr>
          <w:rFonts w:ascii="Cambria" w:eastAsia="Calibri" w:hAnsi="Cambria" w:cs="Times New Roman"/>
        </w:rPr>
      </w:pPr>
      <w:ins w:id="29" w:author="Wayne Peacock" w:date="2015-07-25T12:56:00Z">
        <w:r>
          <w:rPr>
            <w:rFonts w:ascii="Cambria" w:eastAsia="Calibri" w:hAnsi="Cambria" w:cs="Times New Roman"/>
            <w:b/>
          </w:rPr>
          <w:t xml:space="preserve">3. </w:t>
        </w:r>
      </w:ins>
      <w:r w:rsidR="0029554F" w:rsidRPr="00C8711F">
        <w:rPr>
          <w:rFonts w:ascii="Cambria" w:eastAsia="Calibri" w:hAnsi="Cambria" w:cs="Times New Roman"/>
          <w:b/>
        </w:rPr>
        <w:t>Don’t sit in a dead zone.</w:t>
      </w:r>
      <w:r w:rsidR="0029554F">
        <w:rPr>
          <w:rFonts w:ascii="Cambria" w:eastAsia="Calibri" w:hAnsi="Cambria" w:cs="Times New Roman"/>
        </w:rPr>
        <w:t xml:space="preserve"> One of my favorite study spots is a small alcove in the basement of Founders Hall, near </w:t>
      </w:r>
      <w:r w:rsidR="0029554F">
        <w:rPr>
          <w:rFonts w:ascii="Cambria" w:eastAsia="Calibri" w:hAnsi="Cambria" w:cs="Times New Roman"/>
          <w:i/>
        </w:rPr>
        <w:t>The Metropolitan</w:t>
      </w:r>
      <w:r w:rsidR="0029554F">
        <w:rPr>
          <w:rFonts w:ascii="Cambria" w:eastAsia="Calibri" w:hAnsi="Cambria" w:cs="Times New Roman"/>
        </w:rPr>
        <w:t xml:space="preserve"> office. Unfortunately, it happens to be a Wi-Fi dead zone. There are routers all over campus, but they can’t reach everywhere. If </w:t>
      </w:r>
      <w:r w:rsidR="00883EE2">
        <w:rPr>
          <w:rFonts w:ascii="Cambria" w:eastAsia="Calibri" w:hAnsi="Cambria" w:cs="Times New Roman"/>
        </w:rPr>
        <w:t>your connection drops in a particular spot, seek out a better one</w:t>
      </w:r>
      <w:r w:rsidR="0029554F">
        <w:rPr>
          <w:rFonts w:ascii="Cambria" w:eastAsia="Calibri" w:hAnsi="Cambria" w:cs="Times New Roman"/>
        </w:rPr>
        <w:t>.</w:t>
      </w:r>
    </w:p>
    <w:p w14:paraId="0DFBB86A" w14:textId="357A8BA1" w:rsidR="00CF4E01" w:rsidRDefault="00E008B0" w:rsidP="002170F0">
      <w:pPr>
        <w:spacing w:after="200" w:line="276" w:lineRule="auto"/>
        <w:rPr>
          <w:rFonts w:ascii="Cambria" w:eastAsia="Calibri" w:hAnsi="Cambria" w:cs="Times New Roman"/>
        </w:rPr>
      </w:pPr>
      <w:ins w:id="30" w:author="Wayne Peacock" w:date="2015-07-25T12:56:00Z">
        <w:r>
          <w:rPr>
            <w:rFonts w:ascii="Cambria" w:eastAsia="Calibri" w:hAnsi="Cambria" w:cs="Times New Roman"/>
            <w:b/>
          </w:rPr>
          <w:t xml:space="preserve">4. </w:t>
        </w:r>
      </w:ins>
      <w:r w:rsidR="001A1AC3" w:rsidRPr="001A1AC3">
        <w:rPr>
          <w:rFonts w:ascii="Cambria" w:eastAsia="Calibri" w:hAnsi="Cambria" w:cs="Times New Roman"/>
          <w:b/>
        </w:rPr>
        <w:t>When in doubt, wipe it out.</w:t>
      </w:r>
      <w:r w:rsidR="001A1AC3">
        <w:rPr>
          <w:rFonts w:ascii="Cambria" w:eastAsia="Calibri" w:hAnsi="Cambria" w:cs="Times New Roman"/>
        </w:rPr>
        <w:t xml:space="preserve"> </w:t>
      </w:r>
      <w:r w:rsidR="008A356F">
        <w:rPr>
          <w:rFonts w:ascii="Cambria" w:eastAsia="Calibri" w:hAnsi="Cambria" w:cs="Times New Roman"/>
        </w:rPr>
        <w:t xml:space="preserve">Don’t hesitate to click </w:t>
      </w:r>
      <w:r w:rsidR="001A1AC3">
        <w:rPr>
          <w:rFonts w:ascii="Cambria" w:eastAsia="Calibri" w:hAnsi="Cambria" w:cs="Times New Roman"/>
        </w:rPr>
        <w:t>“Forget this network</w:t>
      </w:r>
      <w:del w:id="31" w:author="Wayne Peacock" w:date="2015-07-25T12:59:00Z">
        <w:r w:rsidR="001A1AC3" w:rsidDel="00641994">
          <w:rPr>
            <w:rFonts w:ascii="Cambria" w:eastAsia="Calibri" w:hAnsi="Cambria" w:cs="Times New Roman"/>
          </w:rPr>
          <w:delText xml:space="preserve">.” </w:delText>
        </w:r>
      </w:del>
      <w:ins w:id="32" w:author="Wayne Peacock" w:date="2015-07-25T12:59:00Z">
        <w:r w:rsidR="00641994">
          <w:rPr>
            <w:rFonts w:ascii="Cambria" w:eastAsia="Calibri" w:hAnsi="Cambria" w:cs="Times New Roman"/>
          </w:rPr>
          <w:t xml:space="preserve">,” </w:t>
        </w:r>
      </w:ins>
      <w:del w:id="33" w:author="Wayne Peacock" w:date="2015-07-25T12:59:00Z">
        <w:r w:rsidR="0029554F" w:rsidDel="00641994">
          <w:rPr>
            <w:rFonts w:ascii="Cambria" w:eastAsia="Calibri" w:hAnsi="Cambria" w:cs="Times New Roman"/>
          </w:rPr>
          <w:delText xml:space="preserve">Grab </w:delText>
        </w:r>
      </w:del>
      <w:ins w:id="34" w:author="Wayne Peacock" w:date="2015-07-25T12:59:00Z">
        <w:r w:rsidR="00641994">
          <w:rPr>
            <w:rFonts w:ascii="Cambria" w:eastAsia="Calibri" w:hAnsi="Cambria" w:cs="Times New Roman"/>
          </w:rPr>
          <w:t xml:space="preserve">grab </w:t>
        </w:r>
      </w:ins>
      <w:r w:rsidR="0029554F">
        <w:rPr>
          <w:rFonts w:ascii="Cambria" w:eastAsia="Calibri" w:hAnsi="Cambria" w:cs="Times New Roman"/>
        </w:rPr>
        <w:t>the guide and start</w:t>
      </w:r>
      <w:r w:rsidR="00C8711F">
        <w:rPr>
          <w:rFonts w:ascii="Cambria" w:eastAsia="Calibri" w:hAnsi="Cambria" w:cs="Times New Roman"/>
        </w:rPr>
        <w:t xml:space="preserve"> from the top</w:t>
      </w:r>
      <w:ins w:id="35" w:author="Wayne Peacock" w:date="2015-07-25T12:59:00Z">
        <w:r w:rsidR="00641994">
          <w:rPr>
            <w:rFonts w:ascii="Cambria" w:eastAsia="Calibri" w:hAnsi="Cambria" w:cs="Times New Roman"/>
          </w:rPr>
          <w:t>, b</w:t>
        </w:r>
      </w:ins>
      <w:del w:id="36" w:author="Wayne Peacock" w:date="2015-07-25T12:59:00Z">
        <w:r w:rsidR="00C8711F" w:rsidDel="00641994">
          <w:rPr>
            <w:rFonts w:ascii="Cambria" w:eastAsia="Calibri" w:hAnsi="Cambria" w:cs="Times New Roman"/>
          </w:rPr>
          <w:delText xml:space="preserve">. </w:delText>
        </w:r>
        <w:r w:rsidR="008A356F" w:rsidDel="00641994">
          <w:rPr>
            <w:rFonts w:ascii="Cambria" w:eastAsia="Calibri" w:hAnsi="Cambria" w:cs="Times New Roman"/>
          </w:rPr>
          <w:delText>B</w:delText>
        </w:r>
      </w:del>
      <w:r w:rsidR="008A356F">
        <w:rPr>
          <w:rFonts w:ascii="Cambria" w:eastAsia="Calibri" w:hAnsi="Cambria" w:cs="Times New Roman"/>
        </w:rPr>
        <w:t>ecause sometimes</w:t>
      </w:r>
      <w:del w:id="37" w:author="Wayne Peacock" w:date="2015-07-25T12:59:00Z">
        <w:r w:rsidR="008A356F" w:rsidDel="00641994">
          <w:rPr>
            <w:rFonts w:ascii="Cambria" w:eastAsia="Calibri" w:hAnsi="Cambria" w:cs="Times New Roman"/>
          </w:rPr>
          <w:delText>,</w:delText>
        </w:r>
      </w:del>
      <w:r w:rsidR="008A356F">
        <w:rPr>
          <w:rFonts w:ascii="Cambria" w:eastAsia="Calibri" w:hAnsi="Cambria" w:cs="Times New Roman"/>
        </w:rPr>
        <w:t xml:space="preserve"> you just need a hard reset.</w:t>
      </w:r>
    </w:p>
    <w:p w14:paraId="3636ADE8" w14:textId="300B1E6B" w:rsidR="0029554F" w:rsidRPr="00205D36" w:rsidRDefault="008A356F" w:rsidP="002170F0">
      <w:pPr>
        <w:spacing w:after="200" w:line="276" w:lineRule="auto"/>
        <w:rPr>
          <w:rFonts w:ascii="Cambria" w:eastAsia="Calibri" w:hAnsi="Cambria" w:cs="Times New Roman"/>
        </w:rPr>
      </w:pPr>
      <w:r>
        <w:rPr>
          <w:rFonts w:ascii="Cambria" w:eastAsia="Calibri" w:hAnsi="Cambria" w:cs="Times New Roman"/>
        </w:rPr>
        <w:t xml:space="preserve">At the end of the day, Metro has a huge network used by thousands of students and faculty across four campuses. You want to get </w:t>
      </w:r>
      <w:r w:rsidR="00883EE2">
        <w:rPr>
          <w:rFonts w:ascii="Cambria" w:eastAsia="Calibri" w:hAnsi="Cambria" w:cs="Times New Roman"/>
        </w:rPr>
        <w:t>online;</w:t>
      </w:r>
      <w:r>
        <w:rPr>
          <w:rFonts w:ascii="Cambria" w:eastAsia="Calibri" w:hAnsi="Cambria" w:cs="Times New Roman"/>
        </w:rPr>
        <w:t xml:space="preserve"> we want </w:t>
      </w:r>
      <w:r w:rsidR="00883EE2">
        <w:rPr>
          <w:rFonts w:ascii="Cambria" w:eastAsia="Calibri" w:hAnsi="Cambria" w:cs="Times New Roman"/>
        </w:rPr>
        <w:t xml:space="preserve">things to </w:t>
      </w:r>
      <w:r>
        <w:rPr>
          <w:rFonts w:ascii="Cambria" w:eastAsia="Calibri" w:hAnsi="Cambria" w:cs="Times New Roman"/>
        </w:rPr>
        <w:t xml:space="preserve">run smoothly. Give these tips a shot next time </w:t>
      </w:r>
      <w:r w:rsidR="00883EE2">
        <w:rPr>
          <w:rFonts w:ascii="Cambria" w:eastAsia="Calibri" w:hAnsi="Cambria" w:cs="Times New Roman"/>
        </w:rPr>
        <w:t xml:space="preserve">you have </w:t>
      </w:r>
      <w:r>
        <w:rPr>
          <w:rFonts w:ascii="Cambria" w:eastAsia="Calibri" w:hAnsi="Cambria" w:cs="Times New Roman"/>
        </w:rPr>
        <w:t>net trouble, and if they don’t work, get in touch with ITS via phone (651-793-1240), email (</w:t>
      </w:r>
      <w:hyperlink r:id="rId5" w:history="1">
        <w:r w:rsidRPr="000E4A77">
          <w:rPr>
            <w:rStyle w:val="Hyperlink"/>
            <w:rFonts w:ascii="Cambria" w:eastAsia="Calibri" w:hAnsi="Cambria" w:cs="Times New Roman"/>
          </w:rPr>
          <w:t>IT.Desk@metrostate.edu</w:t>
        </w:r>
      </w:hyperlink>
      <w:r>
        <w:rPr>
          <w:rFonts w:ascii="Cambria" w:eastAsia="Calibri" w:hAnsi="Cambria" w:cs="Times New Roman"/>
        </w:rPr>
        <w:t>), or in person at New Main L105. We’ll take a look.</w:t>
      </w:r>
    </w:p>
    <w:sectPr w:rsidR="0029554F" w:rsidRPr="0020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vin Miller">
    <w15:presenceInfo w15:providerId="None" w15:userId="Kevin Mil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D36"/>
    <w:rsid w:val="00016695"/>
    <w:rsid w:val="000B1596"/>
    <w:rsid w:val="001A1AC3"/>
    <w:rsid w:val="00205D36"/>
    <w:rsid w:val="002170F0"/>
    <w:rsid w:val="0029554F"/>
    <w:rsid w:val="004231AD"/>
    <w:rsid w:val="004C543E"/>
    <w:rsid w:val="00596C80"/>
    <w:rsid w:val="00641994"/>
    <w:rsid w:val="00683776"/>
    <w:rsid w:val="007F5332"/>
    <w:rsid w:val="00883EE2"/>
    <w:rsid w:val="008A356F"/>
    <w:rsid w:val="008D3449"/>
    <w:rsid w:val="00A46194"/>
    <w:rsid w:val="00BF684F"/>
    <w:rsid w:val="00C2780A"/>
    <w:rsid w:val="00C40643"/>
    <w:rsid w:val="00C8711F"/>
    <w:rsid w:val="00CF4E01"/>
    <w:rsid w:val="00E008B0"/>
    <w:rsid w:val="00F44D1C"/>
    <w:rsid w:val="00F94FD7"/>
    <w:rsid w:val="00FA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FBB8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D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A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D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T.Desk@metrostate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353</Words>
  <Characters>2015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King</dc:creator>
  <cp:keywords/>
  <dc:description/>
  <cp:lastModifiedBy>Wayne Peacock</cp:lastModifiedBy>
  <cp:revision>5</cp:revision>
  <dcterms:created xsi:type="dcterms:W3CDTF">2015-07-19T20:21:00Z</dcterms:created>
  <dcterms:modified xsi:type="dcterms:W3CDTF">2015-07-25T18:59:00Z</dcterms:modified>
</cp:coreProperties>
</file>