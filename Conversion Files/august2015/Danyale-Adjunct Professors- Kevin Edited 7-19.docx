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D1BD9" w14:textId="77777777" w:rsidR="00582378" w:rsidRDefault="00582378" w:rsidP="00582378">
      <w:r>
        <w:t>Community Faculty: Exploited?</w:t>
      </w:r>
    </w:p>
    <w:p w14:paraId="3FC23EFB" w14:textId="77777777" w:rsidR="00582378" w:rsidRDefault="00582378" w:rsidP="00582378">
      <w:r>
        <w:t>Danyale Green</w:t>
      </w:r>
    </w:p>
    <w:p w14:paraId="19F6F349" w14:textId="476EEEAD" w:rsidR="00582378" w:rsidRDefault="00582378" w:rsidP="00582378">
      <w:del w:id="0" w:author="Wayne Peacock" w:date="2015-07-25T13:59:00Z">
        <w:r w:rsidDel="008B5052">
          <w:delText>Uf3700eu</w:delText>
        </w:r>
      </w:del>
      <w:ins w:id="1" w:author="Wayne Peacock" w:date="2015-07-25T13:59:00Z">
        <w:r w:rsidR="008B5052">
          <w:t>u</w:t>
        </w:r>
        <w:bookmarkStart w:id="2" w:name="_GoBack"/>
        <w:bookmarkEnd w:id="2"/>
        <w:r w:rsidR="008B5052">
          <w:t>f3700eu</w:t>
        </w:r>
      </w:ins>
      <w:r>
        <w:t>@metrostate.edu</w:t>
      </w:r>
    </w:p>
    <w:p w14:paraId="31DFF1AA" w14:textId="77777777" w:rsidR="00582378" w:rsidRDefault="00582378" w:rsidP="00582378"/>
    <w:p w14:paraId="7746DECC" w14:textId="77777777" w:rsidR="0098470D" w:rsidRDefault="0077453F" w:rsidP="00582378">
      <w:pPr>
        <w:rPr>
          <w:ins w:id="3" w:author="Kevin Miller" w:date="2015-07-19T14:33:00Z"/>
        </w:rPr>
      </w:pPr>
      <w:r w:rsidRPr="00582378">
        <w:t>As a student at Metro</w:t>
      </w:r>
      <w:r w:rsidR="00F42B68" w:rsidRPr="00582378">
        <w:t>politan</w:t>
      </w:r>
      <w:r w:rsidRPr="00582378">
        <w:t xml:space="preserve"> State</w:t>
      </w:r>
      <w:r w:rsidR="00F42B68" w:rsidRPr="00582378">
        <w:t xml:space="preserve"> University</w:t>
      </w:r>
      <w:r w:rsidR="00DF24A1">
        <w:t>,</w:t>
      </w:r>
      <w:r w:rsidRPr="00582378">
        <w:t xml:space="preserve"> chances are high that you’ve taken one or a few classes </w:t>
      </w:r>
      <w:r w:rsidR="00F42B68" w:rsidRPr="00582378">
        <w:t>taught by what Metro call</w:t>
      </w:r>
      <w:r w:rsidR="006C555C" w:rsidRPr="00582378">
        <w:t>s</w:t>
      </w:r>
      <w:r w:rsidR="00F42B68" w:rsidRPr="00582378">
        <w:t xml:space="preserve"> “</w:t>
      </w:r>
      <w:del w:id="4" w:author="Wayne Peacock" w:date="2015-07-25T13:06:00Z">
        <w:r w:rsidR="00F42B68" w:rsidRPr="00582378" w:rsidDel="001B1C68">
          <w:delText xml:space="preserve">Community </w:delText>
        </w:r>
      </w:del>
      <w:ins w:id="5" w:author="Wayne Peacock" w:date="2015-07-25T13:06:00Z">
        <w:r w:rsidR="001B1C68">
          <w:t>c</w:t>
        </w:r>
        <w:r w:rsidR="001B1C68" w:rsidRPr="00582378">
          <w:t xml:space="preserve">ommunity </w:t>
        </w:r>
      </w:ins>
      <w:del w:id="6" w:author="Wayne Peacock" w:date="2015-07-25T13:06:00Z">
        <w:r w:rsidR="00F42B68" w:rsidRPr="00582378" w:rsidDel="001B1C68">
          <w:delText>Faculty</w:delText>
        </w:r>
      </w:del>
      <w:ins w:id="7" w:author="Wayne Peacock" w:date="2015-07-25T13:06:00Z">
        <w:r w:rsidR="001B1C68">
          <w:t>f</w:t>
        </w:r>
        <w:r w:rsidR="001B1C68" w:rsidRPr="00582378">
          <w:t>aculty</w:t>
        </w:r>
      </w:ins>
      <w:ins w:id="8" w:author="Wayne Peacock" w:date="2015-07-25T13:04:00Z">
        <w:r w:rsidR="001B1C68">
          <w:t>.</w:t>
        </w:r>
      </w:ins>
      <w:r w:rsidR="00593399" w:rsidRPr="00582378">
        <w:t>”</w:t>
      </w:r>
      <w:del w:id="9" w:author="Wayne Peacock" w:date="2015-07-25T13:04:00Z">
        <w:r w:rsidR="00593399" w:rsidRPr="00582378" w:rsidDel="001B1C68">
          <w:delText>.</w:delText>
        </w:r>
      </w:del>
      <w:ins w:id="10" w:author="Kevin Miller" w:date="2015-07-19T14:35:00Z">
        <w:r w:rsidR="0098470D">
          <w:t xml:space="preserve"> Many institutions of higher education call these professors </w:t>
        </w:r>
      </w:ins>
      <w:ins w:id="11" w:author="Kevin Miller" w:date="2015-07-19T14:37:00Z">
        <w:r w:rsidR="0098470D">
          <w:t>“adjunct faculty.”</w:t>
        </w:r>
      </w:ins>
      <w:ins w:id="12" w:author="Kevin Miller" w:date="2015-07-19T14:39:00Z">
        <w:r w:rsidR="0098470D">
          <w:t xml:space="preserve"> These professors are hired for part-time work and do not have tenure, unlike fully</w:t>
        </w:r>
      </w:ins>
      <w:ins w:id="13" w:author="Wayne Peacock" w:date="2015-07-25T13:04:00Z">
        <w:r w:rsidR="001B1C68">
          <w:t>-</w:t>
        </w:r>
      </w:ins>
      <w:ins w:id="14" w:author="Kevin Miller" w:date="2015-07-19T14:39:00Z">
        <w:del w:id="15" w:author="Wayne Peacock" w:date="2015-07-25T13:04:00Z">
          <w:r w:rsidR="0098470D" w:rsidDel="001B1C68">
            <w:delText xml:space="preserve"> </w:delText>
          </w:r>
        </w:del>
        <w:r w:rsidR="0098470D">
          <w:t xml:space="preserve">ranked professors. </w:t>
        </w:r>
      </w:ins>
      <w:del w:id="16" w:author="Kevin Miller" w:date="2015-07-19T14:39:00Z">
        <w:r w:rsidR="00593399" w:rsidRPr="00582378" w:rsidDel="0098470D">
          <w:delText xml:space="preserve"> </w:delText>
        </w:r>
      </w:del>
      <w:r w:rsidR="00593399" w:rsidRPr="00582378">
        <w:t>These are an</w:t>
      </w:r>
      <w:r w:rsidR="006C555C" w:rsidRPr="00582378">
        <w:t xml:space="preserve"> overwhelming number of professionals </w:t>
      </w:r>
      <w:del w:id="17" w:author="Wayne Peacock" w:date="2015-07-25T13:05:00Z">
        <w:r w:rsidR="006C555C" w:rsidRPr="00582378" w:rsidDel="001B1C68">
          <w:delText xml:space="preserve">that </w:delText>
        </w:r>
      </w:del>
      <w:ins w:id="18" w:author="Wayne Peacock" w:date="2015-07-25T13:05:00Z">
        <w:r w:rsidR="001B1C68">
          <w:t>who</w:t>
        </w:r>
        <w:r w:rsidR="001B1C68" w:rsidRPr="00582378">
          <w:t xml:space="preserve"> </w:t>
        </w:r>
      </w:ins>
      <w:r w:rsidR="006C555C" w:rsidRPr="00582378">
        <w:t>give merit to the small but growing national movement to call out universities</w:t>
      </w:r>
      <w:r w:rsidR="00995F0B" w:rsidRPr="00582378">
        <w:t xml:space="preserve"> and bring attention to the very large number of adjunct professors</w:t>
      </w:r>
      <w:r w:rsidR="00593399" w:rsidRPr="00582378">
        <w:t xml:space="preserve"> employed</w:t>
      </w:r>
      <w:r w:rsidR="00995F0B" w:rsidRPr="00582378">
        <w:t xml:space="preserve"> </w:t>
      </w:r>
      <w:r w:rsidR="006C555C" w:rsidRPr="00582378">
        <w:t>nation</w:t>
      </w:r>
      <w:del w:id="19" w:author="Wayne Peacock" w:date="2015-07-25T13:05:00Z">
        <w:r w:rsidR="006C555C" w:rsidRPr="00582378" w:rsidDel="001B1C68">
          <w:delText>-</w:delText>
        </w:r>
      </w:del>
      <w:r w:rsidR="006C555C" w:rsidRPr="00582378">
        <w:t>wide</w:t>
      </w:r>
      <w:r w:rsidR="001E2F60">
        <w:t xml:space="preserve">. </w:t>
      </w:r>
      <w:ins w:id="20" w:author="Kevin Miller" w:date="2015-07-19T14:48:00Z">
        <w:r w:rsidR="009174AC">
          <w:t>Adjunct faculty nation-wide staged a walk</w:t>
        </w:r>
        <w:del w:id="21" w:author="Wayne Peacock" w:date="2015-07-25T13:05:00Z">
          <w:r w:rsidR="009174AC" w:rsidDel="001B1C68">
            <w:delText>-</w:delText>
          </w:r>
        </w:del>
        <w:r w:rsidR="009174AC">
          <w:t>out on Feb</w:t>
        </w:r>
      </w:ins>
      <w:ins w:id="22" w:author="Wayne Peacock" w:date="2015-07-25T13:05:00Z">
        <w:r w:rsidR="001B1C68">
          <w:t>.</w:t>
        </w:r>
      </w:ins>
      <w:ins w:id="23" w:author="Kevin Miller" w:date="2015-07-19T14:48:00Z">
        <w:del w:id="24" w:author="Wayne Peacock" w:date="2015-07-25T13:05:00Z">
          <w:r w:rsidR="009174AC" w:rsidDel="001B1C68">
            <w:delText>ruary</w:delText>
          </w:r>
        </w:del>
        <w:r w:rsidR="009174AC">
          <w:t xml:space="preserve"> 25,</w:t>
        </w:r>
      </w:ins>
      <w:ins w:id="25" w:author="Wayne Peacock" w:date="2015-07-25T13:05:00Z">
        <w:r w:rsidR="001B1C68">
          <w:t xml:space="preserve"> 2015,</w:t>
        </w:r>
      </w:ins>
      <w:ins w:id="26" w:author="Kevin Miller" w:date="2015-07-19T14:48:00Z">
        <w:r w:rsidR="009174AC">
          <w:t xml:space="preserve"> asking for better wages and working conditions.</w:t>
        </w:r>
      </w:ins>
    </w:p>
    <w:p w14:paraId="74DE225B" w14:textId="77777777" w:rsidR="005100E8" w:rsidRPr="00582378" w:rsidRDefault="009174AC" w:rsidP="00582378">
      <w:ins w:id="27" w:author="Kevin Miller" w:date="2015-07-19T14:49:00Z">
        <w:r>
          <w:t xml:space="preserve">It is unclear exactly how many of Metro’s classes are taught by </w:t>
        </w:r>
        <w:del w:id="28" w:author="Wayne Peacock" w:date="2015-07-25T13:05:00Z">
          <w:r w:rsidDel="001B1C68">
            <w:delText>C</w:delText>
          </w:r>
        </w:del>
      </w:ins>
      <w:ins w:id="29" w:author="Wayne Peacock" w:date="2015-07-25T13:05:00Z">
        <w:r w:rsidR="001B1C68">
          <w:t>c</w:t>
        </w:r>
      </w:ins>
      <w:ins w:id="30" w:author="Kevin Miller" w:date="2015-07-19T14:49:00Z">
        <w:r>
          <w:t xml:space="preserve">ommunity </w:t>
        </w:r>
        <w:del w:id="31" w:author="Wayne Peacock" w:date="2015-07-25T13:05:00Z">
          <w:r w:rsidDel="001B1C68">
            <w:delText>F</w:delText>
          </w:r>
        </w:del>
      </w:ins>
      <w:ins w:id="32" w:author="Wayne Peacock" w:date="2015-07-25T13:05:00Z">
        <w:r w:rsidR="001B1C68">
          <w:t>f</w:t>
        </w:r>
      </w:ins>
      <w:ins w:id="33" w:author="Kevin Miller" w:date="2015-07-19T14:49:00Z">
        <w:r>
          <w:t xml:space="preserve">aculty. </w:t>
        </w:r>
      </w:ins>
      <w:r w:rsidR="001E2F60">
        <w:t>W</w:t>
      </w:r>
      <w:r w:rsidR="00593399" w:rsidRPr="00582378">
        <w:t xml:space="preserve">hen contacted, </w:t>
      </w:r>
      <w:r w:rsidR="005100E8" w:rsidRPr="00582378">
        <w:t xml:space="preserve">not one college </w:t>
      </w:r>
      <w:ins w:id="34" w:author="Wayne Peacock" w:date="2015-07-25T13:06:00Z">
        <w:r w:rsidR="001B1C68">
          <w:t xml:space="preserve">department </w:t>
        </w:r>
      </w:ins>
      <w:r w:rsidR="005100E8" w:rsidRPr="00582378">
        <w:t xml:space="preserve">within Metro </w:t>
      </w:r>
      <w:del w:id="35" w:author="Wayne Peacock" w:date="2015-07-25T13:06:00Z">
        <w:r w:rsidR="005100E8" w:rsidRPr="00582378" w:rsidDel="001B1C68">
          <w:delText xml:space="preserve">State </w:delText>
        </w:r>
      </w:del>
      <w:r w:rsidR="005100E8" w:rsidRPr="00582378">
        <w:t>could give a definite number of adjunct professors employed</w:t>
      </w:r>
      <w:r w:rsidR="001E2F60">
        <w:t>;</w:t>
      </w:r>
      <w:r w:rsidR="005100E8" w:rsidRPr="00582378">
        <w:t xml:space="preserve"> however</w:t>
      </w:r>
      <w:ins w:id="36" w:author="Wayne Peacock" w:date="2015-07-25T13:06:00Z">
        <w:r w:rsidR="001B1C68">
          <w:t>,</w:t>
        </w:r>
      </w:ins>
      <w:r w:rsidR="005100E8" w:rsidRPr="00582378">
        <w:t xml:space="preserve"> it was estimated that roughly 75</w:t>
      </w:r>
      <w:ins w:id="37" w:author="Wayne Peacock" w:date="2015-07-25T13:06:00Z">
        <w:r w:rsidR="001B1C68">
          <w:t xml:space="preserve"> percent</w:t>
        </w:r>
      </w:ins>
      <w:del w:id="38" w:author="Wayne Peacock" w:date="2015-07-25T13:06:00Z">
        <w:r w:rsidR="005100E8" w:rsidRPr="00582378" w:rsidDel="001B1C68">
          <w:delText>%</w:delText>
        </w:r>
      </w:del>
      <w:r w:rsidR="005100E8" w:rsidRPr="00582378">
        <w:t xml:space="preserve"> of Metro </w:t>
      </w:r>
      <w:del w:id="39" w:author="Wayne Peacock" w:date="2015-07-25T13:06:00Z">
        <w:r w:rsidR="005100E8" w:rsidRPr="00582378" w:rsidDel="001B1C68">
          <w:delText xml:space="preserve">State </w:delText>
        </w:r>
      </w:del>
      <w:r w:rsidR="005100E8" w:rsidRPr="00582378">
        <w:t xml:space="preserve">faculty is made up of </w:t>
      </w:r>
      <w:del w:id="40" w:author="Kevin Miller" w:date="2015-07-19T14:50:00Z">
        <w:r w:rsidR="005100E8" w:rsidRPr="00582378" w:rsidDel="009174AC">
          <w:delText>“</w:delText>
        </w:r>
      </w:del>
      <w:del w:id="41" w:author="Wayne Peacock" w:date="2015-07-25T13:06:00Z">
        <w:r w:rsidR="005100E8" w:rsidRPr="00582378" w:rsidDel="001B1C68">
          <w:delText>C</w:delText>
        </w:r>
      </w:del>
      <w:ins w:id="42" w:author="Wayne Peacock" w:date="2015-07-25T13:06:00Z">
        <w:r w:rsidR="001B1C68">
          <w:t>c</w:t>
        </w:r>
      </w:ins>
      <w:r w:rsidR="005100E8" w:rsidRPr="00582378">
        <w:t xml:space="preserve">ommunity </w:t>
      </w:r>
      <w:del w:id="43" w:author="Wayne Peacock" w:date="2015-07-25T13:06:00Z">
        <w:r w:rsidR="005100E8" w:rsidRPr="00582378" w:rsidDel="001B1C68">
          <w:delText>Faculty</w:delText>
        </w:r>
      </w:del>
      <w:ins w:id="44" w:author="Wayne Peacock" w:date="2015-07-25T13:06:00Z">
        <w:r w:rsidR="001B1C68">
          <w:t>f</w:t>
        </w:r>
        <w:r w:rsidR="001B1C68" w:rsidRPr="00582378">
          <w:t>aculty</w:t>
        </w:r>
      </w:ins>
      <w:del w:id="45" w:author="Kevin Miller" w:date="2015-07-19T14:50:00Z">
        <w:r w:rsidR="005100E8" w:rsidRPr="00582378" w:rsidDel="009174AC">
          <w:delText>”</w:delText>
        </w:r>
      </w:del>
      <w:del w:id="46" w:author="Wayne Peacock" w:date="2015-07-25T13:06:00Z">
        <w:r w:rsidR="005100E8" w:rsidRPr="00582378" w:rsidDel="001B1C68">
          <w:delText>.</w:delText>
        </w:r>
      </w:del>
      <w:ins w:id="47" w:author="Wayne Peacock" w:date="2015-07-25T13:06:00Z">
        <w:r w:rsidR="001B1C68">
          <w:t>.</w:t>
        </w:r>
      </w:ins>
      <w:r w:rsidR="005100E8" w:rsidRPr="00582378">
        <w:t xml:space="preserve"> </w:t>
      </w:r>
      <w:ins w:id="48" w:author="Kevin Miller" w:date="2015-07-19T14:52:00Z">
        <w:r>
          <w:t>According to National Public Radio, 76 percent of college professors</w:t>
        </w:r>
      </w:ins>
      <w:ins w:id="49" w:author="Kevin Miller" w:date="2015-07-19T14:54:00Z">
        <w:r>
          <w:t xml:space="preserve"> nation</w:t>
        </w:r>
        <w:del w:id="50" w:author="Wayne Peacock" w:date="2015-07-25T13:06:00Z">
          <w:r w:rsidDel="001B1C68">
            <w:delText>-</w:delText>
          </w:r>
        </w:del>
        <w:r>
          <w:t>wide</w:t>
        </w:r>
      </w:ins>
      <w:ins w:id="51" w:author="Kevin Miller" w:date="2015-07-19T14:52:00Z">
        <w:r>
          <w:t xml:space="preserve"> </w:t>
        </w:r>
      </w:ins>
      <w:ins w:id="52" w:author="Kevin Miller" w:date="2015-07-19T14:53:00Z">
        <w:r>
          <w:t>are part-time adjunct faculty.</w:t>
        </w:r>
      </w:ins>
    </w:p>
    <w:p w14:paraId="08D8ECC8" w14:textId="3B8B1BE1" w:rsidR="007121B8" w:rsidRPr="00582378" w:rsidRDefault="00593399" w:rsidP="00582378">
      <w:r w:rsidRPr="00582378">
        <w:t>Well</w:t>
      </w:r>
      <w:ins w:id="53" w:author="Wayne Peacock" w:date="2015-07-25T13:07:00Z">
        <w:r w:rsidR="00FF2032">
          <w:t>-</w:t>
        </w:r>
      </w:ins>
      <w:del w:id="54" w:author="Wayne Peacock" w:date="2015-07-25T13:07:00Z">
        <w:r w:rsidR="00F42B68" w:rsidRPr="00582378" w:rsidDel="00FF2032">
          <w:delText xml:space="preserve"> </w:delText>
        </w:r>
      </w:del>
      <w:r w:rsidR="00F42B68" w:rsidRPr="00582378">
        <w:t>trained and qualified to te</w:t>
      </w:r>
      <w:r w:rsidRPr="00582378">
        <w:t>ach</w:t>
      </w:r>
      <w:r w:rsidR="00F42B68" w:rsidRPr="00582378">
        <w:t xml:space="preserve"> courses at </w:t>
      </w:r>
      <w:del w:id="55" w:author="Wayne Peacock" w:date="2015-07-25T13:07:00Z">
        <w:r w:rsidRPr="00582378" w:rsidDel="00FF2032">
          <w:delText>the university</w:delText>
        </w:r>
      </w:del>
      <w:ins w:id="56" w:author="Wayne Peacock" w:date="2015-07-25T13:07:00Z">
        <w:r w:rsidR="00FF2032">
          <w:t>Metro</w:t>
        </w:r>
      </w:ins>
      <w:r w:rsidR="00F42B68" w:rsidRPr="00582378">
        <w:t>,</w:t>
      </w:r>
      <w:r w:rsidR="005100E8" w:rsidRPr="00582378">
        <w:t xml:space="preserve"> </w:t>
      </w:r>
      <w:del w:id="57" w:author="Wayne Peacock" w:date="2015-07-25T13:07:00Z">
        <w:r w:rsidR="005100E8" w:rsidRPr="00582378" w:rsidDel="00FF2032">
          <w:delText xml:space="preserve">Community </w:delText>
        </w:r>
      </w:del>
      <w:ins w:id="58" w:author="Wayne Peacock" w:date="2015-07-25T13:07:00Z">
        <w:r w:rsidR="00FF2032">
          <w:t>c</w:t>
        </w:r>
        <w:r w:rsidR="00FF2032" w:rsidRPr="00582378">
          <w:t xml:space="preserve">ommunity </w:t>
        </w:r>
      </w:ins>
      <w:del w:id="59" w:author="Wayne Peacock" w:date="2015-07-25T13:07:00Z">
        <w:r w:rsidR="005100E8" w:rsidRPr="00582378" w:rsidDel="00FF2032">
          <w:delText xml:space="preserve">Faculty </w:delText>
        </w:r>
      </w:del>
      <w:ins w:id="60" w:author="Wayne Peacock" w:date="2015-07-25T13:07:00Z">
        <w:r w:rsidR="00FF2032">
          <w:t>f</w:t>
        </w:r>
        <w:r w:rsidR="00FF2032" w:rsidRPr="00582378">
          <w:t xml:space="preserve">aculty </w:t>
        </w:r>
      </w:ins>
      <w:r w:rsidR="005100E8" w:rsidRPr="00582378">
        <w:t>members</w:t>
      </w:r>
      <w:r w:rsidR="00F42B68" w:rsidRPr="00582378">
        <w:t xml:space="preserve"> are offered no benefits, no job security, and very little union representation. According to Dr.</w:t>
      </w:r>
      <w:r w:rsidR="006C555C" w:rsidRPr="00582378">
        <w:t xml:space="preserve"> Anne Winkler,</w:t>
      </w:r>
      <w:r w:rsidR="005100E8" w:rsidRPr="00582378">
        <w:t xml:space="preserve"> a </w:t>
      </w:r>
      <w:del w:id="61" w:author="Wayne Peacock" w:date="2015-07-25T13:07:00Z">
        <w:r w:rsidR="005100E8" w:rsidRPr="00582378" w:rsidDel="008B2BA4">
          <w:delText xml:space="preserve">Community </w:delText>
        </w:r>
      </w:del>
      <w:ins w:id="62" w:author="Wayne Peacock" w:date="2015-07-25T13:07:00Z">
        <w:r w:rsidR="008B2BA4">
          <w:t>c</w:t>
        </w:r>
        <w:r w:rsidR="008B2BA4" w:rsidRPr="00582378">
          <w:t xml:space="preserve">ommunity </w:t>
        </w:r>
      </w:ins>
      <w:del w:id="63" w:author="Wayne Peacock" w:date="2015-07-25T13:07:00Z">
        <w:r w:rsidR="005100E8" w:rsidRPr="00582378" w:rsidDel="008B2BA4">
          <w:delText>F</w:delText>
        </w:r>
        <w:r w:rsidR="00F42B68" w:rsidRPr="00582378" w:rsidDel="008B2BA4">
          <w:delText>aculty</w:delText>
        </w:r>
        <w:r w:rsidR="005100E8" w:rsidRPr="00582378" w:rsidDel="008B2BA4">
          <w:delText xml:space="preserve"> </w:delText>
        </w:r>
      </w:del>
      <w:ins w:id="64" w:author="Wayne Peacock" w:date="2015-07-25T13:07:00Z">
        <w:r w:rsidR="008B2BA4">
          <w:t>f</w:t>
        </w:r>
        <w:r w:rsidR="008B2BA4" w:rsidRPr="00582378">
          <w:t xml:space="preserve">aculty </w:t>
        </w:r>
      </w:ins>
      <w:r w:rsidR="005100E8" w:rsidRPr="00582378">
        <w:t>membe</w:t>
      </w:r>
      <w:r w:rsidRPr="00582378">
        <w:t>r</w:t>
      </w:r>
      <w:r w:rsidR="00F42B68" w:rsidRPr="00582378">
        <w:t xml:space="preserve"> at Metro </w:t>
      </w:r>
      <w:del w:id="65" w:author="Wayne Peacock" w:date="2015-07-25T13:07:00Z">
        <w:r w:rsidR="00F42B68" w:rsidRPr="00582378" w:rsidDel="008B2BA4">
          <w:delText xml:space="preserve">State </w:delText>
        </w:r>
      </w:del>
      <w:r w:rsidR="00F42B68" w:rsidRPr="00582378">
        <w:t>for the past eight years, “the MNSCU faculty union (</w:t>
      </w:r>
      <w:del w:id="66" w:author="Wayne Peacock" w:date="2015-07-25T13:07:00Z">
        <w:r w:rsidR="00F42B68" w:rsidRPr="00582378" w:rsidDel="008B2BA4">
          <w:delText xml:space="preserve">The </w:delText>
        </w:r>
      </w:del>
      <w:ins w:id="67" w:author="Wayne Peacock" w:date="2015-07-25T13:07:00Z">
        <w:r w:rsidR="008B2BA4">
          <w:t>t</w:t>
        </w:r>
        <w:r w:rsidR="008B2BA4" w:rsidRPr="00582378">
          <w:t xml:space="preserve">he </w:t>
        </w:r>
      </w:ins>
      <w:r w:rsidR="00F42B68" w:rsidRPr="00582378">
        <w:t>Inter-Faculty Organization) does not put the needs of its most exploited members first.</w:t>
      </w:r>
      <w:r w:rsidR="006C555C" w:rsidRPr="00582378">
        <w:t xml:space="preserve"> </w:t>
      </w:r>
      <w:del w:id="68" w:author="Wayne Peacock" w:date="2015-07-25T13:08:00Z">
        <w:r w:rsidR="006C555C" w:rsidRPr="00582378" w:rsidDel="008B2BA4">
          <w:delText xml:space="preserve"> </w:delText>
        </w:r>
      </w:del>
      <w:r w:rsidR="006C555C" w:rsidRPr="00582378">
        <w:t xml:space="preserve">The union should not accept that the majority of the faculty it represents </w:t>
      </w:r>
      <w:del w:id="69" w:author="Wayne Peacock" w:date="2015-07-25T13:08:00Z">
        <w:r w:rsidR="006C555C" w:rsidRPr="00582378" w:rsidDel="008B2BA4">
          <w:delText xml:space="preserve">have </w:delText>
        </w:r>
      </w:del>
      <w:ins w:id="70" w:author="Wayne Peacock" w:date="2015-07-25T13:08:00Z">
        <w:r w:rsidR="008B2BA4" w:rsidRPr="00582378">
          <w:t>ha</w:t>
        </w:r>
        <w:r w:rsidR="008B2BA4">
          <w:t>s</w:t>
        </w:r>
        <w:r w:rsidR="008B2BA4" w:rsidRPr="00582378">
          <w:t xml:space="preserve"> </w:t>
        </w:r>
      </w:ins>
      <w:r w:rsidR="006C555C" w:rsidRPr="00582378">
        <w:t>no health care. Our hours are minimized to make sure that we do not.</w:t>
      </w:r>
      <w:r w:rsidR="00F42B68" w:rsidRPr="00582378">
        <w:t>”</w:t>
      </w:r>
      <w:r w:rsidR="006C555C" w:rsidRPr="00582378">
        <w:t xml:space="preserve"> </w:t>
      </w:r>
    </w:p>
    <w:p w14:paraId="0500618B" w14:textId="01C51E4E" w:rsidR="00202305" w:rsidRPr="00582378" w:rsidRDefault="00593399" w:rsidP="00582378">
      <w:r w:rsidRPr="00582378">
        <w:t xml:space="preserve">Community </w:t>
      </w:r>
      <w:del w:id="71" w:author="Wayne Peacock" w:date="2015-07-25T13:08:00Z">
        <w:r w:rsidRPr="00582378" w:rsidDel="008B2BA4">
          <w:delText xml:space="preserve">Faculty </w:delText>
        </w:r>
      </w:del>
      <w:ins w:id="72" w:author="Wayne Peacock" w:date="2015-07-25T13:08:00Z">
        <w:r w:rsidR="008B2BA4">
          <w:t>f</w:t>
        </w:r>
        <w:r w:rsidR="008B2BA4" w:rsidRPr="00582378">
          <w:t xml:space="preserve">aculty </w:t>
        </w:r>
      </w:ins>
      <w:r w:rsidRPr="00582378">
        <w:t>members are p</w:t>
      </w:r>
      <w:r w:rsidR="00995F0B" w:rsidRPr="00582378">
        <w:t>aid per course</w:t>
      </w:r>
      <w:r w:rsidR="005100E8" w:rsidRPr="00582378">
        <w:t>,</w:t>
      </w:r>
      <w:r w:rsidR="00995F0B" w:rsidRPr="00582378">
        <w:t xml:space="preserve"> unless it is an online course</w:t>
      </w:r>
      <w:r w:rsidR="005100E8" w:rsidRPr="00582378">
        <w:t>,</w:t>
      </w:r>
      <w:r w:rsidRPr="00582378">
        <w:t xml:space="preserve"> and</w:t>
      </w:r>
      <w:r w:rsidR="005100E8" w:rsidRPr="00582378">
        <w:t xml:space="preserve"> receive a very meager flat rate.</w:t>
      </w:r>
      <w:del w:id="73" w:author="Wayne Peacock" w:date="2015-07-25T13:08:00Z">
        <w:r w:rsidR="005100E8" w:rsidRPr="00582378" w:rsidDel="008B2BA4">
          <w:delText xml:space="preserve"> </w:delText>
        </w:r>
      </w:del>
      <w:r w:rsidR="005100E8" w:rsidRPr="00582378">
        <w:t xml:space="preserve"> </w:t>
      </w:r>
      <w:r w:rsidR="0095406E" w:rsidRPr="001E2F60">
        <w:rPr>
          <w:color w:val="FF0000"/>
        </w:rPr>
        <w:t>Dr.</w:t>
      </w:r>
      <w:r w:rsidR="00995F0B" w:rsidRPr="001E2F60">
        <w:rPr>
          <w:color w:val="FF0000"/>
        </w:rPr>
        <w:t xml:space="preserve"> Winkler, for </w:t>
      </w:r>
      <w:del w:id="74" w:author="Wayne Peacock" w:date="2015-07-25T13:08:00Z">
        <w:r w:rsidR="00995F0B" w:rsidRPr="001E2F60" w:rsidDel="008B2BA4">
          <w:rPr>
            <w:color w:val="FF0000"/>
          </w:rPr>
          <w:delText>instance</w:delText>
        </w:r>
      </w:del>
      <w:ins w:id="75" w:author="Wayne Peacock" w:date="2015-07-25T13:08:00Z">
        <w:r w:rsidR="008B2BA4">
          <w:rPr>
            <w:color w:val="FF0000"/>
          </w:rPr>
          <w:t>example</w:t>
        </w:r>
      </w:ins>
      <w:r w:rsidR="00995F0B" w:rsidRPr="001E2F60">
        <w:rPr>
          <w:color w:val="FF0000"/>
        </w:rPr>
        <w:t xml:space="preserve">, </w:t>
      </w:r>
      <w:r w:rsidR="0095406E" w:rsidRPr="001E2F60">
        <w:rPr>
          <w:color w:val="FF0000"/>
        </w:rPr>
        <w:t>receives</w:t>
      </w:r>
      <w:r w:rsidR="00995F0B" w:rsidRPr="001E2F60">
        <w:rPr>
          <w:color w:val="FF0000"/>
        </w:rPr>
        <w:t xml:space="preserve"> a mere $5,200 per</w:t>
      </w:r>
      <w:r w:rsidR="0095406E" w:rsidRPr="001E2F60">
        <w:rPr>
          <w:color w:val="FF0000"/>
        </w:rPr>
        <w:t xml:space="preserve"> off</w:t>
      </w:r>
      <w:del w:id="76" w:author="Wayne Peacock" w:date="2015-07-25T13:08:00Z">
        <w:r w:rsidR="0095406E" w:rsidRPr="001E2F60" w:rsidDel="008B2BA4">
          <w:rPr>
            <w:color w:val="FF0000"/>
          </w:rPr>
          <w:delText>-</w:delText>
        </w:r>
      </w:del>
      <w:r w:rsidR="0095406E" w:rsidRPr="001E2F60">
        <w:rPr>
          <w:color w:val="FF0000"/>
        </w:rPr>
        <w:t>line</w:t>
      </w:r>
      <w:r w:rsidR="00995F0B" w:rsidRPr="001E2F60">
        <w:rPr>
          <w:color w:val="FF0000"/>
        </w:rPr>
        <w:t xml:space="preserve"> course</w:t>
      </w:r>
      <w:r w:rsidR="005100E8" w:rsidRPr="001E2F60">
        <w:rPr>
          <w:color w:val="FF0000"/>
        </w:rPr>
        <w:t xml:space="preserve"> </w:t>
      </w:r>
      <w:r w:rsidR="005100E8" w:rsidRPr="00582378">
        <w:t xml:space="preserve">(online courses are paid depending </w:t>
      </w:r>
      <w:ins w:id="77" w:author="Wayne Peacock" w:date="2015-07-25T13:08:00Z">
        <w:r w:rsidR="008B2BA4">
          <w:t>up</w:t>
        </w:r>
      </w:ins>
      <w:r w:rsidR="005100E8" w:rsidRPr="00582378">
        <w:t xml:space="preserve">on </w:t>
      </w:r>
      <w:r w:rsidRPr="00582378">
        <w:t>the number of students enrolled;</w:t>
      </w:r>
      <w:r w:rsidR="005100E8" w:rsidRPr="00582378">
        <w:t xml:space="preserve"> a number capped at 20)</w:t>
      </w:r>
      <w:ins w:id="78" w:author="Wayne Peacock" w:date="2015-07-25T13:09:00Z">
        <w:r w:rsidR="008B2BA4">
          <w:t>,</w:t>
        </w:r>
      </w:ins>
      <w:r w:rsidR="00995F0B" w:rsidRPr="00582378">
        <w:t xml:space="preserve"> and</w:t>
      </w:r>
      <w:ins w:id="79" w:author="Wayne Peacock" w:date="2015-07-25T13:09:00Z">
        <w:r w:rsidR="008B2BA4">
          <w:t>,</w:t>
        </w:r>
      </w:ins>
      <w:r w:rsidR="00995F0B" w:rsidRPr="00582378">
        <w:t xml:space="preserve"> according to</w:t>
      </w:r>
      <w:ins w:id="80" w:author="Wayne Peacock" w:date="2015-07-25T13:09:00Z">
        <w:r w:rsidR="008B2BA4">
          <w:t xml:space="preserve"> </w:t>
        </w:r>
      </w:ins>
      <w:del w:id="81" w:author="Wayne Peacock" w:date="2015-07-25T13:09:00Z">
        <w:r w:rsidR="00995F0B" w:rsidRPr="00582378" w:rsidDel="008B2BA4">
          <w:delText xml:space="preserve"> the</w:delText>
        </w:r>
        <w:r w:rsidR="0095406E" w:rsidRPr="00582378" w:rsidDel="008B2BA4">
          <w:delText xml:space="preserve"> </w:delText>
        </w:r>
      </w:del>
      <w:r w:rsidR="0095406E" w:rsidRPr="00582378">
        <w:t>Metro</w:t>
      </w:r>
      <w:ins w:id="82" w:author="Kevin Miller" w:date="2015-07-19T14:55:00Z">
        <w:r w:rsidR="00C42158">
          <w:t>’s</w:t>
        </w:r>
      </w:ins>
      <w:del w:id="83" w:author="Kevin Miller" w:date="2015-07-19T14:55:00Z">
        <w:r w:rsidR="0095406E" w:rsidRPr="00582378" w:rsidDel="00C42158">
          <w:delText xml:space="preserve"> State</w:delText>
        </w:r>
      </w:del>
      <w:r w:rsidR="0095406E" w:rsidRPr="00582378">
        <w:t xml:space="preserve"> website</w:t>
      </w:r>
      <w:ins w:id="84" w:author="Wayne Peacock" w:date="2015-07-25T13:09:00Z">
        <w:r w:rsidR="008B2BA4">
          <w:t>,</w:t>
        </w:r>
      </w:ins>
      <w:r w:rsidR="0095406E" w:rsidRPr="00582378">
        <w:t xml:space="preserve"> “Community </w:t>
      </w:r>
      <w:del w:id="85" w:author="Wayne Peacock" w:date="2015-07-25T13:09:00Z">
        <w:r w:rsidR="0095406E" w:rsidRPr="00582378" w:rsidDel="008B2BA4">
          <w:delText xml:space="preserve">Faculty </w:delText>
        </w:r>
      </w:del>
      <w:ins w:id="86" w:author="Wayne Peacock" w:date="2015-07-25T13:09:00Z">
        <w:r w:rsidR="008B2BA4">
          <w:t>F</w:t>
        </w:r>
        <w:r w:rsidR="008B2BA4" w:rsidRPr="00582378">
          <w:t xml:space="preserve">aculty </w:t>
        </w:r>
      </w:ins>
      <w:r w:rsidR="0095406E" w:rsidRPr="00582378">
        <w:t>members may only teach up to 10 credits per</w:t>
      </w:r>
      <w:r w:rsidRPr="00582378">
        <w:t xml:space="preserve"> academic year</w:t>
      </w:r>
      <w:r w:rsidR="0095406E" w:rsidRPr="00582378">
        <w:t>.</w:t>
      </w:r>
      <w:r w:rsidRPr="00582378">
        <w:t xml:space="preserve">” </w:t>
      </w:r>
      <w:r w:rsidR="0095406E" w:rsidRPr="00582378">
        <w:t>For</w:t>
      </w:r>
      <w:r w:rsidR="001E2F60">
        <w:t xml:space="preserve"> Winkler</w:t>
      </w:r>
      <w:ins w:id="87" w:author="Wayne Peacock" w:date="2015-07-25T13:10:00Z">
        <w:r w:rsidR="008B2BA4">
          <w:t>,</w:t>
        </w:r>
      </w:ins>
      <w:r w:rsidR="001E2F60">
        <w:t xml:space="preserve"> this is an</w:t>
      </w:r>
      <w:r w:rsidR="0095406E" w:rsidRPr="00582378">
        <w:t xml:space="preserve"> insufficient amount. “The only way I can do this work is because I a</w:t>
      </w:r>
      <w:r w:rsidR="00582378">
        <w:t>m married to someone with a real</w:t>
      </w:r>
      <w:r w:rsidR="0095406E" w:rsidRPr="00582378">
        <w:t xml:space="preserve"> union job, working for the Minneapolis Public Schools</w:t>
      </w:r>
      <w:ins w:id="88" w:author="Wayne Peacock" w:date="2015-07-25T13:10:00Z">
        <w:r w:rsidR="002C2509">
          <w:t xml:space="preserve">, which </w:t>
        </w:r>
      </w:ins>
      <w:del w:id="89" w:author="Wayne Peacock" w:date="2015-07-25T13:10:00Z">
        <w:r w:rsidR="0095406E" w:rsidRPr="00582378" w:rsidDel="002C2509">
          <w:delText xml:space="preserve"> that </w:delText>
        </w:r>
      </w:del>
      <w:r w:rsidR="0095406E" w:rsidRPr="00582378">
        <w:t>provides a living salary and family health benefits.”</w:t>
      </w:r>
    </w:p>
    <w:p w14:paraId="7AAABD67" w14:textId="0A8ACDAB" w:rsidR="00995F0B" w:rsidRPr="00582378" w:rsidRDefault="0095406E" w:rsidP="00582378">
      <w:r w:rsidRPr="00582378">
        <w:t xml:space="preserve">The assumption, according to Winkler, is that community faculty have </w:t>
      </w:r>
      <w:r w:rsidR="00202305" w:rsidRPr="00582378">
        <w:t xml:space="preserve">full-time </w:t>
      </w:r>
      <w:r w:rsidRPr="00582378">
        <w:t>jobs elsewhere</w:t>
      </w:r>
      <w:del w:id="90" w:author="Wayne Peacock" w:date="2015-07-25T13:11:00Z">
        <w:r w:rsidR="00593399" w:rsidRPr="00582378" w:rsidDel="000A2204">
          <w:delText>,</w:delText>
        </w:r>
        <w:r w:rsidR="00202305" w:rsidRPr="00582378" w:rsidDel="000A2204">
          <w:delText xml:space="preserve"> </w:delText>
        </w:r>
      </w:del>
      <w:ins w:id="91" w:author="Wayne Peacock" w:date="2015-07-25T13:11:00Z">
        <w:r w:rsidR="000A2204">
          <w:t>;</w:t>
        </w:r>
        <w:r w:rsidR="000A2204" w:rsidRPr="00582378">
          <w:t xml:space="preserve"> </w:t>
        </w:r>
      </w:ins>
      <w:r w:rsidR="00202305" w:rsidRPr="00582378">
        <w:t>however,</w:t>
      </w:r>
      <w:r w:rsidRPr="00582378">
        <w:t xml:space="preserve"> one must stop to wonder how much time and energy a professor can dedicate to a course</w:t>
      </w:r>
      <w:r w:rsidR="00202305" w:rsidRPr="00582378">
        <w:t xml:space="preserve"> and its students</w:t>
      </w:r>
      <w:r w:rsidRPr="00582378">
        <w:t xml:space="preserve"> if they are</w:t>
      </w:r>
      <w:r w:rsidR="00202305" w:rsidRPr="00582378">
        <w:t>,</w:t>
      </w:r>
      <w:r w:rsidRPr="00582378">
        <w:t xml:space="preserve"> in fact</w:t>
      </w:r>
      <w:r w:rsidR="00202305" w:rsidRPr="00582378">
        <w:t>,</w:t>
      </w:r>
      <w:r w:rsidRPr="00582378">
        <w:t xml:space="preserve"> employed elsewhere</w:t>
      </w:r>
      <w:r w:rsidRPr="001E2F60">
        <w:rPr>
          <w:color w:val="FF0000"/>
        </w:rPr>
        <w:t xml:space="preserve">. </w:t>
      </w:r>
      <w:r w:rsidR="00202305" w:rsidRPr="001E2F60">
        <w:rPr>
          <w:color w:val="FF0000"/>
        </w:rPr>
        <w:t>Is the</w:t>
      </w:r>
      <w:r w:rsidR="00593399" w:rsidRPr="001E2F60">
        <w:rPr>
          <w:color w:val="FF0000"/>
        </w:rPr>
        <w:t xml:space="preserve"> essential</w:t>
      </w:r>
      <w:r w:rsidR="00202305" w:rsidRPr="001E2F60">
        <w:rPr>
          <w:color w:val="FF0000"/>
        </w:rPr>
        <w:t xml:space="preserve"> mentoring </w:t>
      </w:r>
      <w:r w:rsidR="00593399" w:rsidRPr="001E2F60">
        <w:rPr>
          <w:color w:val="FF0000"/>
        </w:rPr>
        <w:t xml:space="preserve">that’s needed </w:t>
      </w:r>
      <w:r w:rsidR="00202305" w:rsidRPr="001E2F60">
        <w:rPr>
          <w:color w:val="FF0000"/>
        </w:rPr>
        <w:t xml:space="preserve">outside of class hours compromised? </w:t>
      </w:r>
      <w:r w:rsidR="00202305" w:rsidRPr="00582378">
        <w:t>Do letters of recommendation become problematic</w:t>
      </w:r>
      <w:ins w:id="92" w:author="Wayne Peacock" w:date="2015-07-25T13:11:00Z">
        <w:r w:rsidR="000A2204">
          <w:t>,</w:t>
        </w:r>
      </w:ins>
      <w:r w:rsidR="00202305" w:rsidRPr="00582378">
        <w:t xml:space="preserve"> both in terms of having access to faculty who know the</w:t>
      </w:r>
      <w:r w:rsidR="00593399" w:rsidRPr="00582378">
        <w:t xml:space="preserve"> adjunct</w:t>
      </w:r>
      <w:r w:rsidR="00202305" w:rsidRPr="00582378">
        <w:t xml:space="preserve"> professor (as community faculty do not have offices on campus) and in terms of the worth of those letters to the outside world when a faculty </w:t>
      </w:r>
      <w:ins w:id="93" w:author="Wayne Peacock" w:date="2015-07-25T13:11:00Z">
        <w:r w:rsidR="000A2204">
          <w:t xml:space="preserve">member does </w:t>
        </w:r>
      </w:ins>
      <w:del w:id="94" w:author="Wayne Peacock" w:date="2015-07-25T13:11:00Z">
        <w:r w:rsidR="00202305" w:rsidRPr="00582378" w:rsidDel="000A2204">
          <w:delText xml:space="preserve">is </w:delText>
        </w:r>
      </w:del>
      <w:r w:rsidR="00202305" w:rsidRPr="00582378">
        <w:t xml:space="preserve">not </w:t>
      </w:r>
      <w:ins w:id="95" w:author="Wayne Peacock" w:date="2015-07-25T13:11:00Z">
        <w:r w:rsidR="000A2204">
          <w:t xml:space="preserve">work </w:t>
        </w:r>
      </w:ins>
      <w:r w:rsidR="00202305" w:rsidRPr="00582378">
        <w:t>full time?</w:t>
      </w:r>
      <w:r w:rsidR="00593399" w:rsidRPr="00582378">
        <w:t xml:space="preserve"> How much do the students suffer when faculty members feel undervalued by </w:t>
      </w:r>
      <w:del w:id="96" w:author="Wayne Peacock" w:date="2015-07-25T13:11:00Z">
        <w:r w:rsidR="00593399" w:rsidRPr="00582378" w:rsidDel="000A2204">
          <w:delText>the university</w:delText>
        </w:r>
      </w:del>
      <w:ins w:id="97" w:author="Wayne Peacock" w:date="2015-07-25T13:11:00Z">
        <w:r w:rsidR="000A2204">
          <w:t>Metro</w:t>
        </w:r>
      </w:ins>
      <w:r w:rsidR="00593399" w:rsidRPr="00582378">
        <w:t xml:space="preserve">? And what about those professors who love to educate but do not encourage their students to follow in their footsteps because of </w:t>
      </w:r>
      <w:ins w:id="98" w:author="Wayne Peacock" w:date="2015-07-25T13:11:00Z">
        <w:r w:rsidR="000A2204">
          <w:t xml:space="preserve">a </w:t>
        </w:r>
      </w:ins>
      <w:r w:rsidR="00593399" w:rsidRPr="00582378">
        <w:t xml:space="preserve">disappointing career outlook? With </w:t>
      </w:r>
      <w:del w:id="99" w:author="Wayne Peacock" w:date="2015-07-25T13:11:00Z">
        <w:r w:rsidR="00593399" w:rsidRPr="00582378" w:rsidDel="000A2204">
          <w:delText xml:space="preserve">a </w:delText>
        </w:r>
      </w:del>
      <w:ins w:id="100" w:author="Wayne Peacock" w:date="2015-07-25T13:11:00Z">
        <w:r w:rsidR="000A2204">
          <w:t>the recent</w:t>
        </w:r>
        <w:r w:rsidR="000A2204" w:rsidRPr="00582378">
          <w:t xml:space="preserve"> </w:t>
        </w:r>
      </w:ins>
      <w:r w:rsidR="00593399" w:rsidRPr="00582378">
        <w:t>tuition increase</w:t>
      </w:r>
      <w:del w:id="101" w:author="Wayne Peacock" w:date="2015-07-25T13:12:00Z">
        <w:r w:rsidR="00593399" w:rsidRPr="00582378" w:rsidDel="000A2204">
          <w:delText xml:space="preserve"> coming in the Fall of 2015</w:delText>
        </w:r>
      </w:del>
      <w:ins w:id="102" w:author="Wayne Peacock" w:date="2015-07-25T13:12:00Z">
        <w:r w:rsidR="000A2204">
          <w:t>,</w:t>
        </w:r>
      </w:ins>
      <w:r w:rsidR="00593399" w:rsidRPr="00582378">
        <w:t xml:space="preserve"> it might be pertinent to know why the number of adjunct facult</w:t>
      </w:r>
      <w:r w:rsidR="00582378">
        <w:t>y keeps growing if such is not in</w:t>
      </w:r>
      <w:r w:rsidR="00593399" w:rsidRPr="00582378">
        <w:t xml:space="preserve"> the best interest of Metro</w:t>
      </w:r>
      <w:del w:id="103" w:author="Wayne Peacock" w:date="2015-07-25T13:12:00Z">
        <w:r w:rsidR="00593399" w:rsidRPr="00582378" w:rsidDel="000A2204">
          <w:delText xml:space="preserve"> </w:delText>
        </w:r>
      </w:del>
      <w:del w:id="104" w:author="Kevin Miller" w:date="2015-07-19T14:45:00Z">
        <w:r w:rsidR="00593399" w:rsidRPr="00582378" w:rsidDel="009174AC">
          <w:delText>State</w:delText>
        </w:r>
      </w:del>
      <w:r w:rsidR="00593399" w:rsidRPr="00582378">
        <w:t xml:space="preserve"> students.</w:t>
      </w:r>
    </w:p>
    <w:p w14:paraId="03310332" w14:textId="77777777" w:rsidR="005100E8" w:rsidRPr="00995F0B" w:rsidRDefault="005100E8" w:rsidP="00995F0B">
      <w:pPr>
        <w:rPr>
          <w:sz w:val="24"/>
          <w:szCs w:val="24"/>
        </w:rPr>
      </w:pPr>
    </w:p>
    <w:sectPr w:rsidR="005100E8" w:rsidRPr="0099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Miller">
    <w15:presenceInfo w15:providerId="None" w15:userId="Kevin Mi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3F"/>
    <w:rsid w:val="000A2204"/>
    <w:rsid w:val="001B1C68"/>
    <w:rsid w:val="001E2F60"/>
    <w:rsid w:val="00202305"/>
    <w:rsid w:val="002C2509"/>
    <w:rsid w:val="005100E8"/>
    <w:rsid w:val="00582378"/>
    <w:rsid w:val="00593399"/>
    <w:rsid w:val="006C555C"/>
    <w:rsid w:val="007121B8"/>
    <w:rsid w:val="0077453F"/>
    <w:rsid w:val="008B2BA4"/>
    <w:rsid w:val="008B5052"/>
    <w:rsid w:val="009174AC"/>
    <w:rsid w:val="0095406E"/>
    <w:rsid w:val="0098470D"/>
    <w:rsid w:val="00995F0B"/>
    <w:rsid w:val="00C42158"/>
    <w:rsid w:val="00DF24A1"/>
    <w:rsid w:val="00F42B68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7D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Danyale Green</dc:creator>
  <cp:keywords/>
  <dc:description/>
  <cp:lastModifiedBy>Wayne Peacock</cp:lastModifiedBy>
  <cp:revision>8</cp:revision>
  <dcterms:created xsi:type="dcterms:W3CDTF">2015-07-19T19:55:00Z</dcterms:created>
  <dcterms:modified xsi:type="dcterms:W3CDTF">2015-07-25T18:59:00Z</dcterms:modified>
</cp:coreProperties>
</file>