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4DBF6" w14:textId="6C9E28C8" w:rsidR="00793ED2" w:rsidRDefault="00793ED2">
      <w:pPr>
        <w:rPr>
          <w:b/>
        </w:rPr>
      </w:pPr>
      <w:r>
        <w:rPr>
          <w:b/>
        </w:rPr>
        <w:t>Stude</w:t>
      </w:r>
      <w:r w:rsidR="00846CF6">
        <w:rPr>
          <w:b/>
        </w:rPr>
        <w:t xml:space="preserve">nt Organizations: Why </w:t>
      </w:r>
      <w:r>
        <w:rPr>
          <w:b/>
        </w:rPr>
        <w:t>You Should Get Involved</w:t>
      </w:r>
    </w:p>
    <w:p w14:paraId="02EDEDA0" w14:textId="77777777" w:rsidR="00793ED2" w:rsidRDefault="00793ED2">
      <w:pPr>
        <w:rPr>
          <w:b/>
        </w:rPr>
      </w:pPr>
    </w:p>
    <w:p w14:paraId="2EFB89FF" w14:textId="5AECB1D3" w:rsidR="00793ED2" w:rsidRDefault="00793ED2">
      <w:r>
        <w:t xml:space="preserve">Anna </w:t>
      </w:r>
      <w:proofErr w:type="spellStart"/>
      <w:r>
        <w:t>Masrud</w:t>
      </w:r>
      <w:proofErr w:type="spellEnd"/>
    </w:p>
    <w:p w14:paraId="02E9B5B6" w14:textId="7DEFDAFD" w:rsidR="00793ED2" w:rsidRPr="00793ED2" w:rsidRDefault="00793ED2">
      <w:pPr>
        <w:rPr>
          <w:i/>
        </w:rPr>
      </w:pPr>
      <w:r>
        <w:rPr>
          <w:i/>
        </w:rPr>
        <w:t>mc3014jt@metrostate.edu</w:t>
      </w:r>
    </w:p>
    <w:p w14:paraId="28C75AAA" w14:textId="77777777" w:rsidR="00793ED2" w:rsidRDefault="00793ED2"/>
    <w:p w14:paraId="41BF6304" w14:textId="11D51A34" w:rsidR="001A3B80" w:rsidRDefault="006A38C5">
      <w:ins w:id="0" w:author="Stephen Prater" w:date="2015-08-19T14:35:00Z">
        <w:r>
          <w:t xml:space="preserve">   </w:t>
        </w:r>
      </w:ins>
      <w:r w:rsidR="001A3B80">
        <w:t xml:space="preserve">It’s September, which means a new semester at Metropolitan State University has been underway for a few weeks already. In a way, this is </w:t>
      </w:r>
      <w:ins w:id="1" w:author="Stephen Prater" w:date="2015-08-19T14:32:00Z">
        <w:r>
          <w:t>a relief</w:t>
        </w:r>
      </w:ins>
      <w:del w:id="2" w:author="Stephen Prater" w:date="2015-08-19T14:32:00Z">
        <w:r w:rsidR="001A3B80" w:rsidDel="006A38C5">
          <w:delText>relieving</w:delText>
        </w:r>
      </w:del>
      <w:r w:rsidR="001A3B80">
        <w:t>. All the right books have been purchased, all the class syllabi have been reviewed, and all the first homework assignments have (hopefully) been completed. As things start to settle</w:t>
      </w:r>
      <w:del w:id="3" w:author="Stephen Prater" w:date="2015-08-19T14:33:00Z">
        <w:r w:rsidR="001A3B80" w:rsidDel="006A38C5">
          <w:delText xml:space="preserve"> down</w:delText>
        </w:r>
      </w:del>
      <w:ins w:id="4" w:author="Stephen Prater" w:date="2015-08-19T14:33:00Z">
        <w:r>
          <w:t xml:space="preserve"> </w:t>
        </w:r>
      </w:ins>
      <w:del w:id="5" w:author="Stephen Prater" w:date="2015-08-19T14:33:00Z">
        <w:r w:rsidR="001A3B80" w:rsidDel="006A38C5">
          <w:delText xml:space="preserve"> </w:delText>
        </w:r>
      </w:del>
      <w:r w:rsidR="001A3B80">
        <w:t xml:space="preserve">into a routine, however, students might find they have more time during the school day then they expected. They might start to wonder, “What does Metro have to offer me besides simply the credits I’m taking?” The answer to that question might just be </w:t>
      </w:r>
      <w:ins w:id="6" w:author="Stephen Prater" w:date="2015-08-19T14:33:00Z">
        <w:r>
          <w:t xml:space="preserve">one of </w:t>
        </w:r>
      </w:ins>
      <w:r w:rsidR="001A3B80">
        <w:t>Metro’s many wonderful and unique student organizations!</w:t>
      </w:r>
    </w:p>
    <w:p w14:paraId="66466EDC" w14:textId="77777777" w:rsidR="001A3B80" w:rsidRDefault="001A3B80"/>
    <w:p w14:paraId="3717E908" w14:textId="375AE787" w:rsidR="001A3B80" w:rsidRDefault="006A38C5">
      <w:ins w:id="7" w:author="Stephen Prater" w:date="2015-08-19T14:35:00Z">
        <w:r>
          <w:t xml:space="preserve">   </w:t>
        </w:r>
      </w:ins>
      <w:r w:rsidR="001A3B80">
        <w:t xml:space="preserve">According to </w:t>
      </w:r>
      <w:proofErr w:type="spellStart"/>
      <w:r w:rsidR="001A3B80">
        <w:t>OrgSync</w:t>
      </w:r>
      <w:proofErr w:type="spellEnd"/>
      <w:r w:rsidR="001A3B80">
        <w:t>, Metro’s “Campus Engagement Network for Student Involvement,” Metro has 49 registered student organizations that students of all ages, races, cultures</w:t>
      </w:r>
      <w:del w:id="8" w:author="Stephen Prater" w:date="2015-08-19T14:33:00Z">
        <w:r w:rsidR="001A3B80" w:rsidDel="006A38C5">
          <w:delText>,</w:delText>
        </w:r>
      </w:del>
      <w:r w:rsidR="001A3B80">
        <w:t xml:space="preserve"> and interests can get involved with.</w:t>
      </w:r>
      <w:r w:rsidR="00AB469A">
        <w:t xml:space="preserve"> Metro students are welcome to create an account using their Metro email to access these organizations. Some student organizations are “invite only</w:t>
      </w:r>
      <w:ins w:id="9" w:author="Stephen Prater" w:date="2015-08-19T14:34:00Z">
        <w:r>
          <w:t>,</w:t>
        </w:r>
      </w:ins>
      <w:r w:rsidR="00AB469A">
        <w:t>” while others are always available to join, but students should feel free to reach out to any student organization they’re interested in joining, “invite only” or not</w:t>
      </w:r>
      <w:ins w:id="10" w:author="Stephen Prater" w:date="2015-08-19T14:34:00Z">
        <w:r>
          <w:t>.</w:t>
        </w:r>
      </w:ins>
      <w:del w:id="11" w:author="Stephen Prater" w:date="2015-08-19T14:34:00Z">
        <w:r w:rsidR="00AB469A" w:rsidDel="006A38C5">
          <w:delText>!</w:delText>
        </w:r>
      </w:del>
    </w:p>
    <w:p w14:paraId="03388608" w14:textId="77777777" w:rsidR="00BA0394" w:rsidRDefault="00BA0394"/>
    <w:p w14:paraId="2A7AA385" w14:textId="04492F13" w:rsidR="00BA0394" w:rsidRDefault="006A38C5">
      <w:ins w:id="12" w:author="Stephen Prater" w:date="2015-08-19T14:35:00Z">
        <w:r>
          <w:t xml:space="preserve">   </w:t>
        </w:r>
      </w:ins>
      <w:r w:rsidR="00BA0394">
        <w:t xml:space="preserve">There are many student organizations available at Metro, ranging anywhere from </w:t>
      </w:r>
      <w:r w:rsidR="004C70ED">
        <w:t xml:space="preserve">the Accounting Club to Lavender Bridge (for LGBTQA students and allies) to the Alcohol and Drug Counseling Student Association. Students who are new to Metro, as well as returning students who perhaps </w:t>
      </w:r>
      <w:r w:rsidR="00D90D51">
        <w:t>haven’t yet found the time to get involved</w:t>
      </w:r>
      <w:r w:rsidR="004C70ED">
        <w:t xml:space="preserve">, should consider joining a student organization (or two) during their college </w:t>
      </w:r>
      <w:ins w:id="13" w:author="Stephen Prater" w:date="2015-08-19T14:36:00Z">
        <w:r>
          <w:t xml:space="preserve">career. </w:t>
        </w:r>
      </w:ins>
      <w:del w:id="14" w:author="Stephen Prater" w:date="2015-08-19T14:36:00Z">
        <w:r w:rsidR="004C70ED" w:rsidDel="006A38C5">
          <w:delText>education for the following reasons:</w:delText>
        </w:r>
      </w:del>
    </w:p>
    <w:p w14:paraId="3A0DDFFB" w14:textId="77777777" w:rsidR="00D67FA5" w:rsidRDefault="00D67FA5"/>
    <w:p w14:paraId="1469A364" w14:textId="77777777" w:rsidR="00350C29" w:rsidRDefault="00D67FA5">
      <w:pPr>
        <w:rPr>
          <w:ins w:id="15" w:author="Stephen Prater" w:date="2015-08-19T14:58:00Z"/>
          <w:b/>
        </w:rPr>
      </w:pPr>
      <w:del w:id="16" w:author="Stephen Prater" w:date="2015-08-19T14:35:00Z">
        <w:r w:rsidDel="006A38C5">
          <w:rPr>
            <w:b/>
          </w:rPr>
          <w:delText xml:space="preserve">1. </w:delText>
        </w:r>
      </w:del>
      <w:r>
        <w:rPr>
          <w:b/>
        </w:rPr>
        <w:t>Get involved in your school community</w:t>
      </w:r>
    </w:p>
    <w:p w14:paraId="41566BF0" w14:textId="33ADE322" w:rsidR="00D67FA5" w:rsidDel="006A38C5" w:rsidRDefault="00D67FA5">
      <w:pPr>
        <w:rPr>
          <w:del w:id="17" w:author="Stephen Prater" w:date="2015-08-19T14:35:00Z"/>
          <w:b/>
        </w:rPr>
      </w:pPr>
      <w:del w:id="18" w:author="Stephen Prater" w:date="2015-08-19T14:37:00Z">
        <w:r w:rsidDel="006A38C5">
          <w:rPr>
            <w:b/>
          </w:rPr>
          <w:delText>!</w:delText>
        </w:r>
      </w:del>
    </w:p>
    <w:p w14:paraId="2B77A22B" w14:textId="77777777" w:rsidR="00D67FA5" w:rsidRDefault="00D67FA5"/>
    <w:p w14:paraId="49CFD2D6" w14:textId="430E6F4E" w:rsidR="00CD56FE" w:rsidRDefault="006A38C5">
      <w:ins w:id="19" w:author="Stephen Prater" w:date="2015-08-19T14:35:00Z">
        <w:r>
          <w:t xml:space="preserve">   </w:t>
        </w:r>
      </w:ins>
      <w:r w:rsidR="00D67FA5">
        <w:t>Joining a student organization is a</w:t>
      </w:r>
      <w:del w:id="20" w:author="Stephen Prater" w:date="2015-08-19T14:36:00Z">
        <w:r w:rsidR="00D67FA5" w:rsidDel="006A38C5">
          <w:delText xml:space="preserve"> really</w:delText>
        </w:r>
      </w:del>
      <w:r w:rsidR="00D67FA5">
        <w:t xml:space="preserve"> great way to get active in Metro’s community</w:t>
      </w:r>
      <w:r w:rsidR="00CD56FE">
        <w:t xml:space="preserve"> and</w:t>
      </w:r>
      <w:ins w:id="21" w:author="Stephen Prater" w:date="2015-08-19T14:36:00Z">
        <w:r>
          <w:t xml:space="preserve"> become</w:t>
        </w:r>
      </w:ins>
      <w:r w:rsidR="00CD56FE">
        <w:t xml:space="preserve"> immersed in its culture</w:t>
      </w:r>
      <w:r w:rsidR="00D67FA5">
        <w:t>. Student org</w:t>
      </w:r>
      <w:r w:rsidR="00CD56FE">
        <w:t>anization</w:t>
      </w:r>
      <w:r w:rsidR="00D67FA5">
        <w:t>s often hold many activities year-round,</w:t>
      </w:r>
      <w:r w:rsidR="00CD56FE">
        <w:t xml:space="preserve"> including informative meetings on various topics, resources about workshops and festivals, and engaging community events (all depending on which student organization you want to join). Metro’s Annual Leadership Retreat, hosted by Student Life and Leadership Development, and </w:t>
      </w:r>
      <w:proofErr w:type="spellStart"/>
      <w:r w:rsidR="00CD56FE">
        <w:t>FallFest</w:t>
      </w:r>
      <w:proofErr w:type="spellEnd"/>
      <w:r w:rsidR="00CD56FE">
        <w:t xml:space="preserve">, hosted by the University Activities Board, are only two examples of the variety of activities </w:t>
      </w:r>
      <w:del w:id="22" w:author="Stephen Prater" w:date="2015-08-19T14:38:00Z">
        <w:r w:rsidR="00CD56FE" w:rsidDel="006A38C5">
          <w:delText xml:space="preserve">available </w:delText>
        </w:r>
      </w:del>
      <w:ins w:id="23" w:author="Stephen Prater" w:date="2015-08-19T14:38:00Z">
        <w:r>
          <w:t xml:space="preserve">provided </w:t>
        </w:r>
      </w:ins>
      <w:r w:rsidR="00CD56FE">
        <w:t>by student organizations for students.</w:t>
      </w:r>
    </w:p>
    <w:p w14:paraId="4D38D68E" w14:textId="5AFBA3DA" w:rsidR="003B6B65" w:rsidDel="006A38C5" w:rsidRDefault="003B6B65">
      <w:pPr>
        <w:rPr>
          <w:del w:id="24" w:author="Stephen Prater" w:date="2015-08-19T14:35:00Z"/>
        </w:rPr>
      </w:pPr>
    </w:p>
    <w:p w14:paraId="108473D7" w14:textId="77777777" w:rsidR="006A38C5" w:rsidRDefault="003B6B65" w:rsidP="001A3B80">
      <w:pPr>
        <w:rPr>
          <w:ins w:id="25" w:author="Stephen Prater" w:date="2015-08-19T14:35:00Z"/>
          <w:b/>
        </w:rPr>
      </w:pPr>
      <w:del w:id="26" w:author="Stephen Prater" w:date="2015-08-19T14:35:00Z">
        <w:r w:rsidRPr="003B6B65" w:rsidDel="006A38C5">
          <w:rPr>
            <w:b/>
          </w:rPr>
          <w:delText xml:space="preserve">2. </w:delText>
        </w:r>
      </w:del>
    </w:p>
    <w:p w14:paraId="30EF64D9" w14:textId="77777777" w:rsidR="00350C29" w:rsidRDefault="003B6B65" w:rsidP="001A3B80">
      <w:pPr>
        <w:rPr>
          <w:ins w:id="27" w:author="Stephen Prater" w:date="2015-08-19T14:58:00Z"/>
          <w:b/>
        </w:rPr>
      </w:pPr>
      <w:r w:rsidRPr="003B6B65">
        <w:rPr>
          <w:b/>
        </w:rPr>
        <w:t>Meet new people and make new connections</w:t>
      </w:r>
    </w:p>
    <w:p w14:paraId="4B679B43" w14:textId="6AFC95F9" w:rsidR="00533396" w:rsidRPr="00FF265D" w:rsidDel="006A38C5" w:rsidRDefault="003B6B65" w:rsidP="001A3B80">
      <w:pPr>
        <w:rPr>
          <w:del w:id="28" w:author="Stephen Prater" w:date="2015-08-19T14:35:00Z"/>
          <w:b/>
        </w:rPr>
      </w:pPr>
      <w:del w:id="29" w:author="Stephen Prater" w:date="2015-08-19T14:37:00Z">
        <w:r w:rsidRPr="003B6B65" w:rsidDel="006A38C5">
          <w:rPr>
            <w:b/>
          </w:rPr>
          <w:delText>!</w:delText>
        </w:r>
      </w:del>
    </w:p>
    <w:p w14:paraId="60BC3520" w14:textId="77777777" w:rsidR="00533396" w:rsidRDefault="00533396" w:rsidP="001A3B80"/>
    <w:p w14:paraId="72E06F2A" w14:textId="770A6582" w:rsidR="00825C95" w:rsidRDefault="006A38C5" w:rsidP="001A3B80">
      <w:ins w:id="30" w:author="Stephen Prater" w:date="2015-08-19T14:35:00Z">
        <w:r>
          <w:t xml:space="preserve">   </w:t>
        </w:r>
      </w:ins>
      <w:r w:rsidR="00934FB7">
        <w:t>Students can also use</w:t>
      </w:r>
      <w:r w:rsidR="00825C95">
        <w:t xml:space="preserve"> Metro’s various student organizations to learn more about what’s happening on and around campus. Is there an issue Metro students are currently facing? You’ll learn what it is. Are Metro students coming together to fight for a specific cause (such as Project SAVE, a Sexual Assault Prevention initiative)? If </w:t>
      </w:r>
      <w:r w:rsidR="00825C95">
        <w:lastRenderedPageBreak/>
        <w:t>you talk to someone from a student organization, they can probably fill you in on the details specific to their organization.</w:t>
      </w:r>
    </w:p>
    <w:p w14:paraId="7F4B1634" w14:textId="77777777" w:rsidR="00825C95" w:rsidRDefault="00825C95" w:rsidP="001A3B80"/>
    <w:p w14:paraId="64862097" w14:textId="6B61DF58" w:rsidR="00934FB7" w:rsidRDefault="00825C95" w:rsidP="001A3B80">
      <w:r>
        <w:t>Networking like this is a great asset, and one of the reasons why joining a student organization is a smart move. Students who are a part of a student organization have the opportunity to meet and converse with a lot of fascinating people, including Metro professors and students who come from all sorts of different backgrounds and interests. Meeting new people around campus can help students get involved at Metro beyond sitting in class and meeting up with classmates for a group assignment. Not only might you expand your worldview, but you’ll also build solid, professional connections that will last far beyond graduation.</w:t>
      </w:r>
    </w:p>
    <w:p w14:paraId="2B5A8722" w14:textId="77777777" w:rsidR="00FF265D" w:rsidRDefault="00FF265D" w:rsidP="00FF265D"/>
    <w:p w14:paraId="771253AF" w14:textId="77777777" w:rsidR="00350C29" w:rsidRDefault="00FF265D" w:rsidP="001A3B80">
      <w:pPr>
        <w:rPr>
          <w:ins w:id="31" w:author="Stephen Prater" w:date="2015-08-19T14:58:00Z"/>
          <w:b/>
        </w:rPr>
      </w:pPr>
      <w:del w:id="32" w:author="Stephen Prater" w:date="2015-08-19T14:35:00Z">
        <w:r w:rsidRPr="00FF265D" w:rsidDel="006A38C5">
          <w:rPr>
            <w:b/>
          </w:rPr>
          <w:delText xml:space="preserve">3. </w:delText>
        </w:r>
      </w:del>
      <w:r w:rsidRPr="00FF265D">
        <w:rPr>
          <w:b/>
        </w:rPr>
        <w:t>Gain life experience that you can put on your resume</w:t>
      </w:r>
    </w:p>
    <w:p w14:paraId="4AFEED01" w14:textId="152165E0" w:rsidR="00FF265D" w:rsidRPr="00FF265D" w:rsidDel="006A38C5" w:rsidRDefault="00FF265D" w:rsidP="00FF265D">
      <w:pPr>
        <w:rPr>
          <w:del w:id="33" w:author="Stephen Prater" w:date="2015-08-19T14:35:00Z"/>
          <w:b/>
        </w:rPr>
      </w:pPr>
      <w:bookmarkStart w:id="34" w:name="_GoBack"/>
      <w:bookmarkEnd w:id="34"/>
      <w:del w:id="35" w:author="Stephen Prater" w:date="2015-08-19T14:37:00Z">
        <w:r w:rsidDel="006A38C5">
          <w:rPr>
            <w:b/>
          </w:rPr>
          <w:delText>!</w:delText>
        </w:r>
      </w:del>
    </w:p>
    <w:p w14:paraId="1653E3E5" w14:textId="77777777" w:rsidR="00FF265D" w:rsidRDefault="00FF265D" w:rsidP="001A3B80"/>
    <w:p w14:paraId="14746174" w14:textId="64E517E6" w:rsidR="00FF265D" w:rsidRDefault="006A38C5" w:rsidP="001A3B80">
      <w:ins w:id="36" w:author="Stephen Prater" w:date="2015-08-19T14:35:00Z">
        <w:r>
          <w:t xml:space="preserve">   </w:t>
        </w:r>
      </w:ins>
      <w:r w:rsidR="00FF265D">
        <w:t xml:space="preserve">Several organizations at Metro give students the opportunity to grow into leadership or volunteer roles. At </w:t>
      </w:r>
      <w:r w:rsidR="00FF265D" w:rsidRPr="006A38C5">
        <w:rPr>
          <w:rPrChange w:id="37" w:author="Stephen Prater" w:date="2015-08-19T14:45:00Z">
            <w:rPr>
              <w:i/>
            </w:rPr>
          </w:rPrChange>
        </w:rPr>
        <w:t>The Metropolitan</w:t>
      </w:r>
      <w:r w:rsidR="00FF265D" w:rsidRPr="006A38C5">
        <w:t>,</w:t>
      </w:r>
      <w:r w:rsidR="00FF265D">
        <w:t xml:space="preserve"> for example, you c</w:t>
      </w:r>
      <w:r w:rsidR="00825C95">
        <w:t xml:space="preserve">an work as a student writer, </w:t>
      </w:r>
      <w:r w:rsidR="00FF265D">
        <w:t>or you can work as an editor, which builds relevant experience that you c</w:t>
      </w:r>
      <w:r w:rsidR="00B0629C">
        <w:t>an apply to a career after graduation</w:t>
      </w:r>
      <w:r w:rsidR="00825C95">
        <w:t xml:space="preserve">. Other </w:t>
      </w:r>
      <w:r w:rsidR="00FF265D">
        <w:t xml:space="preserve">organizations, like the Student Senate, </w:t>
      </w:r>
      <w:r w:rsidR="00B0629C">
        <w:t>let students apply for</w:t>
      </w:r>
      <w:r w:rsidR="00FF265D">
        <w:t xml:space="preserve"> roles that allow </w:t>
      </w:r>
      <w:r w:rsidR="00B0629C">
        <w:t>them</w:t>
      </w:r>
      <w:r w:rsidR="00FF265D">
        <w:t xml:space="preserve"> to speak out in Metro’s community and vote on important issues. And some organizations are always looking for volunteers to help set</w:t>
      </w:r>
      <w:r w:rsidR="00B0629C">
        <w:t xml:space="preserve"> </w:t>
      </w:r>
      <w:r w:rsidR="00FF265D">
        <w:t xml:space="preserve">up and run events. No matter which opportunity you choose to go for, these </w:t>
      </w:r>
      <w:r w:rsidR="00B0629C">
        <w:t>experiences will help you build and</w:t>
      </w:r>
      <w:r w:rsidR="00FF265D">
        <w:t xml:space="preserve"> add extr</w:t>
      </w:r>
      <w:r w:rsidR="00B0629C">
        <w:t>acurricular activity to your resume and cover letters</w:t>
      </w:r>
      <w:r w:rsidR="00FF265D">
        <w:t xml:space="preserve">, showing </w:t>
      </w:r>
      <w:r w:rsidR="00B0629C">
        <w:t xml:space="preserve">potential employers that </w:t>
      </w:r>
      <w:r w:rsidR="00FF265D">
        <w:t xml:space="preserve">you were involved </w:t>
      </w:r>
      <w:r w:rsidR="00B0629C">
        <w:t xml:space="preserve">and active </w:t>
      </w:r>
      <w:r w:rsidR="00FF265D">
        <w:t>in your school’s community.</w:t>
      </w:r>
    </w:p>
    <w:p w14:paraId="402DAB8F" w14:textId="77777777" w:rsidR="00FF265D" w:rsidRDefault="00FF265D" w:rsidP="001A3B80"/>
    <w:p w14:paraId="3C3D90D3" w14:textId="2C767C30" w:rsidR="00FF265D" w:rsidRDefault="006A38C5" w:rsidP="001A3B80">
      <w:ins w:id="38" w:author="Stephen Prater" w:date="2015-08-19T14:35:00Z">
        <w:r>
          <w:t xml:space="preserve">   </w:t>
        </w:r>
      </w:ins>
      <w:r w:rsidR="00FF265D">
        <w:t>So if you find y</w:t>
      </w:r>
      <w:r w:rsidR="00B0629C">
        <w:t xml:space="preserve">ourself with extra time </w:t>
      </w:r>
      <w:r w:rsidR="00FF265D">
        <w:t xml:space="preserve">this semester, consider checking out </w:t>
      </w:r>
      <w:r w:rsidRPr="006A38C5">
        <w:fldChar w:fldCharType="begin"/>
      </w:r>
      <w:r w:rsidRPr="006A38C5">
        <w:instrText xml:space="preserve"> HYPERLINK "http://www.orgsync.com" </w:instrText>
      </w:r>
      <w:r w:rsidRPr="006A38C5">
        <w:rPr>
          <w:rPrChange w:id="39" w:author="Stephen Prater" w:date="2015-08-19T14:39:00Z">
            <w:rPr>
              <w:rStyle w:val="Hyperlink"/>
            </w:rPr>
          </w:rPrChange>
        </w:rPr>
        <w:fldChar w:fldCharType="separate"/>
      </w:r>
      <w:del w:id="40" w:author="Stephen Prater" w:date="2015-08-19T14:39:00Z">
        <w:r w:rsidR="00FF265D" w:rsidRPr="006A38C5" w:rsidDel="006A38C5">
          <w:rPr>
            <w:rStyle w:val="Hyperlink"/>
            <w:color w:val="auto"/>
            <w:u w:val="none"/>
            <w:rPrChange w:id="41" w:author="Stephen Prater" w:date="2015-08-19T14:39:00Z">
              <w:rPr>
                <w:rStyle w:val="Hyperlink"/>
              </w:rPr>
            </w:rPrChange>
          </w:rPr>
          <w:delText>www.</w:delText>
        </w:r>
      </w:del>
      <w:ins w:id="42" w:author="Stephen Prater" w:date="2015-08-19T14:46:00Z">
        <w:r>
          <w:rPr>
            <w:rStyle w:val="Hyperlink"/>
            <w:color w:val="auto"/>
            <w:u w:val="none"/>
          </w:rPr>
          <w:t>O</w:t>
        </w:r>
      </w:ins>
      <w:del w:id="43" w:author="Stephen Prater" w:date="2015-08-19T14:46:00Z">
        <w:r w:rsidR="00FF265D" w:rsidRPr="006A38C5" w:rsidDel="006A38C5">
          <w:rPr>
            <w:rStyle w:val="Hyperlink"/>
            <w:color w:val="auto"/>
            <w:u w:val="none"/>
            <w:rPrChange w:id="44" w:author="Stephen Prater" w:date="2015-08-19T14:39:00Z">
              <w:rPr>
                <w:rStyle w:val="Hyperlink"/>
              </w:rPr>
            </w:rPrChange>
          </w:rPr>
          <w:delText>o</w:delText>
        </w:r>
      </w:del>
      <w:r w:rsidR="00FF265D" w:rsidRPr="006A38C5">
        <w:rPr>
          <w:rStyle w:val="Hyperlink"/>
          <w:color w:val="auto"/>
          <w:u w:val="none"/>
          <w:rPrChange w:id="45" w:author="Stephen Prater" w:date="2015-08-19T14:39:00Z">
            <w:rPr>
              <w:rStyle w:val="Hyperlink"/>
            </w:rPr>
          </w:rPrChange>
        </w:rPr>
        <w:t>rgsync.com</w:t>
      </w:r>
      <w:r w:rsidRPr="006A38C5">
        <w:rPr>
          <w:rStyle w:val="Hyperlink"/>
          <w:color w:val="auto"/>
          <w:u w:val="none"/>
          <w:rPrChange w:id="46" w:author="Stephen Prater" w:date="2015-08-19T14:39:00Z">
            <w:rPr>
              <w:rStyle w:val="Hyperlink"/>
            </w:rPr>
          </w:rPrChange>
        </w:rPr>
        <w:fldChar w:fldCharType="end"/>
      </w:r>
      <w:r w:rsidR="00FF265D" w:rsidRPr="006A38C5">
        <w:t xml:space="preserve"> for </w:t>
      </w:r>
      <w:r w:rsidR="00B0629C">
        <w:t xml:space="preserve">any </w:t>
      </w:r>
      <w:r w:rsidR="00FF265D">
        <w:t>student organizations that you might be interested in joining. There’s something out there for every t</w:t>
      </w:r>
      <w:r w:rsidR="00B0629C">
        <w:t>ype of student</w:t>
      </w:r>
      <w:ins w:id="47" w:author="Stephen Prater" w:date="2015-08-19T14:40:00Z">
        <w:r>
          <w:t xml:space="preserve">. </w:t>
        </w:r>
      </w:ins>
      <w:del w:id="48" w:author="Stephen Prater" w:date="2015-08-19T14:40:00Z">
        <w:r w:rsidR="00B0629C" w:rsidDel="006A38C5">
          <w:delText xml:space="preserve">, and who knows: </w:delText>
        </w:r>
      </w:del>
      <w:ins w:id="49" w:author="Stephen Prater" w:date="2015-08-19T14:40:00Z">
        <w:r>
          <w:t>Y</w:t>
        </w:r>
      </w:ins>
      <w:del w:id="50" w:author="Stephen Prater" w:date="2015-08-19T14:40:00Z">
        <w:r w:rsidR="00B0629C" w:rsidDel="006A38C5">
          <w:delText>y</w:delText>
        </w:r>
      </w:del>
      <w:r w:rsidR="00FF265D">
        <w:t>ou may just find yourself getting involved in your community, meeting new people</w:t>
      </w:r>
      <w:del w:id="51" w:author="Stephen Prater" w:date="2015-08-19T14:40:00Z">
        <w:r w:rsidR="00FF265D" w:rsidDel="006A38C5">
          <w:delText>,</w:delText>
        </w:r>
      </w:del>
      <w:r w:rsidR="00FF265D">
        <w:t xml:space="preserve"> and building life experience!</w:t>
      </w:r>
    </w:p>
    <w:sectPr w:rsidR="00FF265D" w:rsidSect="00EF10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5763"/>
    <w:multiLevelType w:val="hybridMultilevel"/>
    <w:tmpl w:val="A73A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Prater">
    <w15:presenceInfo w15:providerId="AD" w15:userId="S-1-5-21-2833799043-3506655022-2481554295-69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03"/>
    <w:rsid w:val="001A3B80"/>
    <w:rsid w:val="00350C29"/>
    <w:rsid w:val="003B6B65"/>
    <w:rsid w:val="004C70ED"/>
    <w:rsid w:val="00533396"/>
    <w:rsid w:val="005E20BF"/>
    <w:rsid w:val="006A38C5"/>
    <w:rsid w:val="00793ED2"/>
    <w:rsid w:val="00825C95"/>
    <w:rsid w:val="00846CF6"/>
    <w:rsid w:val="00934FB7"/>
    <w:rsid w:val="00AB469A"/>
    <w:rsid w:val="00B0629C"/>
    <w:rsid w:val="00BA0394"/>
    <w:rsid w:val="00CD56FE"/>
    <w:rsid w:val="00D67FA5"/>
    <w:rsid w:val="00D90D51"/>
    <w:rsid w:val="00EA40F3"/>
    <w:rsid w:val="00EB7203"/>
    <w:rsid w:val="00EF109A"/>
    <w:rsid w:val="00FF2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F2158"/>
  <w14:defaultImageDpi w14:val="300"/>
  <w15:docId w15:val="{DAF52ED4-F5C5-4E21-B335-4632DFEB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80"/>
    <w:pPr>
      <w:ind w:left="720"/>
      <w:contextualSpacing/>
    </w:pPr>
  </w:style>
  <w:style w:type="character" w:styleId="Hyperlink">
    <w:name w:val="Hyperlink"/>
    <w:basedOn w:val="DefaultParagraphFont"/>
    <w:uiPriority w:val="99"/>
    <w:unhideWhenUsed/>
    <w:rsid w:val="00FF265D"/>
    <w:rPr>
      <w:color w:val="0000FF" w:themeColor="hyperlink"/>
      <w:u w:val="single"/>
    </w:rPr>
  </w:style>
  <w:style w:type="paragraph" w:styleId="BalloonText">
    <w:name w:val="Balloon Text"/>
    <w:basedOn w:val="Normal"/>
    <w:link w:val="BalloonTextChar"/>
    <w:uiPriority w:val="99"/>
    <w:semiHidden/>
    <w:unhideWhenUsed/>
    <w:rsid w:val="006A3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8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C2D76-E283-4B02-8894-908AE384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Masrud</dc:creator>
  <cp:keywords/>
  <dc:description/>
  <cp:lastModifiedBy>Stephen Prater</cp:lastModifiedBy>
  <cp:revision>2</cp:revision>
  <cp:lastPrinted>2015-08-15T21:00:00Z</cp:lastPrinted>
  <dcterms:created xsi:type="dcterms:W3CDTF">2015-08-19T19:59:00Z</dcterms:created>
  <dcterms:modified xsi:type="dcterms:W3CDTF">2015-08-19T19:59:00Z</dcterms:modified>
</cp:coreProperties>
</file>