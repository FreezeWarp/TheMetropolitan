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588" w:rsidRPr="00B17588" w:rsidRDefault="009A7D5D" w:rsidP="00B17588">
      <w:pPr>
        <w:rPr>
          <w:rFonts w:asciiTheme="majorHAnsi" w:hAnsiTheme="majorHAnsi"/>
          <w:b/>
        </w:rPr>
      </w:pPr>
      <w:r>
        <w:rPr>
          <w:rFonts w:asciiTheme="majorHAnsi" w:hAnsiTheme="majorHAnsi"/>
          <w:b/>
        </w:rPr>
        <w:t>Windows 10: Ready or Not?</w:t>
      </w:r>
    </w:p>
    <w:p w:rsidR="00B17588" w:rsidRDefault="00B17588" w:rsidP="00B17588">
      <w:pPr>
        <w:rPr>
          <w:rFonts w:asciiTheme="majorHAnsi" w:hAnsiTheme="majorHAnsi"/>
        </w:rPr>
      </w:pPr>
      <w:r>
        <w:rPr>
          <w:rFonts w:asciiTheme="majorHAnsi" w:hAnsiTheme="majorHAnsi"/>
        </w:rPr>
        <w:t>Levi King</w:t>
      </w:r>
    </w:p>
    <w:p w:rsidR="00480390" w:rsidRDefault="00B17588" w:rsidP="00E461F6">
      <w:pPr>
        <w:rPr>
          <w:rFonts w:asciiTheme="majorHAnsi" w:hAnsiTheme="majorHAnsi"/>
        </w:rPr>
      </w:pPr>
      <w:r w:rsidRPr="00D8645D">
        <w:rPr>
          <w:rFonts w:asciiTheme="majorHAnsi" w:hAnsiTheme="majorHAnsi"/>
        </w:rPr>
        <w:t>kingle@metrostate.edu</w:t>
      </w:r>
    </w:p>
    <w:p w:rsidR="00B17588" w:rsidRDefault="003D501D" w:rsidP="003D501D">
      <w:pPr>
        <w:rPr>
          <w:rFonts w:asciiTheme="majorHAnsi" w:hAnsiTheme="majorHAnsi"/>
        </w:rPr>
        <w:pPrChange w:id="0" w:author="Stephen Prater" w:date="2015-08-19T13:22:00Z">
          <w:pPr>
            <w:ind w:firstLine="720"/>
          </w:pPr>
        </w:pPrChange>
      </w:pPr>
      <w:ins w:id="1" w:author="Stephen Prater" w:date="2015-08-19T13:22:00Z">
        <w:r>
          <w:rPr>
            <w:rFonts w:asciiTheme="majorHAnsi" w:hAnsiTheme="majorHAnsi"/>
          </w:rPr>
          <w:t xml:space="preserve">   </w:t>
        </w:r>
      </w:ins>
      <w:r w:rsidR="004E0E53">
        <w:rPr>
          <w:rFonts w:asciiTheme="majorHAnsi" w:hAnsiTheme="majorHAnsi"/>
        </w:rPr>
        <w:t>Many have joked that</w:t>
      </w:r>
      <w:r w:rsidR="00B17588" w:rsidRPr="00B17588">
        <w:rPr>
          <w:rFonts w:asciiTheme="majorHAnsi" w:hAnsiTheme="majorHAnsi"/>
        </w:rPr>
        <w:t xml:space="preserve"> every other version of Windows is a good one</w:t>
      </w:r>
      <w:del w:id="2" w:author="Stephen Prater" w:date="2015-08-19T13:23:00Z">
        <w:r w:rsidR="00B17588" w:rsidRPr="00B17588" w:rsidDel="003D501D">
          <w:rPr>
            <w:rFonts w:asciiTheme="majorHAnsi" w:hAnsiTheme="majorHAnsi"/>
          </w:rPr>
          <w:delText xml:space="preserve"> -</w:delText>
        </w:r>
      </w:del>
      <w:ins w:id="3" w:author="Stephen Prater" w:date="2015-08-19T13:23:00Z">
        <w:r>
          <w:rPr>
            <w:rFonts w:asciiTheme="majorHAnsi" w:hAnsiTheme="majorHAnsi"/>
          </w:rPr>
          <w:t>—</w:t>
        </w:r>
      </w:ins>
      <w:del w:id="4" w:author="Stephen Prater" w:date="2015-08-19T13:23:00Z">
        <w:r w:rsidR="00B17588" w:rsidRPr="00B17588" w:rsidDel="003D501D">
          <w:rPr>
            <w:rFonts w:asciiTheme="majorHAnsi" w:hAnsiTheme="majorHAnsi"/>
          </w:rPr>
          <w:delText xml:space="preserve"> </w:delText>
        </w:r>
      </w:del>
      <w:r w:rsidR="00B17588" w:rsidRPr="00B17588">
        <w:rPr>
          <w:rFonts w:asciiTheme="majorHAnsi" w:hAnsiTheme="majorHAnsi"/>
        </w:rPr>
        <w:t>people liked XP but not Vista, 7 but not 8. Now</w:t>
      </w:r>
      <w:ins w:id="5" w:author="Stephen Prater" w:date="2015-08-19T13:42:00Z">
        <w:r w:rsidR="007D136E">
          <w:rPr>
            <w:rFonts w:asciiTheme="majorHAnsi" w:hAnsiTheme="majorHAnsi"/>
          </w:rPr>
          <w:t>,</w:t>
        </w:r>
      </w:ins>
      <w:r w:rsidR="00B17588" w:rsidRPr="00B17588">
        <w:rPr>
          <w:rFonts w:asciiTheme="majorHAnsi" w:hAnsiTheme="majorHAnsi"/>
        </w:rPr>
        <w:t xml:space="preserve"> Microsoft has leapfrogged 9 and gone straight to 10. </w:t>
      </w:r>
      <w:r w:rsidR="00A264B8">
        <w:rPr>
          <w:rFonts w:asciiTheme="majorHAnsi" w:hAnsiTheme="majorHAnsi"/>
        </w:rPr>
        <w:t>You</w:t>
      </w:r>
      <w:r w:rsidR="001A267C">
        <w:rPr>
          <w:rFonts w:asciiTheme="majorHAnsi" w:hAnsiTheme="majorHAnsi"/>
        </w:rPr>
        <w:t xml:space="preserve"> probably see</w:t>
      </w:r>
      <w:r w:rsidR="00A264B8">
        <w:rPr>
          <w:rFonts w:asciiTheme="majorHAnsi" w:hAnsiTheme="majorHAnsi"/>
        </w:rPr>
        <w:t xml:space="preserve"> a pop-up asking</w:t>
      </w:r>
      <w:ins w:id="6" w:author="Stephen Prater" w:date="2015-08-19T13:42:00Z">
        <w:r w:rsidR="007D136E">
          <w:rPr>
            <w:rFonts w:asciiTheme="majorHAnsi" w:hAnsiTheme="majorHAnsi"/>
          </w:rPr>
          <w:t xml:space="preserve"> you</w:t>
        </w:r>
      </w:ins>
      <w:r w:rsidR="00A264B8">
        <w:rPr>
          <w:rFonts w:asciiTheme="majorHAnsi" w:hAnsiTheme="majorHAnsi"/>
        </w:rPr>
        <w:t xml:space="preserve"> to upgrade every time you turn on your computer, but is it worth making the jump right away?</w:t>
      </w:r>
    </w:p>
    <w:p w:rsidR="00B17588" w:rsidRDefault="003D501D" w:rsidP="003D501D">
      <w:pPr>
        <w:rPr>
          <w:rFonts w:asciiTheme="majorHAnsi" w:hAnsiTheme="majorHAnsi"/>
        </w:rPr>
        <w:pPrChange w:id="7" w:author="Stephen Prater" w:date="2015-08-19T13:22:00Z">
          <w:pPr>
            <w:ind w:firstLine="720"/>
          </w:pPr>
        </w:pPrChange>
      </w:pPr>
      <w:ins w:id="8" w:author="Stephen Prater" w:date="2015-08-19T13:22:00Z">
        <w:r>
          <w:rPr>
            <w:rFonts w:asciiTheme="majorHAnsi" w:hAnsiTheme="majorHAnsi"/>
          </w:rPr>
          <w:t xml:space="preserve">   </w:t>
        </w:r>
      </w:ins>
      <w:r w:rsidR="00196EA1">
        <w:rPr>
          <w:rFonts w:asciiTheme="majorHAnsi" w:hAnsiTheme="majorHAnsi"/>
        </w:rPr>
        <w:t xml:space="preserve">First, you should know </w:t>
      </w:r>
      <w:r w:rsidR="00B17588">
        <w:rPr>
          <w:rFonts w:asciiTheme="majorHAnsi" w:hAnsiTheme="majorHAnsi"/>
        </w:rPr>
        <w:t xml:space="preserve">that upgrading now may </w:t>
      </w:r>
      <w:r w:rsidR="004E0E53">
        <w:rPr>
          <w:rFonts w:asciiTheme="majorHAnsi" w:hAnsiTheme="majorHAnsi"/>
        </w:rPr>
        <w:t xml:space="preserve">cause </w:t>
      </w:r>
      <w:r w:rsidR="00B17588">
        <w:rPr>
          <w:rFonts w:asciiTheme="majorHAnsi" w:hAnsiTheme="majorHAnsi"/>
        </w:rPr>
        <w:t xml:space="preserve">problems </w:t>
      </w:r>
      <w:r w:rsidR="004E0E53">
        <w:rPr>
          <w:rFonts w:asciiTheme="majorHAnsi" w:hAnsiTheme="majorHAnsi"/>
        </w:rPr>
        <w:t>on</w:t>
      </w:r>
      <w:r w:rsidR="006C1C7A">
        <w:rPr>
          <w:rFonts w:asciiTheme="majorHAnsi" w:hAnsiTheme="majorHAnsi"/>
        </w:rPr>
        <w:t xml:space="preserve"> campus. Metropolitan State University’s</w:t>
      </w:r>
      <w:r w:rsidR="00B17588">
        <w:rPr>
          <w:rFonts w:asciiTheme="majorHAnsi" w:hAnsiTheme="majorHAnsi"/>
        </w:rPr>
        <w:t xml:space="preserve"> Wi-Fi network isn’t playing nice with Windows 10 yet, </w:t>
      </w:r>
      <w:r w:rsidR="004E0E53">
        <w:rPr>
          <w:rFonts w:asciiTheme="majorHAnsi" w:hAnsiTheme="majorHAnsi"/>
        </w:rPr>
        <w:t>so</w:t>
      </w:r>
      <w:r w:rsidR="00B17588">
        <w:rPr>
          <w:rFonts w:asciiTheme="majorHAnsi" w:hAnsiTheme="majorHAnsi"/>
        </w:rPr>
        <w:t xml:space="preserve"> early adopters will need to use </w:t>
      </w:r>
      <w:proofErr w:type="spellStart"/>
      <w:r w:rsidR="00B17588">
        <w:rPr>
          <w:rFonts w:asciiTheme="majorHAnsi" w:hAnsiTheme="majorHAnsi"/>
        </w:rPr>
        <w:t>StarLAN</w:t>
      </w:r>
      <w:proofErr w:type="spellEnd"/>
      <w:ins w:id="9" w:author="Stephen Prater" w:date="2015-08-19T13:33:00Z">
        <w:r w:rsidR="0089498C">
          <w:rPr>
            <w:rFonts w:asciiTheme="majorHAnsi" w:hAnsiTheme="majorHAnsi"/>
          </w:rPr>
          <w:t xml:space="preserve">, </w:t>
        </w:r>
      </w:ins>
      <w:del w:id="10" w:author="Stephen Prater" w:date="2015-08-19T13:33:00Z">
        <w:r w:rsidR="00B17588" w:rsidDel="0089498C">
          <w:rPr>
            <w:rFonts w:asciiTheme="majorHAnsi" w:hAnsiTheme="majorHAnsi"/>
          </w:rPr>
          <w:delText xml:space="preserve"> (</w:delText>
        </w:r>
      </w:del>
      <w:r w:rsidR="00B17588">
        <w:rPr>
          <w:rFonts w:asciiTheme="majorHAnsi" w:hAnsiTheme="majorHAnsi"/>
        </w:rPr>
        <w:t xml:space="preserve">which </w:t>
      </w:r>
      <w:r w:rsidR="00A264B8">
        <w:rPr>
          <w:rFonts w:asciiTheme="majorHAnsi" w:hAnsiTheme="majorHAnsi"/>
        </w:rPr>
        <w:t xml:space="preserve">requires a new login every </w:t>
      </w:r>
      <w:ins w:id="11" w:author="Stephen Prater" w:date="2015-08-19T13:28:00Z">
        <w:r>
          <w:rPr>
            <w:rFonts w:asciiTheme="majorHAnsi" w:hAnsiTheme="majorHAnsi"/>
          </w:rPr>
          <w:t>four</w:t>
        </w:r>
      </w:ins>
      <w:del w:id="12" w:author="Stephen Prater" w:date="2015-08-19T13:28:00Z">
        <w:r w:rsidR="00A264B8" w:rsidDel="003D501D">
          <w:rPr>
            <w:rFonts w:asciiTheme="majorHAnsi" w:hAnsiTheme="majorHAnsi"/>
          </w:rPr>
          <w:delText>4</w:delText>
        </w:r>
      </w:del>
      <w:r w:rsidR="00A264B8">
        <w:rPr>
          <w:rFonts w:asciiTheme="majorHAnsi" w:hAnsiTheme="majorHAnsi"/>
        </w:rPr>
        <w:t xml:space="preserve"> hours</w:t>
      </w:r>
      <w:ins w:id="13" w:author="Stephen Prater" w:date="2015-08-19T13:33:00Z">
        <w:r w:rsidR="0089498C">
          <w:rPr>
            <w:rFonts w:asciiTheme="majorHAnsi" w:hAnsiTheme="majorHAnsi"/>
          </w:rPr>
          <w:t>,</w:t>
        </w:r>
      </w:ins>
      <w:del w:id="14" w:author="Stephen Prater" w:date="2015-08-19T13:33:00Z">
        <w:r w:rsidR="00B17588" w:rsidDel="0089498C">
          <w:rPr>
            <w:rFonts w:asciiTheme="majorHAnsi" w:hAnsiTheme="majorHAnsi"/>
          </w:rPr>
          <w:delText>)</w:delText>
        </w:r>
      </w:del>
      <w:r w:rsidR="00B17588">
        <w:rPr>
          <w:rFonts w:asciiTheme="majorHAnsi" w:hAnsiTheme="majorHAnsi"/>
        </w:rPr>
        <w:t xml:space="preserve"> to get online. With that in mind, the official </w:t>
      </w:r>
      <w:ins w:id="15" w:author="Stephen Prater" w:date="2015-08-19T13:31:00Z">
        <w:r>
          <w:rPr>
            <w:rFonts w:asciiTheme="majorHAnsi" w:hAnsiTheme="majorHAnsi"/>
          </w:rPr>
          <w:t>Information Technology Services (</w:t>
        </w:r>
      </w:ins>
      <w:r w:rsidR="00B17588">
        <w:rPr>
          <w:rFonts w:asciiTheme="majorHAnsi" w:hAnsiTheme="majorHAnsi"/>
        </w:rPr>
        <w:t>ITS</w:t>
      </w:r>
      <w:ins w:id="16" w:author="Stephen Prater" w:date="2015-08-19T13:31:00Z">
        <w:r>
          <w:rPr>
            <w:rFonts w:asciiTheme="majorHAnsi" w:hAnsiTheme="majorHAnsi"/>
          </w:rPr>
          <w:t>)</w:t>
        </w:r>
      </w:ins>
      <w:r w:rsidR="00B17588">
        <w:rPr>
          <w:rFonts w:asciiTheme="majorHAnsi" w:hAnsiTheme="majorHAnsi"/>
        </w:rPr>
        <w:t xml:space="preserve"> recommendation is “please wait a bit.” </w:t>
      </w:r>
      <w:del w:id="17" w:author="Stephen Prater" w:date="2015-08-19T13:32:00Z">
        <w:r w:rsidR="00B17588" w:rsidDel="003D501D">
          <w:rPr>
            <w:rFonts w:asciiTheme="majorHAnsi" w:hAnsiTheme="majorHAnsi"/>
          </w:rPr>
          <w:delText>(</w:delText>
        </w:r>
      </w:del>
      <w:r w:rsidR="00B17588">
        <w:rPr>
          <w:rFonts w:asciiTheme="majorHAnsi" w:hAnsiTheme="majorHAnsi"/>
        </w:rPr>
        <w:t>And remember, ITS c</w:t>
      </w:r>
      <w:bookmarkStart w:id="18" w:name="_GoBack"/>
      <w:bookmarkEnd w:id="18"/>
      <w:r w:rsidR="00B17588">
        <w:rPr>
          <w:rFonts w:asciiTheme="majorHAnsi" w:hAnsiTheme="majorHAnsi"/>
        </w:rPr>
        <w:t xml:space="preserve">an’t provide tech support </w:t>
      </w:r>
      <w:r w:rsidR="004E0E53">
        <w:rPr>
          <w:rFonts w:asciiTheme="majorHAnsi" w:hAnsiTheme="majorHAnsi"/>
        </w:rPr>
        <w:t>on your personal devices</w:t>
      </w:r>
      <w:r w:rsidR="00B17588">
        <w:rPr>
          <w:rFonts w:asciiTheme="majorHAnsi" w:hAnsiTheme="majorHAnsi"/>
        </w:rPr>
        <w:t>.</w:t>
      </w:r>
      <w:del w:id="19" w:author="Stephen Prater" w:date="2015-08-19T13:32:00Z">
        <w:r w:rsidR="00B17588" w:rsidDel="003D501D">
          <w:rPr>
            <w:rFonts w:asciiTheme="majorHAnsi" w:hAnsiTheme="majorHAnsi"/>
          </w:rPr>
          <w:delText>)</w:delText>
        </w:r>
      </w:del>
    </w:p>
    <w:p w:rsidR="006F56F7" w:rsidRPr="00B17588" w:rsidRDefault="003D501D" w:rsidP="003D501D">
      <w:pPr>
        <w:rPr>
          <w:rFonts w:asciiTheme="majorHAnsi" w:hAnsiTheme="majorHAnsi"/>
        </w:rPr>
        <w:pPrChange w:id="20" w:author="Stephen Prater" w:date="2015-08-19T13:22:00Z">
          <w:pPr>
            <w:ind w:firstLine="720"/>
          </w:pPr>
        </w:pPrChange>
      </w:pPr>
      <w:ins w:id="21" w:author="Stephen Prater" w:date="2015-08-19T13:22:00Z">
        <w:r>
          <w:rPr>
            <w:rFonts w:asciiTheme="majorHAnsi" w:hAnsiTheme="majorHAnsi"/>
          </w:rPr>
          <w:t xml:space="preserve">   </w:t>
        </w:r>
      </w:ins>
      <w:r w:rsidR="006F56F7">
        <w:rPr>
          <w:rFonts w:asciiTheme="majorHAnsi" w:hAnsiTheme="majorHAnsi"/>
        </w:rPr>
        <w:t xml:space="preserve">If you’re OK with that, </w:t>
      </w:r>
      <w:r w:rsidR="0077649C">
        <w:rPr>
          <w:rFonts w:asciiTheme="majorHAnsi" w:hAnsiTheme="majorHAnsi"/>
        </w:rPr>
        <w:t>the changes aren’t too shocking</w:t>
      </w:r>
      <w:r w:rsidR="001A267C">
        <w:rPr>
          <w:rFonts w:asciiTheme="majorHAnsi" w:hAnsiTheme="majorHAnsi"/>
        </w:rPr>
        <w:t>.</w:t>
      </w:r>
      <w:r w:rsidR="006F56F7" w:rsidRPr="00B17588">
        <w:rPr>
          <w:rFonts w:asciiTheme="majorHAnsi" w:hAnsiTheme="majorHAnsi"/>
        </w:rPr>
        <w:t xml:space="preserve"> </w:t>
      </w:r>
      <w:r w:rsidR="006F56F7">
        <w:rPr>
          <w:rFonts w:asciiTheme="majorHAnsi" w:hAnsiTheme="majorHAnsi"/>
        </w:rPr>
        <w:t xml:space="preserve">Windows 10 feels a lot like Windows 7, with </w:t>
      </w:r>
      <w:r w:rsidR="0077649C">
        <w:rPr>
          <w:rFonts w:asciiTheme="majorHAnsi" w:hAnsiTheme="majorHAnsi"/>
        </w:rPr>
        <w:t>design inspiration</w:t>
      </w:r>
      <w:r w:rsidR="001A267C">
        <w:rPr>
          <w:rFonts w:asciiTheme="majorHAnsi" w:hAnsiTheme="majorHAnsi"/>
        </w:rPr>
        <w:t xml:space="preserve"> taken from Windows 8</w:t>
      </w:r>
      <w:r w:rsidR="006F56F7">
        <w:rPr>
          <w:rFonts w:asciiTheme="majorHAnsi" w:hAnsiTheme="majorHAnsi"/>
        </w:rPr>
        <w:t xml:space="preserve">. The Start menu has returned to the bottom-left corner. </w:t>
      </w:r>
      <w:r w:rsidR="006F56F7" w:rsidRPr="0089498C">
        <w:rPr>
          <w:rFonts w:asciiTheme="majorHAnsi" w:hAnsiTheme="majorHAnsi"/>
          <w:rPrChange w:id="22" w:author="Stephen Prater" w:date="2015-08-19T13:34:00Z">
            <w:rPr>
              <w:rFonts w:asciiTheme="majorHAnsi" w:hAnsiTheme="majorHAnsi"/>
              <w:color w:val="FF0000"/>
            </w:rPr>
          </w:rPrChange>
        </w:rPr>
        <w:t>You can resize and rearrange programs easily, without the constant pressure to go full-screen.</w:t>
      </w:r>
      <w:r w:rsidR="006F56F7" w:rsidRPr="0089498C">
        <w:rPr>
          <w:rFonts w:asciiTheme="majorHAnsi" w:hAnsiTheme="majorHAnsi"/>
          <w:rPrChange w:id="23" w:author="Stephen Prater" w:date="2015-08-19T13:34:00Z">
            <w:rPr>
              <w:rFonts w:asciiTheme="majorHAnsi" w:hAnsiTheme="majorHAnsi"/>
            </w:rPr>
          </w:rPrChange>
        </w:rPr>
        <w:t xml:space="preserve"> </w:t>
      </w:r>
      <w:r w:rsidR="001A267C" w:rsidRPr="0089498C">
        <w:rPr>
          <w:rFonts w:asciiTheme="majorHAnsi" w:hAnsiTheme="majorHAnsi"/>
          <w:rPrChange w:id="24" w:author="Stephen Prater" w:date="2015-08-19T13:34:00Z">
            <w:rPr>
              <w:rFonts w:asciiTheme="majorHAnsi" w:hAnsiTheme="majorHAnsi"/>
            </w:rPr>
          </w:rPrChange>
        </w:rPr>
        <w:t>Some</w:t>
      </w:r>
      <w:r w:rsidR="006F56F7" w:rsidRPr="0089498C">
        <w:rPr>
          <w:rFonts w:asciiTheme="majorHAnsi" w:hAnsiTheme="majorHAnsi"/>
          <w:rPrChange w:id="25" w:author="Stephen Prater" w:date="2015-08-19T13:34:00Z">
            <w:rPr>
              <w:rFonts w:asciiTheme="majorHAnsi" w:hAnsiTheme="majorHAnsi"/>
            </w:rPr>
          </w:rPrChange>
        </w:rPr>
        <w:t xml:space="preserve"> </w:t>
      </w:r>
      <w:r w:rsidR="001A267C">
        <w:rPr>
          <w:rFonts w:asciiTheme="majorHAnsi" w:hAnsiTheme="majorHAnsi"/>
        </w:rPr>
        <w:t xml:space="preserve">good </w:t>
      </w:r>
      <w:r w:rsidR="006F56F7">
        <w:rPr>
          <w:rFonts w:asciiTheme="majorHAnsi" w:hAnsiTheme="majorHAnsi"/>
        </w:rPr>
        <w:t xml:space="preserve">ideas </w:t>
      </w:r>
      <w:r w:rsidR="001A267C">
        <w:rPr>
          <w:rFonts w:asciiTheme="majorHAnsi" w:hAnsiTheme="majorHAnsi"/>
        </w:rPr>
        <w:t xml:space="preserve">are </w:t>
      </w:r>
      <w:r w:rsidR="006F56F7">
        <w:rPr>
          <w:rFonts w:asciiTheme="majorHAnsi" w:hAnsiTheme="majorHAnsi"/>
        </w:rPr>
        <w:t>borrowed from competitors: managing multiple desktops in Task View is basically h</w:t>
      </w:r>
      <w:r w:rsidR="001A267C">
        <w:rPr>
          <w:rFonts w:asciiTheme="majorHAnsi" w:hAnsiTheme="majorHAnsi"/>
        </w:rPr>
        <w:t>ow Mission Control works on Mac</w:t>
      </w:r>
      <w:r w:rsidR="006F56F7">
        <w:rPr>
          <w:rFonts w:asciiTheme="majorHAnsi" w:hAnsiTheme="majorHAnsi"/>
        </w:rPr>
        <w:t xml:space="preserve">, and the notification center is the same thing you </w:t>
      </w:r>
      <w:r w:rsidR="008264A2">
        <w:rPr>
          <w:rFonts w:asciiTheme="majorHAnsi" w:hAnsiTheme="majorHAnsi"/>
        </w:rPr>
        <w:t xml:space="preserve">see when </w:t>
      </w:r>
      <w:r w:rsidR="006F56F7">
        <w:rPr>
          <w:rFonts w:asciiTheme="majorHAnsi" w:hAnsiTheme="majorHAnsi"/>
        </w:rPr>
        <w:t>swiping down from the to</w:t>
      </w:r>
      <w:r w:rsidR="001A267C">
        <w:rPr>
          <w:rFonts w:asciiTheme="majorHAnsi" w:hAnsiTheme="majorHAnsi"/>
        </w:rPr>
        <w:t>p on an Android or iPhone.</w:t>
      </w:r>
    </w:p>
    <w:p w:rsidR="00B17588" w:rsidRDefault="003D501D" w:rsidP="003D501D">
      <w:pPr>
        <w:rPr>
          <w:rFonts w:asciiTheme="majorHAnsi" w:hAnsiTheme="majorHAnsi"/>
        </w:rPr>
        <w:pPrChange w:id="26" w:author="Stephen Prater" w:date="2015-08-19T13:22:00Z">
          <w:pPr>
            <w:ind w:firstLine="720"/>
          </w:pPr>
        </w:pPrChange>
      </w:pPr>
      <w:ins w:id="27" w:author="Stephen Prater" w:date="2015-08-19T13:22:00Z">
        <w:r>
          <w:rPr>
            <w:rFonts w:asciiTheme="majorHAnsi" w:hAnsiTheme="majorHAnsi"/>
          </w:rPr>
          <w:t xml:space="preserve">   </w:t>
        </w:r>
      </w:ins>
      <w:r w:rsidR="0077649C">
        <w:rPr>
          <w:rFonts w:asciiTheme="majorHAnsi" w:hAnsiTheme="majorHAnsi"/>
        </w:rPr>
        <w:t>Some additions</w:t>
      </w:r>
      <w:r w:rsidR="001A267C">
        <w:rPr>
          <w:rFonts w:asciiTheme="majorHAnsi" w:hAnsiTheme="majorHAnsi"/>
        </w:rPr>
        <w:t xml:space="preserve"> are more gimmicky. </w:t>
      </w:r>
      <w:r w:rsidR="00B17588" w:rsidRPr="00B17588">
        <w:rPr>
          <w:rFonts w:asciiTheme="majorHAnsi" w:hAnsiTheme="majorHAnsi"/>
        </w:rPr>
        <w:t xml:space="preserve">Like to play video games? The Xbox integration </w:t>
      </w:r>
      <w:r w:rsidR="0077649C">
        <w:rPr>
          <w:rFonts w:asciiTheme="majorHAnsi" w:hAnsiTheme="majorHAnsi"/>
        </w:rPr>
        <w:t xml:space="preserve">lets you stream and record </w:t>
      </w:r>
      <w:r w:rsidR="00B17588">
        <w:rPr>
          <w:rFonts w:asciiTheme="majorHAnsi" w:hAnsiTheme="majorHAnsi"/>
        </w:rPr>
        <w:t>video</w:t>
      </w:r>
      <w:r w:rsidR="00B17588" w:rsidRPr="00B17588">
        <w:rPr>
          <w:rFonts w:asciiTheme="majorHAnsi" w:hAnsiTheme="majorHAnsi"/>
        </w:rPr>
        <w:t xml:space="preserve"> as you pl</w:t>
      </w:r>
      <w:r w:rsidR="00A264B8">
        <w:rPr>
          <w:rFonts w:asciiTheme="majorHAnsi" w:hAnsiTheme="majorHAnsi"/>
        </w:rPr>
        <w:t xml:space="preserve">ay. </w:t>
      </w:r>
      <w:r w:rsidR="006F56F7">
        <w:rPr>
          <w:rFonts w:asciiTheme="majorHAnsi" w:hAnsiTheme="majorHAnsi"/>
        </w:rPr>
        <w:t>Need</w:t>
      </w:r>
      <w:r w:rsidR="00A264B8">
        <w:rPr>
          <w:rFonts w:asciiTheme="majorHAnsi" w:hAnsiTheme="majorHAnsi"/>
        </w:rPr>
        <w:t xml:space="preserve"> a personal assistant</w:t>
      </w:r>
      <w:r w:rsidR="00E461F6">
        <w:rPr>
          <w:rFonts w:asciiTheme="majorHAnsi" w:hAnsiTheme="majorHAnsi"/>
        </w:rPr>
        <w:t>? Cortana can be</w:t>
      </w:r>
      <w:r w:rsidR="00B17588" w:rsidRPr="00B17588">
        <w:rPr>
          <w:rFonts w:asciiTheme="majorHAnsi" w:hAnsiTheme="majorHAnsi"/>
        </w:rPr>
        <w:t xml:space="preserve"> </w:t>
      </w:r>
      <w:r w:rsidR="00E461F6">
        <w:rPr>
          <w:rFonts w:asciiTheme="majorHAnsi" w:hAnsiTheme="majorHAnsi"/>
        </w:rPr>
        <w:t>pretty helpful</w:t>
      </w:r>
      <w:r w:rsidR="00B17588" w:rsidRPr="00B17588">
        <w:rPr>
          <w:rFonts w:asciiTheme="majorHAnsi" w:hAnsiTheme="majorHAnsi"/>
        </w:rPr>
        <w:t xml:space="preserve">. </w:t>
      </w:r>
      <w:r w:rsidR="006F56F7">
        <w:rPr>
          <w:rFonts w:asciiTheme="majorHAnsi" w:hAnsiTheme="majorHAnsi"/>
        </w:rPr>
        <w:t xml:space="preserve">Want </w:t>
      </w:r>
      <w:r w:rsidR="00B17588" w:rsidRPr="00B17588">
        <w:rPr>
          <w:rFonts w:asciiTheme="majorHAnsi" w:hAnsiTheme="majorHAnsi"/>
        </w:rPr>
        <w:t xml:space="preserve">sports scores </w:t>
      </w:r>
      <w:r w:rsidR="00196EA1">
        <w:rPr>
          <w:rFonts w:asciiTheme="majorHAnsi" w:hAnsiTheme="majorHAnsi"/>
        </w:rPr>
        <w:t>on demand</w:t>
      </w:r>
      <w:r w:rsidR="00B17588" w:rsidRPr="00B17588">
        <w:rPr>
          <w:rFonts w:asciiTheme="majorHAnsi" w:hAnsiTheme="majorHAnsi"/>
        </w:rPr>
        <w:t xml:space="preserve">? </w:t>
      </w:r>
      <w:r w:rsidR="0077649C">
        <w:rPr>
          <w:rFonts w:asciiTheme="majorHAnsi" w:hAnsiTheme="majorHAnsi"/>
        </w:rPr>
        <w:t>Get live updates in your Start menu</w:t>
      </w:r>
      <w:r w:rsidR="00B17588" w:rsidRPr="00B17588">
        <w:rPr>
          <w:rFonts w:asciiTheme="majorHAnsi" w:hAnsiTheme="majorHAnsi"/>
        </w:rPr>
        <w:t>.</w:t>
      </w:r>
    </w:p>
    <w:p w:rsidR="00A264B8" w:rsidRDefault="003D501D" w:rsidP="003D501D">
      <w:pPr>
        <w:rPr>
          <w:rFonts w:asciiTheme="majorHAnsi" w:hAnsiTheme="majorHAnsi"/>
        </w:rPr>
        <w:pPrChange w:id="28" w:author="Stephen Prater" w:date="2015-08-19T13:22:00Z">
          <w:pPr>
            <w:ind w:firstLine="720"/>
          </w:pPr>
        </w:pPrChange>
      </w:pPr>
      <w:ins w:id="29" w:author="Stephen Prater" w:date="2015-08-19T13:22:00Z">
        <w:r>
          <w:rPr>
            <w:rFonts w:asciiTheme="majorHAnsi" w:hAnsiTheme="majorHAnsi"/>
          </w:rPr>
          <w:t xml:space="preserve">   </w:t>
        </w:r>
      </w:ins>
      <w:r w:rsidR="00A46261">
        <w:rPr>
          <w:rFonts w:asciiTheme="majorHAnsi" w:hAnsiTheme="majorHAnsi"/>
        </w:rPr>
        <w:t xml:space="preserve">These gimmicks have </w:t>
      </w:r>
      <w:r w:rsidR="00E461F6">
        <w:rPr>
          <w:rFonts w:asciiTheme="majorHAnsi" w:hAnsiTheme="majorHAnsi"/>
        </w:rPr>
        <w:t>additional implications: p</w:t>
      </w:r>
      <w:r w:rsidR="00A264B8">
        <w:rPr>
          <w:rFonts w:asciiTheme="majorHAnsi" w:hAnsiTheme="majorHAnsi"/>
        </w:rPr>
        <w:t>rivacy</w:t>
      </w:r>
      <w:del w:id="30" w:author="Stephen Prater" w:date="2015-08-19T13:37:00Z">
        <w:r w:rsidR="00A264B8" w:rsidDel="0089498C">
          <w:rPr>
            <w:rFonts w:asciiTheme="majorHAnsi" w:hAnsiTheme="majorHAnsi"/>
          </w:rPr>
          <w:delText>-</w:delText>
        </w:r>
      </w:del>
      <w:ins w:id="31" w:author="Stephen Prater" w:date="2015-08-19T13:37:00Z">
        <w:r w:rsidR="0089498C">
          <w:rPr>
            <w:rFonts w:asciiTheme="majorHAnsi" w:hAnsiTheme="majorHAnsi"/>
          </w:rPr>
          <w:t xml:space="preserve"> </w:t>
        </w:r>
      </w:ins>
      <w:r w:rsidR="00A264B8">
        <w:rPr>
          <w:rFonts w:asciiTheme="majorHAnsi" w:hAnsiTheme="majorHAnsi"/>
        </w:rPr>
        <w:t xml:space="preserve">conscious users may find the data reporting built in to Windows 10 worrying. Most of it is </w:t>
      </w:r>
      <w:r w:rsidR="001A267C">
        <w:rPr>
          <w:rFonts w:asciiTheme="majorHAnsi" w:hAnsiTheme="majorHAnsi"/>
        </w:rPr>
        <w:t>tied</w:t>
      </w:r>
      <w:r w:rsidR="00A264B8">
        <w:rPr>
          <w:rFonts w:asciiTheme="majorHAnsi" w:hAnsiTheme="majorHAnsi"/>
        </w:rPr>
        <w:t xml:space="preserve"> to Cortana, because she needs to talk to </w:t>
      </w:r>
      <w:r w:rsidR="00A46261">
        <w:rPr>
          <w:rFonts w:asciiTheme="majorHAnsi" w:hAnsiTheme="majorHAnsi"/>
        </w:rPr>
        <w:t>Bing</w:t>
      </w:r>
      <w:r w:rsidR="00A264B8">
        <w:rPr>
          <w:rFonts w:asciiTheme="majorHAnsi" w:hAnsiTheme="majorHAnsi"/>
        </w:rPr>
        <w:t xml:space="preserve"> servers in order to retrieve information like weather reports when you as</w:t>
      </w:r>
      <w:r w:rsidR="00E461F6">
        <w:rPr>
          <w:rFonts w:asciiTheme="majorHAnsi" w:hAnsiTheme="majorHAnsi"/>
        </w:rPr>
        <w:t xml:space="preserve">k for them. More personal details like calendar </w:t>
      </w:r>
      <w:r w:rsidR="00A264B8">
        <w:rPr>
          <w:rFonts w:asciiTheme="majorHAnsi" w:hAnsiTheme="majorHAnsi"/>
        </w:rPr>
        <w:t>appointments an</w:t>
      </w:r>
      <w:r w:rsidR="00E461F6">
        <w:rPr>
          <w:rFonts w:asciiTheme="majorHAnsi" w:hAnsiTheme="majorHAnsi"/>
        </w:rPr>
        <w:t xml:space="preserve">d </w:t>
      </w:r>
      <w:r w:rsidR="001A267C">
        <w:rPr>
          <w:rFonts w:asciiTheme="majorHAnsi" w:hAnsiTheme="majorHAnsi"/>
        </w:rPr>
        <w:t>names</w:t>
      </w:r>
      <w:r w:rsidR="00E461F6">
        <w:rPr>
          <w:rFonts w:asciiTheme="majorHAnsi" w:hAnsiTheme="majorHAnsi"/>
        </w:rPr>
        <w:t xml:space="preserve"> </w:t>
      </w:r>
      <w:r w:rsidR="00A264B8">
        <w:rPr>
          <w:rFonts w:asciiTheme="majorHAnsi" w:hAnsiTheme="majorHAnsi"/>
        </w:rPr>
        <w:t>may also be recorded</w:t>
      </w:r>
      <w:r w:rsidR="00E461F6">
        <w:rPr>
          <w:rFonts w:asciiTheme="majorHAnsi" w:hAnsiTheme="majorHAnsi"/>
        </w:rPr>
        <w:t>, allowing for convenience features; you might dictate an email, or get a reminder to leave early and beat traffic.</w:t>
      </w:r>
    </w:p>
    <w:p w:rsidR="00A46261" w:rsidRDefault="003D501D" w:rsidP="003D501D">
      <w:pPr>
        <w:rPr>
          <w:rFonts w:asciiTheme="majorHAnsi" w:hAnsiTheme="majorHAnsi"/>
        </w:rPr>
        <w:pPrChange w:id="32" w:author="Stephen Prater" w:date="2015-08-19T13:22:00Z">
          <w:pPr>
            <w:ind w:firstLine="720"/>
          </w:pPr>
        </w:pPrChange>
      </w:pPr>
      <w:ins w:id="33" w:author="Stephen Prater" w:date="2015-08-19T13:22:00Z">
        <w:r>
          <w:rPr>
            <w:rFonts w:asciiTheme="majorHAnsi" w:hAnsiTheme="majorHAnsi"/>
          </w:rPr>
          <w:t xml:space="preserve">   </w:t>
        </w:r>
      </w:ins>
      <w:r w:rsidR="006F56F7">
        <w:rPr>
          <w:rFonts w:asciiTheme="majorHAnsi" w:hAnsiTheme="majorHAnsi"/>
        </w:rPr>
        <w:t>If the idea of</w:t>
      </w:r>
      <w:r w:rsidR="00A46261">
        <w:rPr>
          <w:rFonts w:asciiTheme="majorHAnsi" w:hAnsiTheme="majorHAnsi"/>
        </w:rPr>
        <w:t xml:space="preserve"> a computer learn</w:t>
      </w:r>
      <w:r w:rsidR="006F56F7">
        <w:rPr>
          <w:rFonts w:asciiTheme="majorHAnsi" w:hAnsiTheme="majorHAnsi"/>
        </w:rPr>
        <w:t>ing</w:t>
      </w:r>
      <w:r w:rsidR="00A46261">
        <w:rPr>
          <w:rFonts w:asciiTheme="majorHAnsi" w:hAnsiTheme="majorHAnsi"/>
        </w:rPr>
        <w:t xml:space="preserve"> your life to anticipate your needs creeps you out, you can disable most of these </w:t>
      </w:r>
      <w:r w:rsidR="00A46261" w:rsidRPr="0089498C">
        <w:rPr>
          <w:rFonts w:asciiTheme="majorHAnsi" w:hAnsiTheme="majorHAnsi"/>
          <w:rPrChange w:id="34" w:author="Stephen Prater" w:date="2015-08-19T13:38:00Z">
            <w:rPr>
              <w:rFonts w:asciiTheme="majorHAnsi" w:hAnsiTheme="majorHAnsi"/>
            </w:rPr>
          </w:rPrChange>
        </w:rPr>
        <w:t xml:space="preserve">options. </w:t>
      </w:r>
      <w:r w:rsidR="00A46261" w:rsidRPr="0089498C">
        <w:rPr>
          <w:rFonts w:asciiTheme="majorHAnsi" w:hAnsiTheme="majorHAnsi"/>
          <w:rPrChange w:id="35" w:author="Stephen Prater" w:date="2015-08-19T13:38:00Z">
            <w:rPr>
              <w:rFonts w:asciiTheme="majorHAnsi" w:hAnsiTheme="majorHAnsi"/>
              <w:color w:val="FF0000"/>
            </w:rPr>
          </w:rPrChange>
        </w:rPr>
        <w:t xml:space="preserve">However, it appears that no matter how many switches you flip to </w:t>
      </w:r>
      <w:del w:id="36" w:author="Stephen Prater" w:date="2015-08-19T13:46:00Z">
        <w:r w:rsidR="00A46261" w:rsidRPr="0089498C" w:rsidDel="007D136E">
          <w:rPr>
            <w:rFonts w:asciiTheme="majorHAnsi" w:hAnsiTheme="majorHAnsi"/>
            <w:rPrChange w:id="37" w:author="Stephen Prater" w:date="2015-08-19T13:38:00Z">
              <w:rPr>
                <w:rFonts w:asciiTheme="majorHAnsi" w:hAnsiTheme="majorHAnsi"/>
                <w:color w:val="FF0000"/>
              </w:rPr>
            </w:rPrChange>
          </w:rPr>
          <w:delText>“</w:delText>
        </w:r>
      </w:del>
      <w:r w:rsidR="00A46261" w:rsidRPr="0089498C">
        <w:rPr>
          <w:rFonts w:asciiTheme="majorHAnsi" w:hAnsiTheme="majorHAnsi"/>
          <w:rPrChange w:id="38" w:author="Stephen Prater" w:date="2015-08-19T13:38:00Z">
            <w:rPr>
              <w:rFonts w:asciiTheme="majorHAnsi" w:hAnsiTheme="majorHAnsi"/>
              <w:color w:val="FF0000"/>
            </w:rPr>
          </w:rPrChange>
        </w:rPr>
        <w:t>off</w:t>
      </w:r>
      <w:r w:rsidR="006F56F7" w:rsidRPr="0089498C">
        <w:rPr>
          <w:rFonts w:asciiTheme="majorHAnsi" w:hAnsiTheme="majorHAnsi"/>
          <w:rPrChange w:id="39" w:author="Stephen Prater" w:date="2015-08-19T13:38:00Z">
            <w:rPr>
              <w:rFonts w:asciiTheme="majorHAnsi" w:hAnsiTheme="majorHAnsi"/>
              <w:color w:val="FF0000"/>
            </w:rPr>
          </w:rPrChange>
        </w:rPr>
        <w:t>,</w:t>
      </w:r>
      <w:del w:id="40" w:author="Stephen Prater" w:date="2015-08-19T13:46:00Z">
        <w:r w:rsidR="00A46261" w:rsidRPr="0089498C" w:rsidDel="007D136E">
          <w:rPr>
            <w:rFonts w:asciiTheme="majorHAnsi" w:hAnsiTheme="majorHAnsi"/>
            <w:rPrChange w:id="41" w:author="Stephen Prater" w:date="2015-08-19T13:38:00Z">
              <w:rPr>
                <w:rFonts w:asciiTheme="majorHAnsi" w:hAnsiTheme="majorHAnsi"/>
                <w:color w:val="FF0000"/>
              </w:rPr>
            </w:rPrChange>
          </w:rPr>
          <w:delText>”</w:delText>
        </w:r>
      </w:del>
      <w:r w:rsidR="00A46261" w:rsidRPr="0089498C">
        <w:rPr>
          <w:rFonts w:asciiTheme="majorHAnsi" w:hAnsiTheme="majorHAnsi"/>
          <w:rPrChange w:id="42" w:author="Stephen Prater" w:date="2015-08-19T13:38:00Z">
            <w:rPr>
              <w:rFonts w:asciiTheme="majorHAnsi" w:hAnsiTheme="majorHAnsi"/>
              <w:color w:val="FF0000"/>
            </w:rPr>
          </w:rPrChange>
        </w:rPr>
        <w:t xml:space="preserve"> there’s no way to c</w:t>
      </w:r>
      <w:r w:rsidR="001A267C" w:rsidRPr="0089498C">
        <w:rPr>
          <w:rFonts w:asciiTheme="majorHAnsi" w:hAnsiTheme="majorHAnsi"/>
          <w:rPrChange w:id="43" w:author="Stephen Prater" w:date="2015-08-19T13:38:00Z">
            <w:rPr>
              <w:rFonts w:asciiTheme="majorHAnsi" w:hAnsiTheme="majorHAnsi"/>
              <w:color w:val="FF0000"/>
            </w:rPr>
          </w:rPrChange>
        </w:rPr>
        <w:t>ompletely stop data collection</w:t>
      </w:r>
      <w:r w:rsidR="00A46261" w:rsidRPr="0089498C">
        <w:rPr>
          <w:rFonts w:asciiTheme="majorHAnsi" w:hAnsiTheme="majorHAnsi"/>
          <w:rPrChange w:id="44" w:author="Stephen Prater" w:date="2015-08-19T13:38:00Z">
            <w:rPr>
              <w:rFonts w:asciiTheme="majorHAnsi" w:hAnsiTheme="majorHAnsi"/>
              <w:color w:val="FF0000"/>
            </w:rPr>
          </w:rPrChange>
        </w:rPr>
        <w:t>.</w:t>
      </w:r>
      <w:r w:rsidR="00A46261" w:rsidRPr="0089498C">
        <w:rPr>
          <w:rFonts w:asciiTheme="majorHAnsi" w:hAnsiTheme="majorHAnsi"/>
          <w:rPrChange w:id="45" w:author="Stephen Prater" w:date="2015-08-19T13:38:00Z">
            <w:rPr>
              <w:rFonts w:asciiTheme="majorHAnsi" w:hAnsiTheme="majorHAnsi"/>
            </w:rPr>
          </w:rPrChange>
        </w:rPr>
        <w:t xml:space="preserve"> Technology </w:t>
      </w:r>
      <w:r w:rsidR="006F56F7">
        <w:rPr>
          <w:rFonts w:asciiTheme="majorHAnsi" w:hAnsiTheme="majorHAnsi"/>
        </w:rPr>
        <w:t xml:space="preserve">blog </w:t>
      </w:r>
      <w:proofErr w:type="spellStart"/>
      <w:r w:rsidR="006F56F7" w:rsidRPr="0089498C">
        <w:rPr>
          <w:rFonts w:asciiTheme="majorHAnsi" w:hAnsiTheme="majorHAnsi"/>
          <w:rPrChange w:id="46" w:author="Stephen Prater" w:date="2015-08-19T13:38:00Z">
            <w:rPr>
              <w:rFonts w:asciiTheme="majorHAnsi" w:hAnsiTheme="majorHAnsi"/>
              <w:i/>
            </w:rPr>
          </w:rPrChange>
        </w:rPr>
        <w:t>Ars</w:t>
      </w:r>
      <w:proofErr w:type="spellEnd"/>
      <w:r w:rsidR="006F56F7" w:rsidRPr="0089498C">
        <w:rPr>
          <w:rFonts w:asciiTheme="majorHAnsi" w:hAnsiTheme="majorHAnsi"/>
          <w:rPrChange w:id="47" w:author="Stephen Prater" w:date="2015-08-19T13:38:00Z">
            <w:rPr>
              <w:rFonts w:asciiTheme="majorHAnsi" w:hAnsiTheme="majorHAnsi"/>
              <w:i/>
            </w:rPr>
          </w:rPrChange>
        </w:rPr>
        <w:t xml:space="preserve"> </w:t>
      </w:r>
      <w:proofErr w:type="spellStart"/>
      <w:r w:rsidR="006F56F7" w:rsidRPr="0089498C">
        <w:rPr>
          <w:rFonts w:asciiTheme="majorHAnsi" w:hAnsiTheme="majorHAnsi"/>
          <w:rPrChange w:id="48" w:author="Stephen Prater" w:date="2015-08-19T13:38:00Z">
            <w:rPr>
              <w:rFonts w:asciiTheme="majorHAnsi" w:hAnsiTheme="majorHAnsi"/>
              <w:i/>
            </w:rPr>
          </w:rPrChange>
        </w:rPr>
        <w:t>Technica</w:t>
      </w:r>
      <w:proofErr w:type="spellEnd"/>
      <w:r w:rsidR="006F56F7" w:rsidRPr="006F56F7">
        <w:rPr>
          <w:rFonts w:asciiTheme="majorHAnsi" w:hAnsiTheme="majorHAnsi"/>
          <w:i/>
        </w:rPr>
        <w:t xml:space="preserve"> </w:t>
      </w:r>
      <w:r w:rsidR="006F56F7">
        <w:rPr>
          <w:rFonts w:asciiTheme="majorHAnsi" w:hAnsiTheme="majorHAnsi"/>
        </w:rPr>
        <w:t>did a thorough sweep for every possible connection to Microsoft’s servers and found that some are simply impossible to disable. This is a concerning change from previous versions.</w:t>
      </w:r>
    </w:p>
    <w:p w:rsidR="00B17588" w:rsidRPr="00B17588" w:rsidRDefault="003D501D" w:rsidP="003D501D">
      <w:pPr>
        <w:rPr>
          <w:rFonts w:asciiTheme="majorHAnsi" w:hAnsiTheme="majorHAnsi"/>
        </w:rPr>
        <w:pPrChange w:id="49" w:author="Stephen Prater" w:date="2015-08-19T13:22:00Z">
          <w:pPr>
            <w:ind w:firstLine="720"/>
          </w:pPr>
        </w:pPrChange>
      </w:pPr>
      <w:ins w:id="50" w:author="Stephen Prater" w:date="2015-08-19T13:22:00Z">
        <w:r>
          <w:rPr>
            <w:rFonts w:asciiTheme="majorHAnsi" w:hAnsiTheme="majorHAnsi"/>
          </w:rPr>
          <w:t xml:space="preserve">   </w:t>
        </w:r>
      </w:ins>
      <w:r w:rsidR="0077649C">
        <w:rPr>
          <w:rFonts w:asciiTheme="majorHAnsi" w:hAnsiTheme="majorHAnsi"/>
        </w:rPr>
        <w:t>All that</w:t>
      </w:r>
      <w:r w:rsidR="001A267C">
        <w:rPr>
          <w:rFonts w:asciiTheme="majorHAnsi" w:hAnsiTheme="majorHAnsi"/>
        </w:rPr>
        <w:t xml:space="preserve"> aside, Windows 10 is still </w:t>
      </w:r>
      <w:r w:rsidR="00B17588" w:rsidRPr="00B17588">
        <w:rPr>
          <w:rFonts w:asciiTheme="majorHAnsi" w:hAnsiTheme="majorHAnsi"/>
        </w:rPr>
        <w:t>a bit buggy.</w:t>
      </w:r>
      <w:r w:rsidR="001A267C">
        <w:rPr>
          <w:rFonts w:asciiTheme="majorHAnsi" w:hAnsiTheme="majorHAnsi"/>
        </w:rPr>
        <w:t xml:space="preserve"> Some apps don’t display notifications correctly, and file search may not bring up all results.</w:t>
      </w:r>
      <w:r w:rsidR="00B17588" w:rsidRPr="00B17588">
        <w:rPr>
          <w:rFonts w:asciiTheme="majorHAnsi" w:hAnsiTheme="majorHAnsi"/>
        </w:rPr>
        <w:t xml:space="preserve"> If you're an average user who doesn't need anything more complicated than a web browser and some Office programs, yo</w:t>
      </w:r>
      <w:r w:rsidR="001A267C">
        <w:rPr>
          <w:rFonts w:asciiTheme="majorHAnsi" w:hAnsiTheme="majorHAnsi"/>
        </w:rPr>
        <w:t xml:space="preserve">u're probably fine. (Expect another article when we find out if Office 2016 will be free for students.) </w:t>
      </w:r>
      <w:r w:rsidR="0077649C">
        <w:rPr>
          <w:rFonts w:asciiTheme="majorHAnsi" w:hAnsiTheme="majorHAnsi"/>
        </w:rPr>
        <w:t xml:space="preserve">If you're a power user with </w:t>
      </w:r>
      <w:r w:rsidR="00B17588" w:rsidRPr="00B17588">
        <w:rPr>
          <w:rFonts w:asciiTheme="majorHAnsi" w:hAnsiTheme="majorHAnsi"/>
        </w:rPr>
        <w:t>a suite of technical programs installed, like Adobe Creative Cloud or the various Autodesk progra</w:t>
      </w:r>
      <w:r w:rsidR="00B17588">
        <w:rPr>
          <w:rFonts w:asciiTheme="majorHAnsi" w:hAnsiTheme="majorHAnsi"/>
        </w:rPr>
        <w:t>ms, you might want to hold off.</w:t>
      </w:r>
    </w:p>
    <w:p w:rsidR="00B17588" w:rsidRPr="00B17588" w:rsidRDefault="003D501D" w:rsidP="003D501D">
      <w:pPr>
        <w:rPr>
          <w:rFonts w:asciiTheme="majorHAnsi" w:hAnsiTheme="majorHAnsi"/>
        </w:rPr>
        <w:pPrChange w:id="51" w:author="Stephen Prater" w:date="2015-08-19T13:22:00Z">
          <w:pPr>
            <w:ind w:firstLine="720"/>
          </w:pPr>
        </w:pPrChange>
      </w:pPr>
      <w:ins w:id="52" w:author="Stephen Prater" w:date="2015-08-19T13:22:00Z">
        <w:r>
          <w:rPr>
            <w:rFonts w:asciiTheme="majorHAnsi" w:hAnsiTheme="majorHAnsi"/>
          </w:rPr>
          <w:lastRenderedPageBreak/>
          <w:t xml:space="preserve">   </w:t>
        </w:r>
      </w:ins>
      <w:r w:rsidR="00B17588" w:rsidRPr="00B17588">
        <w:rPr>
          <w:rFonts w:asciiTheme="majorHAnsi" w:hAnsiTheme="majorHAnsi"/>
        </w:rPr>
        <w:t>On any previous Windows version, the obvious advice would be "wait for th</w:t>
      </w:r>
      <w:r w:rsidR="009A7D5D">
        <w:rPr>
          <w:rFonts w:asciiTheme="majorHAnsi" w:hAnsiTheme="majorHAnsi"/>
        </w:rPr>
        <w:t>e Service Pack," the big update</w:t>
      </w:r>
      <w:r w:rsidR="00B17588" w:rsidRPr="00B17588">
        <w:rPr>
          <w:rFonts w:asciiTheme="majorHAnsi" w:hAnsiTheme="majorHAnsi"/>
        </w:rPr>
        <w:t xml:space="preserve"> that fix</w:t>
      </w:r>
      <w:r w:rsidR="009A7D5D">
        <w:rPr>
          <w:rFonts w:asciiTheme="majorHAnsi" w:hAnsiTheme="majorHAnsi"/>
        </w:rPr>
        <w:t>es</w:t>
      </w:r>
      <w:r w:rsidR="00B17588" w:rsidRPr="00B17588">
        <w:rPr>
          <w:rFonts w:asciiTheme="majorHAnsi" w:hAnsiTheme="majorHAnsi"/>
        </w:rPr>
        <w:t xml:space="preserve"> most problems. But Wi</w:t>
      </w:r>
      <w:r w:rsidR="009A7D5D">
        <w:rPr>
          <w:rFonts w:asciiTheme="majorHAnsi" w:hAnsiTheme="majorHAnsi"/>
        </w:rPr>
        <w:t>ndows 10 won’t have one; it's</w:t>
      </w:r>
      <w:r w:rsidR="00B17588" w:rsidRPr="00B17588">
        <w:rPr>
          <w:rFonts w:asciiTheme="majorHAnsi" w:hAnsiTheme="majorHAnsi"/>
        </w:rPr>
        <w:t xml:space="preserve"> getting upgraded </w:t>
      </w:r>
      <w:r w:rsidR="0077649C">
        <w:rPr>
          <w:rFonts w:asciiTheme="majorHAnsi" w:hAnsiTheme="majorHAnsi"/>
        </w:rPr>
        <w:t>a</w:t>
      </w:r>
      <w:r w:rsidR="009A7D5D">
        <w:rPr>
          <w:rFonts w:asciiTheme="majorHAnsi" w:hAnsiTheme="majorHAnsi"/>
        </w:rPr>
        <w:t xml:space="preserve"> little bit</w:t>
      </w:r>
      <w:r w:rsidR="00B17588" w:rsidRPr="00B17588">
        <w:rPr>
          <w:rFonts w:asciiTheme="majorHAnsi" w:hAnsiTheme="majorHAnsi"/>
        </w:rPr>
        <w:t xml:space="preserve"> at a time, forever. That's the promise of being "the last Windows." Microsoft doesn't want to deal with the problem of having hundreds of millions of users split between different versions anymore. They want Windows 10 on every computer; the questi</w:t>
      </w:r>
      <w:r w:rsidR="00B17588">
        <w:rPr>
          <w:rFonts w:asciiTheme="majorHAnsi" w:hAnsiTheme="majorHAnsi"/>
        </w:rPr>
        <w:t>on is, do you want it on yours?</w:t>
      </w:r>
    </w:p>
    <w:p w:rsidR="00BC5756" w:rsidRPr="00B17588" w:rsidRDefault="003D501D" w:rsidP="003D501D">
      <w:pPr>
        <w:rPr>
          <w:rFonts w:asciiTheme="majorHAnsi" w:hAnsiTheme="majorHAnsi"/>
        </w:rPr>
        <w:pPrChange w:id="53" w:author="Stephen Prater" w:date="2015-08-19T13:22:00Z">
          <w:pPr>
            <w:ind w:firstLine="720"/>
          </w:pPr>
        </w:pPrChange>
      </w:pPr>
      <w:ins w:id="54" w:author="Stephen Prater" w:date="2015-08-19T13:22:00Z">
        <w:r>
          <w:rPr>
            <w:rFonts w:asciiTheme="majorHAnsi" w:hAnsiTheme="majorHAnsi"/>
          </w:rPr>
          <w:t xml:space="preserve">   </w:t>
        </w:r>
      </w:ins>
      <w:r w:rsidR="00B17588" w:rsidRPr="00B17588">
        <w:rPr>
          <w:rFonts w:asciiTheme="majorHAnsi" w:hAnsiTheme="majorHAnsi"/>
        </w:rPr>
        <w:t>Fortunately, you have plenty of time to mull it over. Windows 10 will remain free to upgrade until July 29th, 2016. With eleven months to decide, I'll be giving it a little more time to mature before upgrading my own machine.</w:t>
      </w:r>
    </w:p>
    <w:sectPr w:rsidR="00BC5756" w:rsidRPr="00B17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 Prater">
    <w15:presenceInfo w15:providerId="AD" w15:userId="S-1-5-21-2833799043-3506655022-2481554295-69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88"/>
    <w:rsid w:val="000020FC"/>
    <w:rsid w:val="00011A8C"/>
    <w:rsid w:val="00013AAB"/>
    <w:rsid w:val="00013EC9"/>
    <w:rsid w:val="00014875"/>
    <w:rsid w:val="00014C00"/>
    <w:rsid w:val="00016851"/>
    <w:rsid w:val="00017C1D"/>
    <w:rsid w:val="00021D30"/>
    <w:rsid w:val="00023C6A"/>
    <w:rsid w:val="00037142"/>
    <w:rsid w:val="00045994"/>
    <w:rsid w:val="00050993"/>
    <w:rsid w:val="00056A1F"/>
    <w:rsid w:val="000575DA"/>
    <w:rsid w:val="00061FD5"/>
    <w:rsid w:val="0006239E"/>
    <w:rsid w:val="000673B2"/>
    <w:rsid w:val="000746D3"/>
    <w:rsid w:val="00084045"/>
    <w:rsid w:val="000913AB"/>
    <w:rsid w:val="00095C2A"/>
    <w:rsid w:val="0009658D"/>
    <w:rsid w:val="00096D2A"/>
    <w:rsid w:val="000A1FF7"/>
    <w:rsid w:val="000A452C"/>
    <w:rsid w:val="000B28D3"/>
    <w:rsid w:val="000B74FF"/>
    <w:rsid w:val="000C65B0"/>
    <w:rsid w:val="000D7BA0"/>
    <w:rsid w:val="000E0CCD"/>
    <w:rsid w:val="000E2FEE"/>
    <w:rsid w:val="000E3361"/>
    <w:rsid w:val="000E6AEB"/>
    <w:rsid w:val="000F2873"/>
    <w:rsid w:val="000F4D23"/>
    <w:rsid w:val="000F7FEF"/>
    <w:rsid w:val="00111DEB"/>
    <w:rsid w:val="00113B18"/>
    <w:rsid w:val="001205E2"/>
    <w:rsid w:val="00122980"/>
    <w:rsid w:val="00124E4D"/>
    <w:rsid w:val="001250EF"/>
    <w:rsid w:val="00130D95"/>
    <w:rsid w:val="0013250B"/>
    <w:rsid w:val="00137713"/>
    <w:rsid w:val="0014072E"/>
    <w:rsid w:val="00152B40"/>
    <w:rsid w:val="00160351"/>
    <w:rsid w:val="00163B52"/>
    <w:rsid w:val="00174BD3"/>
    <w:rsid w:val="001850F6"/>
    <w:rsid w:val="001905B2"/>
    <w:rsid w:val="0019479F"/>
    <w:rsid w:val="00196EA1"/>
    <w:rsid w:val="001A267C"/>
    <w:rsid w:val="001A4287"/>
    <w:rsid w:val="001B1EC4"/>
    <w:rsid w:val="001B293A"/>
    <w:rsid w:val="001B44FC"/>
    <w:rsid w:val="001C04F7"/>
    <w:rsid w:val="001C4761"/>
    <w:rsid w:val="001D4CEE"/>
    <w:rsid w:val="001D70EE"/>
    <w:rsid w:val="001D7BE3"/>
    <w:rsid w:val="001E046E"/>
    <w:rsid w:val="001E1922"/>
    <w:rsid w:val="001F0967"/>
    <w:rsid w:val="002008DD"/>
    <w:rsid w:val="00201F68"/>
    <w:rsid w:val="00220031"/>
    <w:rsid w:val="00223003"/>
    <w:rsid w:val="002234CB"/>
    <w:rsid w:val="002236AC"/>
    <w:rsid w:val="00226F3A"/>
    <w:rsid w:val="00227F58"/>
    <w:rsid w:val="00237542"/>
    <w:rsid w:val="002401D8"/>
    <w:rsid w:val="00243C3F"/>
    <w:rsid w:val="00244034"/>
    <w:rsid w:val="00251644"/>
    <w:rsid w:val="00256030"/>
    <w:rsid w:val="00271219"/>
    <w:rsid w:val="00285926"/>
    <w:rsid w:val="00290A2B"/>
    <w:rsid w:val="00293FDE"/>
    <w:rsid w:val="0029574E"/>
    <w:rsid w:val="002A4FCC"/>
    <w:rsid w:val="002A707B"/>
    <w:rsid w:val="002B11E7"/>
    <w:rsid w:val="002B659A"/>
    <w:rsid w:val="002C06AD"/>
    <w:rsid w:val="002D7714"/>
    <w:rsid w:val="002E0595"/>
    <w:rsid w:val="002F0A3C"/>
    <w:rsid w:val="002F7C90"/>
    <w:rsid w:val="0030439F"/>
    <w:rsid w:val="003047C4"/>
    <w:rsid w:val="0030537C"/>
    <w:rsid w:val="00310800"/>
    <w:rsid w:val="00311C3C"/>
    <w:rsid w:val="00321F84"/>
    <w:rsid w:val="00326D41"/>
    <w:rsid w:val="003306C4"/>
    <w:rsid w:val="0033438D"/>
    <w:rsid w:val="003348E6"/>
    <w:rsid w:val="00343932"/>
    <w:rsid w:val="00343D13"/>
    <w:rsid w:val="003475DB"/>
    <w:rsid w:val="00347B99"/>
    <w:rsid w:val="0035167A"/>
    <w:rsid w:val="00354F31"/>
    <w:rsid w:val="00365B20"/>
    <w:rsid w:val="00366567"/>
    <w:rsid w:val="0037013A"/>
    <w:rsid w:val="00381322"/>
    <w:rsid w:val="00387B4E"/>
    <w:rsid w:val="00393055"/>
    <w:rsid w:val="003935F3"/>
    <w:rsid w:val="003A0F18"/>
    <w:rsid w:val="003A1D6F"/>
    <w:rsid w:val="003A470D"/>
    <w:rsid w:val="003B145B"/>
    <w:rsid w:val="003B5728"/>
    <w:rsid w:val="003B6734"/>
    <w:rsid w:val="003C1169"/>
    <w:rsid w:val="003C4A5C"/>
    <w:rsid w:val="003C7E95"/>
    <w:rsid w:val="003D3814"/>
    <w:rsid w:val="003D501D"/>
    <w:rsid w:val="003E4820"/>
    <w:rsid w:val="003F5048"/>
    <w:rsid w:val="00407D53"/>
    <w:rsid w:val="004203E7"/>
    <w:rsid w:val="0042276E"/>
    <w:rsid w:val="00426F2F"/>
    <w:rsid w:val="004278DE"/>
    <w:rsid w:val="00440524"/>
    <w:rsid w:val="0045108E"/>
    <w:rsid w:val="00460AC9"/>
    <w:rsid w:val="00460E9D"/>
    <w:rsid w:val="00470131"/>
    <w:rsid w:val="0047270B"/>
    <w:rsid w:val="00472F0D"/>
    <w:rsid w:val="00473890"/>
    <w:rsid w:val="00475888"/>
    <w:rsid w:val="00477289"/>
    <w:rsid w:val="0047786E"/>
    <w:rsid w:val="00480390"/>
    <w:rsid w:val="004815E6"/>
    <w:rsid w:val="004876B0"/>
    <w:rsid w:val="00492E3A"/>
    <w:rsid w:val="00495E93"/>
    <w:rsid w:val="00496000"/>
    <w:rsid w:val="00496567"/>
    <w:rsid w:val="004C349D"/>
    <w:rsid w:val="004D1F68"/>
    <w:rsid w:val="004D2FC5"/>
    <w:rsid w:val="004D5B89"/>
    <w:rsid w:val="004D5F63"/>
    <w:rsid w:val="004D6A0D"/>
    <w:rsid w:val="004E0E53"/>
    <w:rsid w:val="004E65C7"/>
    <w:rsid w:val="0050254D"/>
    <w:rsid w:val="00502634"/>
    <w:rsid w:val="005052DB"/>
    <w:rsid w:val="00520A97"/>
    <w:rsid w:val="0053176D"/>
    <w:rsid w:val="00531F27"/>
    <w:rsid w:val="0053299E"/>
    <w:rsid w:val="0053410A"/>
    <w:rsid w:val="00534C45"/>
    <w:rsid w:val="00550254"/>
    <w:rsid w:val="00550CDC"/>
    <w:rsid w:val="00552D45"/>
    <w:rsid w:val="005548A1"/>
    <w:rsid w:val="005718D3"/>
    <w:rsid w:val="005759AD"/>
    <w:rsid w:val="00580128"/>
    <w:rsid w:val="00580599"/>
    <w:rsid w:val="00584669"/>
    <w:rsid w:val="00584847"/>
    <w:rsid w:val="005963EA"/>
    <w:rsid w:val="005A118B"/>
    <w:rsid w:val="005A7808"/>
    <w:rsid w:val="005B0AC7"/>
    <w:rsid w:val="005B28CF"/>
    <w:rsid w:val="005B7195"/>
    <w:rsid w:val="005B7980"/>
    <w:rsid w:val="005C0B5D"/>
    <w:rsid w:val="005C172B"/>
    <w:rsid w:val="005C3206"/>
    <w:rsid w:val="005C34ED"/>
    <w:rsid w:val="005C45C3"/>
    <w:rsid w:val="005C504C"/>
    <w:rsid w:val="005C6D26"/>
    <w:rsid w:val="005D68BD"/>
    <w:rsid w:val="005D7E66"/>
    <w:rsid w:val="005E2B71"/>
    <w:rsid w:val="005E2F74"/>
    <w:rsid w:val="005E52EB"/>
    <w:rsid w:val="005E5A68"/>
    <w:rsid w:val="005F44DC"/>
    <w:rsid w:val="005F58C0"/>
    <w:rsid w:val="005F5DF9"/>
    <w:rsid w:val="006063B9"/>
    <w:rsid w:val="00610FC5"/>
    <w:rsid w:val="00613069"/>
    <w:rsid w:val="00613550"/>
    <w:rsid w:val="00613D01"/>
    <w:rsid w:val="006162C5"/>
    <w:rsid w:val="00616C79"/>
    <w:rsid w:val="0063048F"/>
    <w:rsid w:val="0063085E"/>
    <w:rsid w:val="00634939"/>
    <w:rsid w:val="006353D9"/>
    <w:rsid w:val="00651883"/>
    <w:rsid w:val="006530C6"/>
    <w:rsid w:val="00653668"/>
    <w:rsid w:val="006577EF"/>
    <w:rsid w:val="00660FA9"/>
    <w:rsid w:val="00662010"/>
    <w:rsid w:val="006628C8"/>
    <w:rsid w:val="006635C3"/>
    <w:rsid w:val="00665C25"/>
    <w:rsid w:val="00665DBE"/>
    <w:rsid w:val="006716AB"/>
    <w:rsid w:val="00675E60"/>
    <w:rsid w:val="006764E6"/>
    <w:rsid w:val="006774E1"/>
    <w:rsid w:val="0068051D"/>
    <w:rsid w:val="00681B76"/>
    <w:rsid w:val="006A16A3"/>
    <w:rsid w:val="006A7EE5"/>
    <w:rsid w:val="006B2039"/>
    <w:rsid w:val="006B7A0B"/>
    <w:rsid w:val="006C0277"/>
    <w:rsid w:val="006C03E0"/>
    <w:rsid w:val="006C13D1"/>
    <w:rsid w:val="006C1C7A"/>
    <w:rsid w:val="006C2772"/>
    <w:rsid w:val="006C5AD8"/>
    <w:rsid w:val="006C6B2F"/>
    <w:rsid w:val="006D1F9B"/>
    <w:rsid w:val="006D3802"/>
    <w:rsid w:val="006E3709"/>
    <w:rsid w:val="006E46A4"/>
    <w:rsid w:val="006E503B"/>
    <w:rsid w:val="006E7F68"/>
    <w:rsid w:val="006F2E8C"/>
    <w:rsid w:val="006F56F7"/>
    <w:rsid w:val="006F6648"/>
    <w:rsid w:val="00702973"/>
    <w:rsid w:val="00704415"/>
    <w:rsid w:val="00704FCB"/>
    <w:rsid w:val="007057A9"/>
    <w:rsid w:val="007117BB"/>
    <w:rsid w:val="007168CB"/>
    <w:rsid w:val="00724DDD"/>
    <w:rsid w:val="0072525C"/>
    <w:rsid w:val="007276A6"/>
    <w:rsid w:val="00734152"/>
    <w:rsid w:val="00737516"/>
    <w:rsid w:val="0073795B"/>
    <w:rsid w:val="00737D14"/>
    <w:rsid w:val="00741134"/>
    <w:rsid w:val="00751C8B"/>
    <w:rsid w:val="00752BD0"/>
    <w:rsid w:val="00753B60"/>
    <w:rsid w:val="007542AA"/>
    <w:rsid w:val="007636CC"/>
    <w:rsid w:val="00766243"/>
    <w:rsid w:val="0077033E"/>
    <w:rsid w:val="00770A79"/>
    <w:rsid w:val="0077649C"/>
    <w:rsid w:val="00776E3B"/>
    <w:rsid w:val="00780C72"/>
    <w:rsid w:val="0078147A"/>
    <w:rsid w:val="00787A88"/>
    <w:rsid w:val="0079413F"/>
    <w:rsid w:val="007A1CFC"/>
    <w:rsid w:val="007A3EED"/>
    <w:rsid w:val="007A6D55"/>
    <w:rsid w:val="007A70E4"/>
    <w:rsid w:val="007B1B8E"/>
    <w:rsid w:val="007B759F"/>
    <w:rsid w:val="007B773A"/>
    <w:rsid w:val="007D136E"/>
    <w:rsid w:val="007E116A"/>
    <w:rsid w:val="007E2002"/>
    <w:rsid w:val="007E30AB"/>
    <w:rsid w:val="007E62ED"/>
    <w:rsid w:val="007E65F1"/>
    <w:rsid w:val="007F0886"/>
    <w:rsid w:val="007F1BE4"/>
    <w:rsid w:val="00800AFD"/>
    <w:rsid w:val="00814742"/>
    <w:rsid w:val="00820CAC"/>
    <w:rsid w:val="00821F41"/>
    <w:rsid w:val="0082318E"/>
    <w:rsid w:val="00823C13"/>
    <w:rsid w:val="008260EC"/>
    <w:rsid w:val="008264A2"/>
    <w:rsid w:val="008267FC"/>
    <w:rsid w:val="008277C7"/>
    <w:rsid w:val="00832719"/>
    <w:rsid w:val="008464A4"/>
    <w:rsid w:val="00847E59"/>
    <w:rsid w:val="0085106D"/>
    <w:rsid w:val="0085534F"/>
    <w:rsid w:val="00860537"/>
    <w:rsid w:val="00865F71"/>
    <w:rsid w:val="008725B0"/>
    <w:rsid w:val="008872C8"/>
    <w:rsid w:val="008906BA"/>
    <w:rsid w:val="0089498C"/>
    <w:rsid w:val="008B7FDE"/>
    <w:rsid w:val="008E17E8"/>
    <w:rsid w:val="008E55D4"/>
    <w:rsid w:val="008F2BBD"/>
    <w:rsid w:val="008F64C5"/>
    <w:rsid w:val="00911720"/>
    <w:rsid w:val="00913470"/>
    <w:rsid w:val="0091464C"/>
    <w:rsid w:val="00920B73"/>
    <w:rsid w:val="00922869"/>
    <w:rsid w:val="00926FF5"/>
    <w:rsid w:val="009273C7"/>
    <w:rsid w:val="009416E4"/>
    <w:rsid w:val="00943721"/>
    <w:rsid w:val="00944038"/>
    <w:rsid w:val="00945D1E"/>
    <w:rsid w:val="009462DA"/>
    <w:rsid w:val="009550F9"/>
    <w:rsid w:val="009621C3"/>
    <w:rsid w:val="009623A0"/>
    <w:rsid w:val="00962416"/>
    <w:rsid w:val="00965211"/>
    <w:rsid w:val="00967187"/>
    <w:rsid w:val="00967828"/>
    <w:rsid w:val="00972909"/>
    <w:rsid w:val="009736C0"/>
    <w:rsid w:val="00977EB4"/>
    <w:rsid w:val="00981D55"/>
    <w:rsid w:val="00982E3F"/>
    <w:rsid w:val="00992182"/>
    <w:rsid w:val="00992AF8"/>
    <w:rsid w:val="00994089"/>
    <w:rsid w:val="00996A4A"/>
    <w:rsid w:val="009A11E4"/>
    <w:rsid w:val="009A3CFE"/>
    <w:rsid w:val="009A7D5D"/>
    <w:rsid w:val="009B1115"/>
    <w:rsid w:val="009B31C7"/>
    <w:rsid w:val="009B7A32"/>
    <w:rsid w:val="009C4A41"/>
    <w:rsid w:val="009C7C5B"/>
    <w:rsid w:val="009D3232"/>
    <w:rsid w:val="009D7B9A"/>
    <w:rsid w:val="009E2297"/>
    <w:rsid w:val="009E7250"/>
    <w:rsid w:val="009F7FE9"/>
    <w:rsid w:val="00A016CB"/>
    <w:rsid w:val="00A0251A"/>
    <w:rsid w:val="00A031EB"/>
    <w:rsid w:val="00A05AAD"/>
    <w:rsid w:val="00A13390"/>
    <w:rsid w:val="00A1616C"/>
    <w:rsid w:val="00A264B8"/>
    <w:rsid w:val="00A265E8"/>
    <w:rsid w:val="00A328E1"/>
    <w:rsid w:val="00A33C5A"/>
    <w:rsid w:val="00A377BA"/>
    <w:rsid w:val="00A46261"/>
    <w:rsid w:val="00A50D61"/>
    <w:rsid w:val="00A52072"/>
    <w:rsid w:val="00A53EC0"/>
    <w:rsid w:val="00A63229"/>
    <w:rsid w:val="00A66EF5"/>
    <w:rsid w:val="00A83214"/>
    <w:rsid w:val="00A836C1"/>
    <w:rsid w:val="00A849BE"/>
    <w:rsid w:val="00A90E96"/>
    <w:rsid w:val="00A95B4E"/>
    <w:rsid w:val="00AA0002"/>
    <w:rsid w:val="00AA049D"/>
    <w:rsid w:val="00AA162C"/>
    <w:rsid w:val="00AA41E2"/>
    <w:rsid w:val="00AB69EA"/>
    <w:rsid w:val="00AC1A67"/>
    <w:rsid w:val="00AC4E48"/>
    <w:rsid w:val="00AC6CEC"/>
    <w:rsid w:val="00AD2416"/>
    <w:rsid w:val="00AD25E3"/>
    <w:rsid w:val="00AE1EC7"/>
    <w:rsid w:val="00AF2EDF"/>
    <w:rsid w:val="00AF47E4"/>
    <w:rsid w:val="00AF6890"/>
    <w:rsid w:val="00B13CEE"/>
    <w:rsid w:val="00B17588"/>
    <w:rsid w:val="00B17DE6"/>
    <w:rsid w:val="00B50C9F"/>
    <w:rsid w:val="00B52ED0"/>
    <w:rsid w:val="00B52FC2"/>
    <w:rsid w:val="00B54551"/>
    <w:rsid w:val="00B555CE"/>
    <w:rsid w:val="00B572B5"/>
    <w:rsid w:val="00B64899"/>
    <w:rsid w:val="00B64E21"/>
    <w:rsid w:val="00B715AA"/>
    <w:rsid w:val="00B80A6F"/>
    <w:rsid w:val="00B81749"/>
    <w:rsid w:val="00B861C8"/>
    <w:rsid w:val="00B8663E"/>
    <w:rsid w:val="00BA3EA2"/>
    <w:rsid w:val="00BA452B"/>
    <w:rsid w:val="00BA4BFE"/>
    <w:rsid w:val="00BB23B0"/>
    <w:rsid w:val="00BC027B"/>
    <w:rsid w:val="00BC5156"/>
    <w:rsid w:val="00BC5756"/>
    <w:rsid w:val="00BC7597"/>
    <w:rsid w:val="00BD51F4"/>
    <w:rsid w:val="00BD520E"/>
    <w:rsid w:val="00BE1B4A"/>
    <w:rsid w:val="00BE28A6"/>
    <w:rsid w:val="00BE5B3A"/>
    <w:rsid w:val="00BF22F3"/>
    <w:rsid w:val="00C011E0"/>
    <w:rsid w:val="00C05A6E"/>
    <w:rsid w:val="00C11524"/>
    <w:rsid w:val="00C13501"/>
    <w:rsid w:val="00C1379E"/>
    <w:rsid w:val="00C15E8A"/>
    <w:rsid w:val="00C1607B"/>
    <w:rsid w:val="00C20BF2"/>
    <w:rsid w:val="00C3073E"/>
    <w:rsid w:val="00C31004"/>
    <w:rsid w:val="00C3689A"/>
    <w:rsid w:val="00C41932"/>
    <w:rsid w:val="00C45339"/>
    <w:rsid w:val="00C470BE"/>
    <w:rsid w:val="00C603A7"/>
    <w:rsid w:val="00C60BFD"/>
    <w:rsid w:val="00C67B03"/>
    <w:rsid w:val="00C70B8A"/>
    <w:rsid w:val="00C73D12"/>
    <w:rsid w:val="00C760ED"/>
    <w:rsid w:val="00C7689D"/>
    <w:rsid w:val="00C77E98"/>
    <w:rsid w:val="00C77F8C"/>
    <w:rsid w:val="00C809CD"/>
    <w:rsid w:val="00C96192"/>
    <w:rsid w:val="00C97822"/>
    <w:rsid w:val="00CA19B6"/>
    <w:rsid w:val="00CA22EE"/>
    <w:rsid w:val="00CA4858"/>
    <w:rsid w:val="00CA539C"/>
    <w:rsid w:val="00CA6BCE"/>
    <w:rsid w:val="00CA77BB"/>
    <w:rsid w:val="00CB1967"/>
    <w:rsid w:val="00CB1FB2"/>
    <w:rsid w:val="00CC425D"/>
    <w:rsid w:val="00CC4DA4"/>
    <w:rsid w:val="00CC7525"/>
    <w:rsid w:val="00CE0A80"/>
    <w:rsid w:val="00CE3709"/>
    <w:rsid w:val="00CF0531"/>
    <w:rsid w:val="00CF6EC5"/>
    <w:rsid w:val="00CF7590"/>
    <w:rsid w:val="00D0252A"/>
    <w:rsid w:val="00D028D2"/>
    <w:rsid w:val="00D0331A"/>
    <w:rsid w:val="00D11F24"/>
    <w:rsid w:val="00D13F21"/>
    <w:rsid w:val="00D442A3"/>
    <w:rsid w:val="00D47D79"/>
    <w:rsid w:val="00D526E4"/>
    <w:rsid w:val="00D57533"/>
    <w:rsid w:val="00D71C74"/>
    <w:rsid w:val="00D74C8F"/>
    <w:rsid w:val="00D809F9"/>
    <w:rsid w:val="00D85957"/>
    <w:rsid w:val="00D8645D"/>
    <w:rsid w:val="00D902DD"/>
    <w:rsid w:val="00D911FC"/>
    <w:rsid w:val="00D93131"/>
    <w:rsid w:val="00DB0931"/>
    <w:rsid w:val="00DB3668"/>
    <w:rsid w:val="00DB3A42"/>
    <w:rsid w:val="00DB61C3"/>
    <w:rsid w:val="00DC34FD"/>
    <w:rsid w:val="00DC60B3"/>
    <w:rsid w:val="00DD1BAB"/>
    <w:rsid w:val="00DD23FF"/>
    <w:rsid w:val="00DF0D6F"/>
    <w:rsid w:val="00DF18C1"/>
    <w:rsid w:val="00E007A3"/>
    <w:rsid w:val="00E10E13"/>
    <w:rsid w:val="00E2474C"/>
    <w:rsid w:val="00E25F15"/>
    <w:rsid w:val="00E37B84"/>
    <w:rsid w:val="00E44F26"/>
    <w:rsid w:val="00E461F6"/>
    <w:rsid w:val="00E5126B"/>
    <w:rsid w:val="00E54E08"/>
    <w:rsid w:val="00E5728A"/>
    <w:rsid w:val="00E577B8"/>
    <w:rsid w:val="00E654EE"/>
    <w:rsid w:val="00E70472"/>
    <w:rsid w:val="00E73360"/>
    <w:rsid w:val="00E73CAA"/>
    <w:rsid w:val="00E7418A"/>
    <w:rsid w:val="00E75E21"/>
    <w:rsid w:val="00E86C68"/>
    <w:rsid w:val="00E911CD"/>
    <w:rsid w:val="00E9120C"/>
    <w:rsid w:val="00E96B64"/>
    <w:rsid w:val="00EA2C8C"/>
    <w:rsid w:val="00EB4961"/>
    <w:rsid w:val="00EB5BF5"/>
    <w:rsid w:val="00EB69BD"/>
    <w:rsid w:val="00EC4948"/>
    <w:rsid w:val="00EC5098"/>
    <w:rsid w:val="00EC5AED"/>
    <w:rsid w:val="00ED359B"/>
    <w:rsid w:val="00ED60B0"/>
    <w:rsid w:val="00ED6DB8"/>
    <w:rsid w:val="00ED72D0"/>
    <w:rsid w:val="00EE1C02"/>
    <w:rsid w:val="00EE7B8D"/>
    <w:rsid w:val="00EF0489"/>
    <w:rsid w:val="00EF4776"/>
    <w:rsid w:val="00F0210C"/>
    <w:rsid w:val="00F04687"/>
    <w:rsid w:val="00F067AC"/>
    <w:rsid w:val="00F258B7"/>
    <w:rsid w:val="00F27C1E"/>
    <w:rsid w:val="00F46877"/>
    <w:rsid w:val="00F539B1"/>
    <w:rsid w:val="00F53A42"/>
    <w:rsid w:val="00F578E6"/>
    <w:rsid w:val="00F6297C"/>
    <w:rsid w:val="00F76646"/>
    <w:rsid w:val="00F77C48"/>
    <w:rsid w:val="00F80E22"/>
    <w:rsid w:val="00F91D42"/>
    <w:rsid w:val="00FB0561"/>
    <w:rsid w:val="00FC0E0C"/>
    <w:rsid w:val="00FC6EF3"/>
    <w:rsid w:val="00FC7D7B"/>
    <w:rsid w:val="00FD378E"/>
    <w:rsid w:val="00FE440A"/>
    <w:rsid w:val="00FE74B3"/>
    <w:rsid w:val="00FF08BD"/>
    <w:rsid w:val="00FF4BD6"/>
    <w:rsid w:val="00FF6E05"/>
    <w:rsid w:val="00FF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7A41D-73B4-4DBE-B991-6F8E8390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5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3997">
      <w:bodyDiv w:val="1"/>
      <w:marLeft w:val="0"/>
      <w:marRight w:val="0"/>
      <w:marTop w:val="0"/>
      <w:marBottom w:val="0"/>
      <w:divBdr>
        <w:top w:val="none" w:sz="0" w:space="0" w:color="auto"/>
        <w:left w:val="none" w:sz="0" w:space="0" w:color="auto"/>
        <w:bottom w:val="none" w:sz="0" w:space="0" w:color="auto"/>
        <w:right w:val="none" w:sz="0" w:space="0" w:color="auto"/>
      </w:divBdr>
      <w:divsChild>
        <w:div w:id="398095543">
          <w:marLeft w:val="0"/>
          <w:marRight w:val="0"/>
          <w:marTop w:val="0"/>
          <w:marBottom w:val="0"/>
          <w:divBdr>
            <w:top w:val="none" w:sz="0" w:space="0" w:color="auto"/>
            <w:left w:val="none" w:sz="0" w:space="0" w:color="auto"/>
            <w:bottom w:val="none" w:sz="0" w:space="0" w:color="auto"/>
            <w:right w:val="none" w:sz="0" w:space="0" w:color="auto"/>
          </w:divBdr>
        </w:div>
        <w:div w:id="1120414518">
          <w:marLeft w:val="0"/>
          <w:marRight w:val="0"/>
          <w:marTop w:val="0"/>
          <w:marBottom w:val="0"/>
          <w:divBdr>
            <w:top w:val="none" w:sz="0" w:space="0" w:color="auto"/>
            <w:left w:val="none" w:sz="0" w:space="0" w:color="auto"/>
            <w:bottom w:val="none" w:sz="0" w:space="0" w:color="auto"/>
            <w:right w:val="none" w:sz="0" w:space="0" w:color="auto"/>
          </w:divBdr>
        </w:div>
        <w:div w:id="991522054">
          <w:marLeft w:val="0"/>
          <w:marRight w:val="0"/>
          <w:marTop w:val="0"/>
          <w:marBottom w:val="0"/>
          <w:divBdr>
            <w:top w:val="none" w:sz="0" w:space="0" w:color="auto"/>
            <w:left w:val="none" w:sz="0" w:space="0" w:color="auto"/>
            <w:bottom w:val="none" w:sz="0" w:space="0" w:color="auto"/>
            <w:right w:val="none" w:sz="0" w:space="0" w:color="auto"/>
          </w:divBdr>
        </w:div>
        <w:div w:id="552078703">
          <w:marLeft w:val="0"/>
          <w:marRight w:val="0"/>
          <w:marTop w:val="0"/>
          <w:marBottom w:val="0"/>
          <w:divBdr>
            <w:top w:val="none" w:sz="0" w:space="0" w:color="auto"/>
            <w:left w:val="none" w:sz="0" w:space="0" w:color="auto"/>
            <w:bottom w:val="none" w:sz="0" w:space="0" w:color="auto"/>
            <w:right w:val="none" w:sz="0" w:space="0" w:color="auto"/>
          </w:divBdr>
        </w:div>
        <w:div w:id="1585719641">
          <w:marLeft w:val="0"/>
          <w:marRight w:val="0"/>
          <w:marTop w:val="0"/>
          <w:marBottom w:val="0"/>
          <w:divBdr>
            <w:top w:val="none" w:sz="0" w:space="0" w:color="auto"/>
            <w:left w:val="none" w:sz="0" w:space="0" w:color="auto"/>
            <w:bottom w:val="none" w:sz="0" w:space="0" w:color="auto"/>
            <w:right w:val="none" w:sz="0" w:space="0" w:color="auto"/>
          </w:divBdr>
        </w:div>
        <w:div w:id="1553536239">
          <w:marLeft w:val="0"/>
          <w:marRight w:val="0"/>
          <w:marTop w:val="0"/>
          <w:marBottom w:val="0"/>
          <w:divBdr>
            <w:top w:val="none" w:sz="0" w:space="0" w:color="auto"/>
            <w:left w:val="none" w:sz="0" w:space="0" w:color="auto"/>
            <w:bottom w:val="none" w:sz="0" w:space="0" w:color="auto"/>
            <w:right w:val="none" w:sz="0" w:space="0" w:color="auto"/>
          </w:divBdr>
        </w:div>
        <w:div w:id="466049424">
          <w:marLeft w:val="0"/>
          <w:marRight w:val="0"/>
          <w:marTop w:val="0"/>
          <w:marBottom w:val="0"/>
          <w:divBdr>
            <w:top w:val="none" w:sz="0" w:space="0" w:color="auto"/>
            <w:left w:val="none" w:sz="0" w:space="0" w:color="auto"/>
            <w:bottom w:val="none" w:sz="0" w:space="0" w:color="auto"/>
            <w:right w:val="none" w:sz="0" w:space="0" w:color="auto"/>
          </w:divBdr>
        </w:div>
        <w:div w:id="503856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King</dc:creator>
  <cp:keywords/>
  <dc:description/>
  <cp:lastModifiedBy>Stephen Prater</cp:lastModifiedBy>
  <cp:revision>3</cp:revision>
  <dcterms:created xsi:type="dcterms:W3CDTF">2015-08-19T18:42:00Z</dcterms:created>
  <dcterms:modified xsi:type="dcterms:W3CDTF">2015-08-19T18:47:00Z</dcterms:modified>
</cp:coreProperties>
</file>