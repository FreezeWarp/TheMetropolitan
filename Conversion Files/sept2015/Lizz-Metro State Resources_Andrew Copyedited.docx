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1E" w:rsidRPr="00515F2A" w:rsidRDefault="0054271E" w:rsidP="00515F2A">
      <w:r w:rsidRPr="00515F2A">
        <w:t>Metropolitan State University Student Resources</w:t>
      </w:r>
    </w:p>
    <w:p w:rsidR="001A73CE" w:rsidRPr="00515F2A" w:rsidRDefault="001A73CE" w:rsidP="00515F2A"/>
    <w:p w:rsidR="001A73CE" w:rsidRPr="00515F2A" w:rsidRDefault="001A73CE" w:rsidP="00515F2A">
      <w:r w:rsidRPr="00515F2A">
        <w:t>Elizabeth Todd</w:t>
      </w:r>
    </w:p>
    <w:p w:rsidR="001A73CE" w:rsidRPr="00257A9C" w:rsidRDefault="00F773A8" w:rsidP="00515F2A">
      <w:hyperlink r:id="rId4" w:history="1">
        <w:r w:rsidR="001A73CE" w:rsidRPr="00257A9C">
          <w:rPr>
            <w:rStyle w:val="Hyperlink"/>
            <w:color w:val="auto"/>
            <w:u w:val="none"/>
          </w:rPr>
          <w:t>Elizabeth.todd@metrostate.edu</w:t>
        </w:r>
      </w:hyperlink>
    </w:p>
    <w:p w:rsidR="001A73CE" w:rsidRPr="00515F2A" w:rsidRDefault="001A73CE" w:rsidP="00515F2A"/>
    <w:p w:rsidR="00993332" w:rsidRPr="00515F2A" w:rsidRDefault="006E4F87" w:rsidP="00515F2A">
      <w:ins w:id="0" w:author="Stephen Prater" w:date="2015-08-19T13:52:00Z">
        <w:r>
          <w:t xml:space="preserve">   </w:t>
        </w:r>
      </w:ins>
      <w:r w:rsidR="00993332" w:rsidRPr="00515F2A">
        <w:t xml:space="preserve">As Metropolitan State University grows, it endeavors to provide support to its diverse and ambitious student body and their equally diverse needs. </w:t>
      </w:r>
      <w:r w:rsidR="00621169" w:rsidRPr="00515F2A">
        <w:t>Bec</w:t>
      </w:r>
      <w:r w:rsidR="00490A7F">
        <w:t>ause of this, Metro</w:t>
      </w:r>
      <w:r w:rsidR="00621169" w:rsidRPr="00515F2A">
        <w:t xml:space="preserve"> continuously works to develop new departments and services for students to utilize. The list below highlights a few</w:t>
      </w:r>
      <w:ins w:id="1" w:author="Stephen Prater" w:date="2015-08-19T13:54:00Z">
        <w:r>
          <w:t xml:space="preserve"> of the</w:t>
        </w:r>
      </w:ins>
      <w:r w:rsidR="00621169" w:rsidRPr="00515F2A">
        <w:t xml:space="preserve"> services that the university offers</w:t>
      </w:r>
      <w:del w:id="2" w:author="Stephen Prater" w:date="2015-08-19T13:54:00Z">
        <w:r w:rsidR="00621169" w:rsidRPr="00515F2A" w:rsidDel="006E4F87">
          <w:delText>, although there are many mo</w:delText>
        </w:r>
        <w:r w:rsidR="00490A7F" w:rsidDel="006E4F87">
          <w:delText>re throughout Metro</w:delText>
        </w:r>
      </w:del>
      <w:r w:rsidR="00621169" w:rsidRPr="00515F2A">
        <w:t xml:space="preserve">. </w:t>
      </w:r>
    </w:p>
    <w:p w:rsidR="00ED33DA" w:rsidRPr="006E4F87" w:rsidRDefault="00F9714F" w:rsidP="00515F2A">
      <w:pPr>
        <w:rPr>
          <w:b/>
          <w:rPrChange w:id="3" w:author="Stephen Prater" w:date="2015-08-19T13:52:00Z">
            <w:rPr/>
          </w:rPrChange>
        </w:rPr>
      </w:pPr>
      <w:r w:rsidRPr="006E4F87">
        <w:rPr>
          <w:b/>
          <w:rPrChange w:id="4" w:author="Stephen Prater" w:date="2015-08-19T13:52:00Z">
            <w:rPr/>
          </w:rPrChange>
        </w:rPr>
        <w:t>Center for Academic Excellence</w:t>
      </w:r>
    </w:p>
    <w:p w:rsidR="00F9714F" w:rsidRPr="00515F2A" w:rsidRDefault="006E4F87" w:rsidP="00515F2A">
      <w:ins w:id="5" w:author="Stephen Prater" w:date="2015-08-19T13:53:00Z">
        <w:r>
          <w:rPr>
            <w:color w:val="FF0000"/>
          </w:rPr>
          <w:t xml:space="preserve">   </w:t>
        </w:r>
      </w:ins>
      <w:r w:rsidR="00F9714F" w:rsidRPr="00F773A8">
        <w:rPr>
          <w:rPrChange w:id="6" w:author="Stephen Prater" w:date="2015-08-19T14:03:00Z">
            <w:rPr>
              <w:color w:val="FF0000"/>
            </w:rPr>
          </w:rPrChange>
        </w:rPr>
        <w:t xml:space="preserve">The Center for Academic Excellence is a free tutoring service </w:t>
      </w:r>
      <w:del w:id="7" w:author="Stephen Prater" w:date="2015-08-19T14:09:00Z">
        <w:r w:rsidR="00F9714F" w:rsidRPr="00F773A8" w:rsidDel="00F773A8">
          <w:rPr>
            <w:rPrChange w:id="8" w:author="Stephen Prater" w:date="2015-08-19T14:03:00Z">
              <w:rPr>
                <w:color w:val="FF0000"/>
              </w:rPr>
            </w:rPrChange>
          </w:rPr>
          <w:delText>off</w:delText>
        </w:r>
      </w:del>
      <w:del w:id="9" w:author="Stephen Prater" w:date="2015-08-19T14:10:00Z">
        <w:r w:rsidR="00F9714F" w:rsidRPr="00F773A8" w:rsidDel="00F773A8">
          <w:rPr>
            <w:rPrChange w:id="10" w:author="Stephen Prater" w:date="2015-08-19T14:03:00Z">
              <w:rPr>
                <w:color w:val="FF0000"/>
              </w:rPr>
            </w:rPrChange>
          </w:rPr>
          <w:delText xml:space="preserve">ered to students </w:delText>
        </w:r>
      </w:del>
      <w:del w:id="11" w:author="Stephen Prater" w:date="2015-08-19T14:09:00Z">
        <w:r w:rsidR="00F9714F" w:rsidRPr="00F773A8" w:rsidDel="00F773A8">
          <w:rPr>
            <w:rPrChange w:id="12" w:author="Stephen Prater" w:date="2015-08-19T14:03:00Z">
              <w:rPr>
                <w:color w:val="FF0000"/>
              </w:rPr>
            </w:rPrChange>
          </w:rPr>
          <w:delText>that is</w:delText>
        </w:r>
      </w:del>
      <w:del w:id="13" w:author="Stephen Prater" w:date="2015-08-19T14:10:00Z">
        <w:r w:rsidR="00F9714F" w:rsidRPr="00F773A8" w:rsidDel="00F773A8">
          <w:rPr>
            <w:rPrChange w:id="14" w:author="Stephen Prater" w:date="2015-08-19T14:03:00Z">
              <w:rPr>
                <w:color w:val="FF0000"/>
              </w:rPr>
            </w:rPrChange>
          </w:rPr>
          <w:delText xml:space="preserve"> </w:delText>
        </w:r>
      </w:del>
      <w:r w:rsidR="00F9714F" w:rsidRPr="00F773A8">
        <w:rPr>
          <w:rPrChange w:id="15" w:author="Stephen Prater" w:date="2015-08-19T14:03:00Z">
            <w:rPr>
              <w:color w:val="FF0000"/>
            </w:rPr>
          </w:rPrChange>
        </w:rPr>
        <w:t xml:space="preserve">“devoted to cultivating student success and helping students achieve their academic goals.” </w:t>
      </w:r>
      <w:r w:rsidR="00F9714F" w:rsidRPr="00F773A8">
        <w:rPr>
          <w:rPrChange w:id="16" w:author="Stephen Prater" w:date="2015-08-19T14:03:00Z">
            <w:rPr/>
          </w:rPrChange>
        </w:rPr>
        <w:t xml:space="preserve">Peer, graduate and faculty tutors work one-on-one or in small groups to </w:t>
      </w:r>
      <w:r w:rsidR="00F9714F" w:rsidRPr="00515F2A">
        <w:t xml:space="preserve">provide sessions on math, writing, </w:t>
      </w:r>
      <w:del w:id="17" w:author="Stephen Prater" w:date="2015-08-19T13:55:00Z">
        <w:r w:rsidR="00F9714F" w:rsidRPr="00515F2A" w:rsidDel="006E4F87">
          <w:delText>java</w:delText>
        </w:r>
      </w:del>
      <w:ins w:id="18" w:author="Stephen Prater" w:date="2015-08-19T13:55:00Z">
        <w:r>
          <w:t>J</w:t>
        </w:r>
        <w:r w:rsidRPr="00515F2A">
          <w:t>ava</w:t>
        </w:r>
      </w:ins>
      <w:r w:rsidR="00F9714F" w:rsidRPr="00515F2A">
        <w:t>, science, logic and resume writing. Tutoring is available on</w:t>
      </w:r>
      <w:ins w:id="19" w:author="Stephen Prater" w:date="2015-08-19T14:10:00Z">
        <w:r w:rsidR="00F773A8">
          <w:t xml:space="preserve"> the</w:t>
        </w:r>
      </w:ins>
      <w:r w:rsidR="00F9714F" w:rsidRPr="00515F2A">
        <w:t xml:space="preserve"> St. Paul, Midway, Minneapolis and Brooklyn Park campuses</w:t>
      </w:r>
      <w:del w:id="20" w:author="Stephen Prater" w:date="2015-08-19T14:10:00Z">
        <w:r w:rsidR="00F9714F" w:rsidRPr="00515F2A" w:rsidDel="00F773A8">
          <w:delText xml:space="preserve"> with varying hours each semester</w:delText>
        </w:r>
      </w:del>
      <w:r w:rsidR="00F9714F" w:rsidRPr="00515F2A">
        <w:t>.</w:t>
      </w:r>
      <w:r w:rsidR="002F6AB9" w:rsidRPr="00515F2A">
        <w:t xml:space="preserve"> For </w:t>
      </w:r>
      <w:r w:rsidR="00300C7B" w:rsidRPr="00515F2A">
        <w:t xml:space="preserve">more information, students can contact the Center via email at </w:t>
      </w:r>
      <w:hyperlink r:id="rId5" w:history="1">
        <w:r w:rsidR="00300C7B" w:rsidRPr="00257A9C">
          <w:rPr>
            <w:rStyle w:val="Hyperlink"/>
            <w:color w:val="auto"/>
            <w:u w:val="none"/>
          </w:rPr>
          <w:t>centerfolk@metrostate.edu</w:t>
        </w:r>
      </w:hyperlink>
      <w:r w:rsidR="00300C7B" w:rsidRPr="00257A9C">
        <w:t xml:space="preserve">, </w:t>
      </w:r>
      <w:r w:rsidR="00300C7B" w:rsidRPr="00515F2A">
        <w:t xml:space="preserve">by calling 651-793-1460 or </w:t>
      </w:r>
      <w:ins w:id="21" w:author="Stephen Prater" w:date="2015-08-19T13:56:00Z">
        <w:r>
          <w:t xml:space="preserve">by </w:t>
        </w:r>
      </w:ins>
      <w:r w:rsidR="002F6AB9" w:rsidRPr="00515F2A">
        <w:t>visit</w:t>
      </w:r>
      <w:r w:rsidR="00300C7B" w:rsidRPr="00515F2A">
        <w:t>ing</w:t>
      </w:r>
      <w:r w:rsidR="002F6AB9" w:rsidRPr="00515F2A">
        <w:t xml:space="preserve"> the Center for Academic Excellence’</w:t>
      </w:r>
      <w:r w:rsidR="00257A9C">
        <w:t xml:space="preserve">s website at </w:t>
      </w:r>
      <w:r w:rsidR="00300C7B" w:rsidRPr="00515F2A">
        <w:t>metrostate.edu/</w:t>
      </w:r>
      <w:proofErr w:type="spellStart"/>
      <w:r w:rsidR="00300C7B" w:rsidRPr="00515F2A">
        <w:t>msweb</w:t>
      </w:r>
      <w:proofErr w:type="spellEnd"/>
      <w:r w:rsidR="00300C7B" w:rsidRPr="00515F2A">
        <w:t>/resources/</w:t>
      </w:r>
      <w:proofErr w:type="spellStart"/>
      <w:r w:rsidR="00300C7B" w:rsidRPr="00515F2A">
        <w:t>academic_ss</w:t>
      </w:r>
      <w:proofErr w:type="spellEnd"/>
      <w:r w:rsidR="00300C7B" w:rsidRPr="00515F2A">
        <w:t>/</w:t>
      </w:r>
      <w:proofErr w:type="spellStart"/>
      <w:r w:rsidR="00300C7B" w:rsidRPr="00515F2A">
        <w:t>cae</w:t>
      </w:r>
      <w:proofErr w:type="spellEnd"/>
      <w:r w:rsidR="00300C7B" w:rsidRPr="00515F2A">
        <w:t>/</w:t>
      </w:r>
      <w:r w:rsidR="00257A9C">
        <w:t>.</w:t>
      </w:r>
    </w:p>
    <w:p w:rsidR="00F9714F" w:rsidRPr="006E4F87" w:rsidRDefault="00F9714F" w:rsidP="00515F2A">
      <w:pPr>
        <w:rPr>
          <w:b/>
          <w:rPrChange w:id="22" w:author="Stephen Prater" w:date="2015-08-19T13:52:00Z">
            <w:rPr/>
          </w:rPrChange>
        </w:rPr>
      </w:pPr>
      <w:r w:rsidRPr="006E4F87">
        <w:rPr>
          <w:b/>
          <w:rPrChange w:id="23" w:author="Stephen Prater" w:date="2015-08-19T13:52:00Z">
            <w:rPr/>
          </w:rPrChange>
        </w:rPr>
        <w:t>Reference Librarian</w:t>
      </w:r>
    </w:p>
    <w:p w:rsidR="00F9714F" w:rsidRPr="00515F2A" w:rsidRDefault="006E4F87" w:rsidP="00515F2A">
      <w:ins w:id="24" w:author="Stephen Prater" w:date="2015-08-19T13:53:00Z">
        <w:r>
          <w:t xml:space="preserve">   </w:t>
        </w:r>
      </w:ins>
      <w:r w:rsidR="00F9714F" w:rsidRPr="00515F2A">
        <w:t xml:space="preserve">The reference librarian is a great resource for any research project. No matter your level of Internet savvy, the reference librarians are skilled at everything from narrowing search results by using Boolean terms to retrieving hard-to-find </w:t>
      </w:r>
      <w:ins w:id="25" w:author="Stephen Prater" w:date="2015-08-19T14:11:00Z">
        <w:r w:rsidR="00F773A8">
          <w:t>information</w:t>
        </w:r>
      </w:ins>
      <w:del w:id="26" w:author="Stephen Prater" w:date="2015-08-19T14:11:00Z">
        <w:r w:rsidR="00F9714F" w:rsidRPr="00515F2A" w:rsidDel="00F773A8">
          <w:delText>data</w:delText>
        </w:r>
      </w:del>
      <w:r w:rsidR="00F9714F" w:rsidRPr="00515F2A">
        <w:t xml:space="preserve"> in var</w:t>
      </w:r>
      <w:ins w:id="27" w:author="Stephen Prater" w:date="2015-08-19T14:11:00Z">
        <w:r w:rsidR="00F773A8">
          <w:t>ious</w:t>
        </w:r>
      </w:ins>
      <w:del w:id="28" w:author="Stephen Prater" w:date="2015-08-19T14:11:00Z">
        <w:r w:rsidR="00F9714F" w:rsidRPr="00515F2A" w:rsidDel="00F773A8">
          <w:delText>ying</w:delText>
        </w:r>
      </w:del>
      <w:r w:rsidR="00F9714F" w:rsidRPr="00515F2A">
        <w:t xml:space="preserve"> databases. </w:t>
      </w:r>
      <w:r w:rsidR="002F6AB9" w:rsidRPr="00515F2A">
        <w:t xml:space="preserve">Any student interested in learning more </w:t>
      </w:r>
      <w:del w:id="29" w:author="Stephen Prater" w:date="2015-08-19T13:59:00Z">
        <w:r w:rsidR="002F6AB9" w:rsidRPr="00515F2A" w:rsidDel="006E4F87">
          <w:delText xml:space="preserve">about these librarians </w:delText>
        </w:r>
      </w:del>
      <w:r w:rsidR="002F6AB9" w:rsidRPr="00515F2A">
        <w:t xml:space="preserve">can visit the </w:t>
      </w:r>
      <w:ins w:id="30" w:author="Stephen Prater" w:date="2015-08-19T14:00:00Z">
        <w:r>
          <w:t>r</w:t>
        </w:r>
      </w:ins>
      <w:del w:id="31" w:author="Stephen Prater" w:date="2015-08-19T14:00:00Z">
        <w:r w:rsidR="002F6AB9" w:rsidRPr="00515F2A" w:rsidDel="006E4F87">
          <w:delText>R</w:delText>
        </w:r>
      </w:del>
      <w:r w:rsidR="002F6AB9" w:rsidRPr="00515F2A">
        <w:t xml:space="preserve">eference </w:t>
      </w:r>
      <w:ins w:id="32" w:author="Stephen Prater" w:date="2015-08-19T14:00:00Z">
        <w:r>
          <w:t>d</w:t>
        </w:r>
      </w:ins>
      <w:del w:id="33" w:author="Stephen Prater" w:date="2015-08-19T14:00:00Z">
        <w:r w:rsidR="00082CC0" w:rsidRPr="00515F2A" w:rsidDel="006E4F87">
          <w:delText>D</w:delText>
        </w:r>
      </w:del>
      <w:r w:rsidR="00082CC0" w:rsidRPr="00515F2A">
        <w:t xml:space="preserve">esk </w:t>
      </w:r>
      <w:del w:id="34" w:author="Stephen Prater" w:date="2015-08-19T14:00:00Z">
        <w:r w:rsidR="00082CC0" w:rsidRPr="00515F2A" w:rsidDel="006E4F87">
          <w:delText>i</w:delText>
        </w:r>
      </w:del>
      <w:ins w:id="35" w:author="Stephen Prater" w:date="2015-08-19T14:00:00Z">
        <w:r>
          <w:t>o</w:t>
        </w:r>
      </w:ins>
      <w:r w:rsidR="00082CC0" w:rsidRPr="00515F2A">
        <w:t>n</w:t>
      </w:r>
      <w:ins w:id="36" w:author="Stephen Prater" w:date="2015-08-19T14:00:00Z">
        <w:r>
          <w:t xml:space="preserve"> the first floor of the</w:t>
        </w:r>
      </w:ins>
      <w:r w:rsidR="00082CC0" w:rsidRPr="00515F2A">
        <w:t xml:space="preserve"> St. Paul </w:t>
      </w:r>
      <w:ins w:id="37" w:author="Stephen Prater" w:date="2015-08-19T14:01:00Z">
        <w:r>
          <w:t>C</w:t>
        </w:r>
      </w:ins>
      <w:del w:id="38" w:author="Stephen Prater" w:date="2015-08-19T14:01:00Z">
        <w:r w:rsidR="00082CC0" w:rsidRPr="00515F2A" w:rsidDel="006E4F87">
          <w:delText>c</w:delText>
        </w:r>
      </w:del>
      <w:r w:rsidR="00082CC0" w:rsidRPr="00515F2A">
        <w:t>ampus</w:t>
      </w:r>
      <w:del w:id="39" w:author="Stephen Prater" w:date="2015-08-19T13:59:00Z">
        <w:r w:rsidR="00082CC0" w:rsidRPr="00515F2A" w:rsidDel="006E4F87">
          <w:delText>’</w:delText>
        </w:r>
      </w:del>
      <w:r w:rsidR="00082CC0" w:rsidRPr="00515F2A">
        <w:t xml:space="preserve"> </w:t>
      </w:r>
      <w:del w:id="40" w:author="Stephen Prater" w:date="2015-08-19T14:00:00Z">
        <w:r w:rsidR="00082CC0" w:rsidRPr="00515F2A" w:rsidDel="006E4F87">
          <w:delText xml:space="preserve">student computer lab </w:delText>
        </w:r>
      </w:del>
      <w:ins w:id="41" w:author="Stephen Prater" w:date="2015-08-19T14:00:00Z">
        <w:r>
          <w:t xml:space="preserve">library </w:t>
        </w:r>
      </w:ins>
      <w:del w:id="42" w:author="Stephen Prater" w:date="2015-08-19T14:00:00Z">
        <w:r w:rsidR="00082CC0" w:rsidRPr="00515F2A" w:rsidDel="006E4F87">
          <w:delText xml:space="preserve">during </w:delText>
        </w:r>
        <w:r w:rsidR="007C65DB" w:rsidRPr="00515F2A" w:rsidDel="006E4F87">
          <w:delText xml:space="preserve">their scheduled hours </w:delText>
        </w:r>
      </w:del>
      <w:r w:rsidR="007C65DB" w:rsidRPr="00515F2A">
        <w:t>or visit the l</w:t>
      </w:r>
      <w:r w:rsidR="00082CC0" w:rsidRPr="00515F2A">
        <w:t>ibrary’s website, where you can</w:t>
      </w:r>
      <w:del w:id="43" w:author="Stephen Prater" w:date="2015-08-19T14:11:00Z">
        <w:r w:rsidR="00082CC0" w:rsidRPr="00515F2A" w:rsidDel="00F773A8">
          <w:delText xml:space="preserve"> even</w:delText>
        </w:r>
      </w:del>
      <w:r w:rsidR="00082CC0" w:rsidRPr="00515F2A">
        <w:t xml:space="preserve"> chat live</w:t>
      </w:r>
      <w:r w:rsidR="00257A9C">
        <w:t xml:space="preserve"> with librarians, at </w:t>
      </w:r>
      <w:r w:rsidR="00082CC0" w:rsidRPr="00515F2A">
        <w:t>metrostate.edu/</w:t>
      </w:r>
      <w:proofErr w:type="spellStart"/>
      <w:r w:rsidR="00082CC0" w:rsidRPr="00515F2A">
        <w:t>msweb</w:t>
      </w:r>
      <w:proofErr w:type="spellEnd"/>
      <w:r w:rsidR="00082CC0" w:rsidRPr="00515F2A">
        <w:t>/resources/library/services/students.html</w:t>
      </w:r>
      <w:r w:rsidR="00257A9C">
        <w:t>.</w:t>
      </w:r>
    </w:p>
    <w:p w:rsidR="00F9714F" w:rsidRPr="006E4F87" w:rsidRDefault="00342C17" w:rsidP="00515F2A">
      <w:pPr>
        <w:rPr>
          <w:b/>
          <w:rPrChange w:id="44" w:author="Stephen Prater" w:date="2015-08-19T13:52:00Z">
            <w:rPr/>
          </w:rPrChange>
        </w:rPr>
      </w:pPr>
      <w:r w:rsidRPr="006E4F87">
        <w:rPr>
          <w:b/>
          <w:rPrChange w:id="45" w:author="Stephen Prater" w:date="2015-08-19T13:52:00Z">
            <w:rPr/>
          </w:rPrChange>
        </w:rPr>
        <w:t xml:space="preserve">Student </w:t>
      </w:r>
      <w:r w:rsidR="00F9714F" w:rsidRPr="006E4F87">
        <w:rPr>
          <w:b/>
          <w:rPrChange w:id="46" w:author="Stephen Prater" w:date="2015-08-19T13:52:00Z">
            <w:rPr/>
          </w:rPrChange>
        </w:rPr>
        <w:t>Counseling Services</w:t>
      </w:r>
    </w:p>
    <w:p w:rsidR="00342C17" w:rsidRPr="00515F2A" w:rsidRDefault="006E4F87" w:rsidP="00515F2A">
      <w:ins w:id="47" w:author="Stephen Prater" w:date="2015-08-19T13:53:00Z">
        <w:r>
          <w:t xml:space="preserve">   </w:t>
        </w:r>
      </w:ins>
      <w:del w:id="48" w:author="Stephen Prater" w:date="2015-08-19T14:05:00Z">
        <w:r w:rsidR="00342C17" w:rsidRPr="00515F2A" w:rsidDel="00F773A8">
          <w:delText>Understanding that l</w:delText>
        </w:r>
      </w:del>
      <w:ins w:id="49" w:author="Stephen Prater" w:date="2015-08-19T14:05:00Z">
        <w:r w:rsidR="00F773A8">
          <w:t>L</w:t>
        </w:r>
      </w:ins>
      <w:r w:rsidR="00342C17" w:rsidRPr="00515F2A">
        <w:t>ife can be stressful, especially when you’re in college</w:t>
      </w:r>
      <w:del w:id="50" w:author="Stephen Prater" w:date="2015-08-19T14:05:00Z">
        <w:r w:rsidR="00342C17" w:rsidRPr="00515F2A" w:rsidDel="00F773A8">
          <w:delText>,</w:delText>
        </w:r>
      </w:del>
      <w:ins w:id="51" w:author="Stephen Prater" w:date="2015-08-19T14:05:00Z">
        <w:r w:rsidR="00F773A8">
          <w:t>.</w:t>
        </w:r>
      </w:ins>
      <w:r w:rsidR="00342C17" w:rsidRPr="00515F2A">
        <w:t xml:space="preserve"> Metropolitan State offers students free counseling </w:t>
      </w:r>
      <w:r w:rsidR="00342C17" w:rsidRPr="00F773A8">
        <w:rPr>
          <w:rPrChange w:id="52" w:author="Stephen Prater" w:date="2015-08-19T14:04:00Z">
            <w:rPr/>
          </w:rPrChange>
        </w:rPr>
        <w:t>services.</w:t>
      </w:r>
      <w:r w:rsidR="002872C0" w:rsidRPr="00F773A8">
        <w:rPr>
          <w:rPrChange w:id="53" w:author="Stephen Prater" w:date="2015-08-19T14:04:00Z">
            <w:rPr/>
          </w:rPrChange>
        </w:rPr>
        <w:t xml:space="preserve"> </w:t>
      </w:r>
      <w:r w:rsidR="002872C0" w:rsidRPr="00F773A8">
        <w:rPr>
          <w:rPrChange w:id="54" w:author="Stephen Prater" w:date="2015-08-19T14:04:00Z">
            <w:rPr>
              <w:color w:val="FF0000"/>
            </w:rPr>
          </w:rPrChange>
        </w:rPr>
        <w:t xml:space="preserve">Staff members strive to “provide opportunities to increase self-knowledge and develop greater self-awareness, self-understanding, independence, and self-direction in many areas” through </w:t>
      </w:r>
      <w:r w:rsidR="009819C6" w:rsidRPr="00F773A8">
        <w:rPr>
          <w:rPrChange w:id="55" w:author="Stephen Prater" w:date="2015-08-19T14:04:00Z">
            <w:rPr>
              <w:color w:val="FF0000"/>
            </w:rPr>
          </w:rPrChange>
        </w:rPr>
        <w:t xml:space="preserve">confidential </w:t>
      </w:r>
      <w:r w:rsidR="002872C0" w:rsidRPr="00F773A8">
        <w:rPr>
          <w:rPrChange w:id="56" w:author="Stephen Prater" w:date="2015-08-19T14:04:00Z">
            <w:rPr>
              <w:color w:val="FF0000"/>
            </w:rPr>
          </w:rPrChange>
        </w:rPr>
        <w:t xml:space="preserve">individual, group and workshop sessions. </w:t>
      </w:r>
      <w:r w:rsidR="009819C6" w:rsidRPr="00F773A8">
        <w:rPr>
          <w:rPrChange w:id="57" w:author="Stephen Prater" w:date="2015-08-19T14:04:00Z">
            <w:rPr/>
          </w:rPrChange>
        </w:rPr>
        <w:t xml:space="preserve">Students </w:t>
      </w:r>
      <w:r w:rsidR="009819C6" w:rsidRPr="00515F2A">
        <w:t>can learn more and even take a free, private mental health screening inventory at the Student</w:t>
      </w:r>
      <w:r w:rsidR="00201C21">
        <w:t xml:space="preserve"> Counseling Services website</w:t>
      </w:r>
      <w:ins w:id="58" w:author="Stephen Prater" w:date="2015-08-19T14:04:00Z">
        <w:r w:rsidR="00F773A8">
          <w:t xml:space="preserve"> </w:t>
        </w:r>
      </w:ins>
      <w:ins w:id="59" w:author="Stephen Prater" w:date="2015-08-19T14:05:00Z">
        <w:r w:rsidR="00F773A8">
          <w:t xml:space="preserve">at </w:t>
        </w:r>
      </w:ins>
      <w:del w:id="60" w:author="Stephen Prater" w:date="2015-08-19T14:04:00Z">
        <w:r w:rsidR="00201C21" w:rsidDel="00F773A8">
          <w:delText xml:space="preserve">: </w:delText>
        </w:r>
      </w:del>
      <w:r w:rsidR="009819C6" w:rsidRPr="00515F2A">
        <w:t>metrostate.edu/</w:t>
      </w:r>
      <w:proofErr w:type="spellStart"/>
      <w:r w:rsidR="009819C6" w:rsidRPr="00515F2A">
        <w:t>msweb</w:t>
      </w:r>
      <w:proofErr w:type="spellEnd"/>
      <w:r w:rsidR="009819C6" w:rsidRPr="00515F2A">
        <w:t>/pathway/</w:t>
      </w:r>
      <w:proofErr w:type="spellStart"/>
      <w:r w:rsidR="009819C6" w:rsidRPr="00515F2A">
        <w:t>counseling_services</w:t>
      </w:r>
      <w:proofErr w:type="spellEnd"/>
      <w:r w:rsidR="009819C6" w:rsidRPr="00515F2A">
        <w:t>/</w:t>
      </w:r>
      <w:r w:rsidR="00201C21">
        <w:t>.</w:t>
      </w:r>
      <w:bookmarkStart w:id="61" w:name="_GoBack"/>
      <w:bookmarkEnd w:id="61"/>
    </w:p>
    <w:p w:rsidR="00F9714F" w:rsidRPr="006E4F87" w:rsidRDefault="00597DFE" w:rsidP="00515F2A">
      <w:pPr>
        <w:rPr>
          <w:b/>
          <w:rPrChange w:id="62" w:author="Stephen Prater" w:date="2015-08-19T13:52:00Z">
            <w:rPr/>
          </w:rPrChange>
        </w:rPr>
      </w:pPr>
      <w:r w:rsidRPr="006E4F87">
        <w:rPr>
          <w:b/>
          <w:rPrChange w:id="63" w:author="Stephen Prater" w:date="2015-08-19T13:52:00Z">
            <w:rPr/>
          </w:rPrChange>
        </w:rPr>
        <w:t>Other Resources</w:t>
      </w:r>
    </w:p>
    <w:p w:rsidR="00597DFE" w:rsidRPr="00515F2A" w:rsidRDefault="006E4F87" w:rsidP="00515F2A">
      <w:ins w:id="64" w:author="Stephen Prater" w:date="2015-08-19T13:53:00Z">
        <w:r>
          <w:t xml:space="preserve">   </w:t>
        </w:r>
      </w:ins>
      <w:del w:id="65" w:author="Stephen Prater" w:date="2015-08-19T14:07:00Z">
        <w:r w:rsidR="00201C21" w:rsidDel="00F773A8">
          <w:delText>Metro</w:delText>
        </w:r>
        <w:r w:rsidR="00597DFE" w:rsidRPr="00515F2A" w:rsidDel="00F773A8">
          <w:delText xml:space="preserve"> students might find themselves in need of resources that differ from those in this short list,</w:delText>
        </w:r>
      </w:del>
      <w:ins w:id="66" w:author="Stephen Prater" w:date="2015-08-19T14:07:00Z">
        <w:r w:rsidR="00F773A8">
          <w:t>This is just a short list of resources provided to Metro students,</w:t>
        </w:r>
      </w:ins>
      <w:r w:rsidR="00597DFE" w:rsidRPr="00515F2A">
        <w:t xml:space="preserve"> </w:t>
      </w:r>
      <w:del w:id="67" w:author="Stephen Prater" w:date="2015-08-19T14:07:00Z">
        <w:r w:rsidR="00597DFE" w:rsidRPr="00515F2A" w:rsidDel="00F773A8">
          <w:delText xml:space="preserve">and </w:delText>
        </w:r>
      </w:del>
      <w:r w:rsidR="00597DFE" w:rsidRPr="00515F2A">
        <w:t xml:space="preserve">there are many more services </w:t>
      </w:r>
      <w:del w:id="68" w:author="Stephen Prater" w:date="2015-08-19T14:06:00Z">
        <w:r w:rsidR="00597DFE" w:rsidRPr="00515F2A" w:rsidDel="00F773A8">
          <w:delText>that are offered</w:delText>
        </w:r>
      </w:del>
      <w:ins w:id="69" w:author="Stephen Prater" w:date="2015-08-19T14:06:00Z">
        <w:r w:rsidR="00F773A8">
          <w:t>available</w:t>
        </w:r>
      </w:ins>
      <w:ins w:id="70" w:author="Stephen Prater" w:date="2015-08-19T14:07:00Z">
        <w:r w:rsidR="00F773A8">
          <w:t>, including</w:t>
        </w:r>
      </w:ins>
      <w:del w:id="71" w:author="Stephen Prater" w:date="2015-08-19T14:07:00Z">
        <w:r w:rsidR="00597DFE" w:rsidRPr="00515F2A" w:rsidDel="00F773A8">
          <w:delText xml:space="preserve"> to them</w:delText>
        </w:r>
      </w:del>
      <w:del w:id="72" w:author="Stephen Prater" w:date="2015-08-19T14:08:00Z">
        <w:r w:rsidR="00597DFE" w:rsidRPr="00515F2A" w:rsidDel="00F773A8">
          <w:delText>:</w:delText>
        </w:r>
      </w:del>
      <w:r w:rsidR="00597DFE" w:rsidRPr="00515F2A">
        <w:t xml:space="preserve"> the Career Development Center, the Student Parent Center, Lynda</w:t>
      </w:r>
      <w:r w:rsidR="00201C21">
        <w:t xml:space="preserve"> tutorials, Disability Services and Trio Student Support Services. </w:t>
      </w:r>
      <w:del w:id="73" w:author="Stephen Prater" w:date="2015-08-19T14:08:00Z">
        <w:r w:rsidR="00201C21" w:rsidDel="00F773A8">
          <w:delText xml:space="preserve">However, even this isn’t an exhaustive list of student resources. </w:delText>
        </w:r>
      </w:del>
      <w:r w:rsidR="00597DFE" w:rsidRPr="00515F2A">
        <w:t>One of the best ways to learn about what services are available to you is to talk to you academic advisor</w:t>
      </w:r>
      <w:r w:rsidR="007C65DB" w:rsidRPr="00515F2A">
        <w:t xml:space="preserve">, so schedule an appointment today to find </w:t>
      </w:r>
      <w:del w:id="74" w:author="Stephen Prater" w:date="2015-08-19T14:08:00Z">
        <w:r w:rsidR="007C65DB" w:rsidRPr="00515F2A" w:rsidDel="00F773A8">
          <w:delText xml:space="preserve">your own </w:delText>
        </w:r>
      </w:del>
      <w:r w:rsidR="007C65DB" w:rsidRPr="00515F2A">
        <w:t>support services for you</w:t>
      </w:r>
      <w:ins w:id="75" w:author="Stephen Prater" w:date="2015-08-19T14:08:00Z">
        <w:r w:rsidR="00F773A8">
          <w:t>r</w:t>
        </w:r>
      </w:ins>
      <w:r w:rsidR="007C65DB" w:rsidRPr="00515F2A">
        <w:t xml:space="preserve"> needs</w:t>
      </w:r>
      <w:r w:rsidR="00597DFE" w:rsidRPr="00515F2A">
        <w:t xml:space="preserve">. </w:t>
      </w:r>
    </w:p>
    <w:sectPr w:rsidR="00597DFE" w:rsidRPr="0051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4F"/>
    <w:rsid w:val="00000832"/>
    <w:rsid w:val="00021C45"/>
    <w:rsid w:val="0003008A"/>
    <w:rsid w:val="00032B9E"/>
    <w:rsid w:val="00055016"/>
    <w:rsid w:val="00055CF9"/>
    <w:rsid w:val="00055DF9"/>
    <w:rsid w:val="00065BE9"/>
    <w:rsid w:val="00082CC0"/>
    <w:rsid w:val="0008495D"/>
    <w:rsid w:val="00084D2B"/>
    <w:rsid w:val="00096AD0"/>
    <w:rsid w:val="000A508D"/>
    <w:rsid w:val="000C6298"/>
    <w:rsid w:val="0012763E"/>
    <w:rsid w:val="00132000"/>
    <w:rsid w:val="0014257D"/>
    <w:rsid w:val="00190EB5"/>
    <w:rsid w:val="001A3E66"/>
    <w:rsid w:val="001A73CE"/>
    <w:rsid w:val="00201C21"/>
    <w:rsid w:val="0021498C"/>
    <w:rsid w:val="00234F00"/>
    <w:rsid w:val="00236C80"/>
    <w:rsid w:val="002408CF"/>
    <w:rsid w:val="00244A0B"/>
    <w:rsid w:val="00257A9C"/>
    <w:rsid w:val="00275342"/>
    <w:rsid w:val="00285F2E"/>
    <w:rsid w:val="002871FB"/>
    <w:rsid w:val="002872C0"/>
    <w:rsid w:val="002936C6"/>
    <w:rsid w:val="002A2CC9"/>
    <w:rsid w:val="002A6B85"/>
    <w:rsid w:val="002B4EC6"/>
    <w:rsid w:val="002C2690"/>
    <w:rsid w:val="002E0956"/>
    <w:rsid w:val="002F6AB9"/>
    <w:rsid w:val="00300C7B"/>
    <w:rsid w:val="0030227A"/>
    <w:rsid w:val="0031294A"/>
    <w:rsid w:val="003163CC"/>
    <w:rsid w:val="0032756D"/>
    <w:rsid w:val="003405C3"/>
    <w:rsid w:val="00342C17"/>
    <w:rsid w:val="00344A5D"/>
    <w:rsid w:val="0035452E"/>
    <w:rsid w:val="00366C75"/>
    <w:rsid w:val="003671A9"/>
    <w:rsid w:val="003873DB"/>
    <w:rsid w:val="003965B7"/>
    <w:rsid w:val="003A165E"/>
    <w:rsid w:val="003A7DE0"/>
    <w:rsid w:val="003C1C63"/>
    <w:rsid w:val="003C49D7"/>
    <w:rsid w:val="003C6FC3"/>
    <w:rsid w:val="003D345E"/>
    <w:rsid w:val="003D552E"/>
    <w:rsid w:val="004031E2"/>
    <w:rsid w:val="004111B2"/>
    <w:rsid w:val="004130A7"/>
    <w:rsid w:val="00423B9B"/>
    <w:rsid w:val="004250E9"/>
    <w:rsid w:val="0044081E"/>
    <w:rsid w:val="00450F95"/>
    <w:rsid w:val="004543E0"/>
    <w:rsid w:val="00463758"/>
    <w:rsid w:val="00484355"/>
    <w:rsid w:val="00490A7F"/>
    <w:rsid w:val="0049786D"/>
    <w:rsid w:val="004B26A3"/>
    <w:rsid w:val="004E2360"/>
    <w:rsid w:val="004F0BFC"/>
    <w:rsid w:val="00515F2A"/>
    <w:rsid w:val="005172EE"/>
    <w:rsid w:val="00522568"/>
    <w:rsid w:val="0054271E"/>
    <w:rsid w:val="005449D9"/>
    <w:rsid w:val="0057062C"/>
    <w:rsid w:val="00574862"/>
    <w:rsid w:val="00582B9C"/>
    <w:rsid w:val="0058735B"/>
    <w:rsid w:val="00597DFE"/>
    <w:rsid w:val="005A284A"/>
    <w:rsid w:val="005D775A"/>
    <w:rsid w:val="005E796A"/>
    <w:rsid w:val="00606321"/>
    <w:rsid w:val="00621169"/>
    <w:rsid w:val="006212CD"/>
    <w:rsid w:val="00625559"/>
    <w:rsid w:val="00634C7A"/>
    <w:rsid w:val="00642924"/>
    <w:rsid w:val="00647081"/>
    <w:rsid w:val="0067131E"/>
    <w:rsid w:val="0067504F"/>
    <w:rsid w:val="00677650"/>
    <w:rsid w:val="006A6BEB"/>
    <w:rsid w:val="006B040F"/>
    <w:rsid w:val="006B303B"/>
    <w:rsid w:val="006C69BB"/>
    <w:rsid w:val="006D5B01"/>
    <w:rsid w:val="006E23A7"/>
    <w:rsid w:val="006E4737"/>
    <w:rsid w:val="006E4F87"/>
    <w:rsid w:val="006E4FD6"/>
    <w:rsid w:val="007036E9"/>
    <w:rsid w:val="007055CB"/>
    <w:rsid w:val="007158D5"/>
    <w:rsid w:val="00727039"/>
    <w:rsid w:val="00755A8C"/>
    <w:rsid w:val="007777BD"/>
    <w:rsid w:val="00794A3D"/>
    <w:rsid w:val="00795FCB"/>
    <w:rsid w:val="007A0C5F"/>
    <w:rsid w:val="007A0EF4"/>
    <w:rsid w:val="007A352D"/>
    <w:rsid w:val="007A5618"/>
    <w:rsid w:val="007B5273"/>
    <w:rsid w:val="007B7C35"/>
    <w:rsid w:val="007C62B3"/>
    <w:rsid w:val="007C65DB"/>
    <w:rsid w:val="007E5F1E"/>
    <w:rsid w:val="007F0BC1"/>
    <w:rsid w:val="008029FA"/>
    <w:rsid w:val="00823960"/>
    <w:rsid w:val="0084467D"/>
    <w:rsid w:val="00856BBE"/>
    <w:rsid w:val="00857305"/>
    <w:rsid w:val="008768BD"/>
    <w:rsid w:val="00877E5E"/>
    <w:rsid w:val="0089086B"/>
    <w:rsid w:val="008955F0"/>
    <w:rsid w:val="008A085A"/>
    <w:rsid w:val="008A3711"/>
    <w:rsid w:val="008B369A"/>
    <w:rsid w:val="008B7755"/>
    <w:rsid w:val="008C317A"/>
    <w:rsid w:val="008D367D"/>
    <w:rsid w:val="009047E1"/>
    <w:rsid w:val="00917CB4"/>
    <w:rsid w:val="009247CE"/>
    <w:rsid w:val="009364A9"/>
    <w:rsid w:val="009441F4"/>
    <w:rsid w:val="009468DF"/>
    <w:rsid w:val="00956FA5"/>
    <w:rsid w:val="009570F3"/>
    <w:rsid w:val="009819C6"/>
    <w:rsid w:val="0098564F"/>
    <w:rsid w:val="00991D5F"/>
    <w:rsid w:val="00993332"/>
    <w:rsid w:val="00995229"/>
    <w:rsid w:val="009960F3"/>
    <w:rsid w:val="009A1EF9"/>
    <w:rsid w:val="009A6FF0"/>
    <w:rsid w:val="009A7545"/>
    <w:rsid w:val="009B3F59"/>
    <w:rsid w:val="009B4D19"/>
    <w:rsid w:val="009E07E9"/>
    <w:rsid w:val="00A076A1"/>
    <w:rsid w:val="00A132DA"/>
    <w:rsid w:val="00A32E73"/>
    <w:rsid w:val="00A5347E"/>
    <w:rsid w:val="00A540E3"/>
    <w:rsid w:val="00A56969"/>
    <w:rsid w:val="00A61CF0"/>
    <w:rsid w:val="00A83F85"/>
    <w:rsid w:val="00A93A84"/>
    <w:rsid w:val="00A9631D"/>
    <w:rsid w:val="00AA665B"/>
    <w:rsid w:val="00AB3741"/>
    <w:rsid w:val="00AB55FC"/>
    <w:rsid w:val="00AC4F36"/>
    <w:rsid w:val="00AC63C0"/>
    <w:rsid w:val="00AD6C09"/>
    <w:rsid w:val="00AD7267"/>
    <w:rsid w:val="00AE5981"/>
    <w:rsid w:val="00AF33C5"/>
    <w:rsid w:val="00B0489D"/>
    <w:rsid w:val="00B3418C"/>
    <w:rsid w:val="00B41492"/>
    <w:rsid w:val="00B44313"/>
    <w:rsid w:val="00B463DF"/>
    <w:rsid w:val="00B53FE6"/>
    <w:rsid w:val="00B733A8"/>
    <w:rsid w:val="00B97456"/>
    <w:rsid w:val="00BA1387"/>
    <w:rsid w:val="00BA2A00"/>
    <w:rsid w:val="00BC0039"/>
    <w:rsid w:val="00BC7C88"/>
    <w:rsid w:val="00C00C8B"/>
    <w:rsid w:val="00C0112E"/>
    <w:rsid w:val="00C072D5"/>
    <w:rsid w:val="00C12BAF"/>
    <w:rsid w:val="00C30D76"/>
    <w:rsid w:val="00C437F5"/>
    <w:rsid w:val="00C54BF0"/>
    <w:rsid w:val="00C61D25"/>
    <w:rsid w:val="00C84208"/>
    <w:rsid w:val="00C9053A"/>
    <w:rsid w:val="00C91C14"/>
    <w:rsid w:val="00C97C0D"/>
    <w:rsid w:val="00CA5D7A"/>
    <w:rsid w:val="00CB7CA7"/>
    <w:rsid w:val="00CD1232"/>
    <w:rsid w:val="00CD1321"/>
    <w:rsid w:val="00CD6312"/>
    <w:rsid w:val="00CF0C93"/>
    <w:rsid w:val="00D05428"/>
    <w:rsid w:val="00D1598C"/>
    <w:rsid w:val="00D47D8D"/>
    <w:rsid w:val="00D505FB"/>
    <w:rsid w:val="00D57452"/>
    <w:rsid w:val="00D80FB8"/>
    <w:rsid w:val="00DA1B57"/>
    <w:rsid w:val="00DC6B59"/>
    <w:rsid w:val="00DD3072"/>
    <w:rsid w:val="00DD5142"/>
    <w:rsid w:val="00DE2020"/>
    <w:rsid w:val="00DE56BC"/>
    <w:rsid w:val="00DE692C"/>
    <w:rsid w:val="00DF16F3"/>
    <w:rsid w:val="00E02F96"/>
    <w:rsid w:val="00E22FCD"/>
    <w:rsid w:val="00E33FF3"/>
    <w:rsid w:val="00E5438E"/>
    <w:rsid w:val="00E6138F"/>
    <w:rsid w:val="00E74BD9"/>
    <w:rsid w:val="00E8345E"/>
    <w:rsid w:val="00E87100"/>
    <w:rsid w:val="00E923FC"/>
    <w:rsid w:val="00E94DBC"/>
    <w:rsid w:val="00EA3CE8"/>
    <w:rsid w:val="00ED33DA"/>
    <w:rsid w:val="00EE2C6C"/>
    <w:rsid w:val="00EE4E39"/>
    <w:rsid w:val="00EF15DC"/>
    <w:rsid w:val="00F0416F"/>
    <w:rsid w:val="00F07DDA"/>
    <w:rsid w:val="00F11E97"/>
    <w:rsid w:val="00F1480E"/>
    <w:rsid w:val="00F16B63"/>
    <w:rsid w:val="00F2090D"/>
    <w:rsid w:val="00F4250D"/>
    <w:rsid w:val="00F53415"/>
    <w:rsid w:val="00F534EE"/>
    <w:rsid w:val="00F6713C"/>
    <w:rsid w:val="00F73F06"/>
    <w:rsid w:val="00F75E16"/>
    <w:rsid w:val="00F773A8"/>
    <w:rsid w:val="00F77CCF"/>
    <w:rsid w:val="00F9002D"/>
    <w:rsid w:val="00F9714F"/>
    <w:rsid w:val="00F97B58"/>
    <w:rsid w:val="00FB2F10"/>
    <w:rsid w:val="00FF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D5451-6D68-47A7-83E0-1A485E2F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C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enterfolk@metrostate.edu" TargetMode="External"/><Relationship Id="rId4" Type="http://schemas.openxmlformats.org/officeDocument/2006/relationships/hyperlink" Target="mailto:Elizabeth.todd@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Mayer</dc:creator>
  <cp:keywords/>
  <dc:description/>
  <cp:lastModifiedBy>Stephen Prater</cp:lastModifiedBy>
  <cp:revision>2</cp:revision>
  <dcterms:created xsi:type="dcterms:W3CDTF">2015-08-19T19:12:00Z</dcterms:created>
  <dcterms:modified xsi:type="dcterms:W3CDTF">2015-08-19T19:12:00Z</dcterms:modified>
</cp:coreProperties>
</file>