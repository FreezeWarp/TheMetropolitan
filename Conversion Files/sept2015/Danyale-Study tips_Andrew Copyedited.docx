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68C" w:rsidRDefault="00F9068C" w:rsidP="004A73F1">
      <w:r>
        <w:t xml:space="preserve">Five </w:t>
      </w:r>
      <w:ins w:id="0" w:author="Stephen Prater" w:date="2015-08-19T10:48:00Z">
        <w:r w:rsidR="006F1CF0">
          <w:t xml:space="preserve">Study </w:t>
        </w:r>
      </w:ins>
      <w:r>
        <w:t xml:space="preserve">Tips </w:t>
      </w:r>
      <w:del w:id="1" w:author="Stephen Prater" w:date="2015-08-19T10:48:00Z">
        <w:r w:rsidDel="006F1CF0">
          <w:delText>for Studying</w:delText>
        </w:r>
      </w:del>
    </w:p>
    <w:p w:rsidR="00F9068C" w:rsidRDefault="00F9068C" w:rsidP="004A73F1">
      <w:pPr>
        <w:pPrChange w:id="2" w:author="Stephen Prater" w:date="2015-08-19T15:14:00Z">
          <w:pPr/>
        </w:pPrChange>
      </w:pPr>
    </w:p>
    <w:p w:rsidR="00F9068C" w:rsidRDefault="00F9068C" w:rsidP="004A73F1">
      <w:pPr>
        <w:pPrChange w:id="3" w:author="Stephen Prater" w:date="2015-08-19T15:14:00Z">
          <w:pPr/>
        </w:pPrChange>
      </w:pPr>
      <w:proofErr w:type="spellStart"/>
      <w:r>
        <w:t>Danyale</w:t>
      </w:r>
      <w:proofErr w:type="spellEnd"/>
      <w:r>
        <w:t xml:space="preserve"> Green</w:t>
      </w:r>
    </w:p>
    <w:p w:rsidR="00F9068C" w:rsidRPr="00F9068C" w:rsidRDefault="00F9068C" w:rsidP="004A73F1">
      <w:pPr>
        <w:pPrChange w:id="4" w:author="Stephen Prater" w:date="2015-08-19T15:14:00Z">
          <w:pPr/>
        </w:pPrChange>
      </w:pPr>
      <w:r w:rsidRPr="00F9068C">
        <w:t>uf3700eu@metrostate.edu</w:t>
      </w:r>
    </w:p>
    <w:p w:rsidR="00F9068C" w:rsidRDefault="00F9068C" w:rsidP="004A73F1">
      <w:pPr>
        <w:pPrChange w:id="5" w:author="Stephen Prater" w:date="2015-08-19T15:14:00Z">
          <w:pPr/>
        </w:pPrChange>
      </w:pPr>
    </w:p>
    <w:p w:rsidR="002F4099" w:rsidRDefault="000B3A9E" w:rsidP="004A73F1">
      <w:pPr>
        <w:pPrChange w:id="6" w:author="Stephen Prater" w:date="2015-08-19T15:14:00Z">
          <w:pPr/>
        </w:pPrChange>
      </w:pPr>
      <w:ins w:id="7" w:author="Stephen Prater" w:date="2015-08-19T11:03:00Z">
        <w:r>
          <w:t xml:space="preserve">   </w:t>
        </w:r>
      </w:ins>
      <w:r w:rsidR="00182022">
        <w:t>It’</w:t>
      </w:r>
      <w:r w:rsidR="002F4099">
        <w:t>s the beginning of the semester</w:t>
      </w:r>
      <w:ins w:id="8" w:author="Stephen Prater" w:date="2015-08-19T10:49:00Z">
        <w:r w:rsidR="006F1CF0">
          <w:t xml:space="preserve"> and</w:t>
        </w:r>
      </w:ins>
      <w:del w:id="9" w:author="Stephen Prater" w:date="2015-08-19T10:49:00Z">
        <w:r w:rsidR="002F4099" w:rsidDel="006F1CF0">
          <w:delText>.</w:delText>
        </w:r>
      </w:del>
      <w:r w:rsidR="002F4099">
        <w:t xml:space="preserve"> </w:t>
      </w:r>
      <w:del w:id="10" w:author="Stephen Prater" w:date="2015-08-19T10:49:00Z">
        <w:r w:rsidR="002F4099" w:rsidDel="006F1CF0">
          <w:delText>T</w:delText>
        </w:r>
      </w:del>
      <w:ins w:id="11" w:author="Stephen Prater" w:date="2015-08-19T10:49:00Z">
        <w:r w:rsidR="006F1CF0">
          <w:t>t</w:t>
        </w:r>
      </w:ins>
      <w:r w:rsidR="00182022">
        <w:t>he first month back in class after a</w:t>
      </w:r>
      <w:r w:rsidR="002F4099">
        <w:t>n absolutely</w:t>
      </w:r>
      <w:r w:rsidR="00182022">
        <w:t xml:space="preserve"> gorgeous summer</w:t>
      </w:r>
      <w:ins w:id="12" w:author="Stephen Prater" w:date="2015-08-19T10:49:00Z">
        <w:r w:rsidR="006F1CF0">
          <w:t>.</w:t>
        </w:r>
      </w:ins>
      <w:r w:rsidR="00182022">
        <w:t xml:space="preserve"> </w:t>
      </w:r>
      <w:del w:id="13" w:author="Stephen Prater" w:date="2015-08-19T10:49:00Z">
        <w:r w:rsidR="00182022" w:rsidDel="006F1CF0">
          <w:delText>and c</w:delText>
        </w:r>
      </w:del>
      <w:ins w:id="14" w:author="Stephen Prater" w:date="2015-08-19T10:49:00Z">
        <w:r w:rsidR="006F1CF0">
          <w:t>C</w:t>
        </w:r>
      </w:ins>
      <w:r w:rsidR="00182022">
        <w:t>hances are</w:t>
      </w:r>
      <w:ins w:id="15" w:author="Stephen Prater" w:date="2015-08-19T10:49:00Z">
        <w:r w:rsidR="006F1CF0">
          <w:t>,</w:t>
        </w:r>
      </w:ins>
      <w:r w:rsidR="00182022">
        <w:t xml:space="preserve"> you’re having a less</w:t>
      </w:r>
      <w:ins w:id="16" w:author="Stephen Prater" w:date="2015-08-19T10:53:00Z">
        <w:r w:rsidR="006F1CF0">
          <w:t>-</w:t>
        </w:r>
      </w:ins>
      <w:del w:id="17" w:author="Stephen Prater" w:date="2015-08-19T10:53:00Z">
        <w:r w:rsidR="00182022" w:rsidDel="006F1CF0">
          <w:delText xml:space="preserve"> </w:delText>
        </w:r>
      </w:del>
      <w:r w:rsidR="00182022">
        <w:t>than</w:t>
      </w:r>
      <w:ins w:id="18" w:author="Stephen Prater" w:date="2015-08-19T10:53:00Z">
        <w:r w:rsidR="006F1CF0">
          <w:t>-</w:t>
        </w:r>
      </w:ins>
      <w:del w:id="19" w:author="Stephen Prater" w:date="2015-08-19T10:53:00Z">
        <w:r w:rsidR="00182022" w:rsidDel="006F1CF0">
          <w:delText xml:space="preserve"> </w:delText>
        </w:r>
      </w:del>
      <w:r w:rsidR="00182022">
        <w:t>easy time getting back into the swing of things</w:t>
      </w:r>
      <w:ins w:id="20" w:author="Stephen Prater" w:date="2015-08-19T10:50:00Z">
        <w:r w:rsidR="006F1CF0">
          <w:t>.</w:t>
        </w:r>
      </w:ins>
      <w:r w:rsidR="00182022">
        <w:t xml:space="preserve"> </w:t>
      </w:r>
      <w:del w:id="21" w:author="Stephen Prater" w:date="2015-08-19T10:50:00Z">
        <w:r w:rsidR="00182022" w:rsidDel="006F1CF0">
          <w:delText>but u</w:delText>
        </w:r>
      </w:del>
      <w:ins w:id="22" w:author="Stephen Prater" w:date="2015-08-19T10:50:00Z">
        <w:r w:rsidR="006F1CF0">
          <w:t>U</w:t>
        </w:r>
      </w:ins>
      <w:r w:rsidR="00182022">
        <w:t>nfortunately for you</w:t>
      </w:r>
      <w:del w:id="23" w:author="Stephen Prater" w:date="2015-08-19T10:50:00Z">
        <w:r w:rsidR="002F4099" w:rsidDel="006F1CF0">
          <w:delText>:</w:delText>
        </w:r>
      </w:del>
      <w:ins w:id="24" w:author="Stephen Prater" w:date="2015-08-19T10:50:00Z">
        <w:r w:rsidR="006F1CF0">
          <w:t>,</w:t>
        </w:r>
      </w:ins>
      <w:r w:rsidR="00182022">
        <w:t xml:space="preserve"> </w:t>
      </w:r>
      <w:del w:id="25" w:author="Stephen Prater" w:date="2015-08-19T10:50:00Z">
        <w:r w:rsidR="00182022" w:rsidDel="006F1CF0">
          <w:delText xml:space="preserve">your professors don’t care, </w:delText>
        </w:r>
      </w:del>
      <w:r w:rsidR="00182022">
        <w:t>your homework won’t wait and</w:t>
      </w:r>
      <w:ins w:id="26" w:author="Stephen Prater" w:date="2015-08-19T10:50:00Z">
        <w:r w:rsidR="006F1CF0">
          <w:t>,</w:t>
        </w:r>
      </w:ins>
      <w:r w:rsidR="00182022">
        <w:t xml:space="preserve"> believe it or not, mid-te</w:t>
      </w:r>
      <w:r w:rsidR="002F4099">
        <w:t xml:space="preserve">rms are just around the corner. Don’t panic! The staff at the Metropolitan </w:t>
      </w:r>
      <w:del w:id="27" w:author="Stephen Prater" w:date="2015-08-19T11:20:00Z">
        <w:r w:rsidR="002F4099" w:rsidDel="008B771F">
          <w:delText xml:space="preserve">student newspaper </w:delText>
        </w:r>
      </w:del>
      <w:r w:rsidR="002F4099">
        <w:t xml:space="preserve">have got your back. </w:t>
      </w:r>
      <w:del w:id="28" w:author="Stephen Prater" w:date="2015-08-19T10:51:00Z">
        <w:r w:rsidR="002F4099" w:rsidDel="006F1CF0">
          <w:delText xml:space="preserve"> Wipe the sweat from your brow, pull out your nearest digital device, and take a photo of this article. </w:delText>
        </w:r>
      </w:del>
      <w:r w:rsidR="002F4099">
        <w:t>We’</w:t>
      </w:r>
      <w:r w:rsidR="0014148E">
        <w:t>re about to divulge our top five</w:t>
      </w:r>
      <w:r w:rsidR="002F4099">
        <w:t xml:space="preserve"> study tips to</w:t>
      </w:r>
      <w:del w:id="29" w:author="Stephen Prater" w:date="2015-08-19T10:52:00Z">
        <w:r w:rsidR="002F4099" w:rsidDel="006F1CF0">
          <w:delText xml:space="preserve"> help</w:delText>
        </w:r>
      </w:del>
      <w:r w:rsidR="002F4099">
        <w:t xml:space="preserve"> give you the back</w:t>
      </w:r>
      <w:ins w:id="30" w:author="Stephen Prater" w:date="2015-08-19T10:52:00Z">
        <w:r w:rsidR="006F1CF0">
          <w:t>-</w:t>
        </w:r>
      </w:ins>
      <w:del w:id="31" w:author="Stephen Prater" w:date="2015-08-19T10:52:00Z">
        <w:r w:rsidR="002F4099" w:rsidDel="006F1CF0">
          <w:delText xml:space="preserve"> </w:delText>
        </w:r>
      </w:del>
      <w:r w:rsidR="002F4099">
        <w:t>to</w:t>
      </w:r>
      <w:ins w:id="32" w:author="Stephen Prater" w:date="2015-08-19T10:52:00Z">
        <w:r w:rsidR="006F1CF0">
          <w:t>-</w:t>
        </w:r>
      </w:ins>
      <w:del w:id="33" w:author="Stephen Prater" w:date="2015-08-19T10:52:00Z">
        <w:r w:rsidR="002F4099" w:rsidDel="006F1CF0">
          <w:delText xml:space="preserve"> </w:delText>
        </w:r>
      </w:del>
      <w:r w:rsidR="002F4099">
        <w:t>school boost you need.</w:t>
      </w:r>
    </w:p>
    <w:p w:rsidR="004A73F1" w:rsidRDefault="004A73F1" w:rsidP="004A73F1">
      <w:pPr>
        <w:rPr>
          <w:ins w:id="34" w:author="Stephen Prater" w:date="2015-08-19T11:00:00Z"/>
        </w:rPr>
        <w:pPrChange w:id="35" w:author="Stephen Prater" w:date="2015-08-19T15:14:00Z">
          <w:pPr>
            <w:pStyle w:val="ListParagraph"/>
            <w:numPr>
              <w:numId w:val="1"/>
            </w:numPr>
            <w:ind w:hanging="360"/>
          </w:pPr>
        </w:pPrChange>
      </w:pPr>
      <w:ins w:id="36" w:author="Stephen Prater" w:date="2015-08-19T15:06:00Z">
        <w:r>
          <w:t xml:space="preserve">1.) </w:t>
        </w:r>
      </w:ins>
      <w:r w:rsidR="002F4099">
        <w:t>Review your class notes DAILY. This might seem like a lot of work</w:t>
      </w:r>
      <w:ins w:id="37" w:author="Stephen Prater" w:date="2015-08-19T11:00:00Z">
        <w:r w:rsidR="006F1CF0">
          <w:t>,</w:t>
        </w:r>
      </w:ins>
      <w:r w:rsidR="002F4099">
        <w:t xml:space="preserve"> but when done effectively it only takes 30 minutes </w:t>
      </w:r>
      <w:ins w:id="38" w:author="Stephen Prater" w:date="2015-08-19T10:56:00Z">
        <w:r w:rsidR="006F1CF0">
          <w:t>to</w:t>
        </w:r>
      </w:ins>
      <w:del w:id="39" w:author="Stephen Prater" w:date="2015-08-19T10:56:00Z">
        <w:r w:rsidR="002F4099" w:rsidDel="006F1CF0">
          <w:delText>of</w:delText>
        </w:r>
      </w:del>
      <w:r w:rsidR="002F4099">
        <w:t xml:space="preserve"> review each day. And research has shown that reviewing material within 24 hours of learning it increases your retention significantly. </w:t>
      </w:r>
      <w:del w:id="40" w:author="Stephen Prater" w:date="2015-08-19T11:00:00Z">
        <w:r w:rsidR="002F4099" w:rsidDel="006F1CF0">
          <w:delText>And, o</w:delText>
        </w:r>
      </w:del>
      <w:ins w:id="41" w:author="Stephen Prater" w:date="2015-08-19T11:00:00Z">
        <w:r w:rsidR="006F1CF0">
          <w:t>O</w:t>
        </w:r>
      </w:ins>
      <w:r w:rsidR="002F4099">
        <w:t xml:space="preserve">f course, </w:t>
      </w:r>
      <w:r w:rsidR="003D33ED">
        <w:t>detailed, concise notes make for the most helpful review</w:t>
      </w:r>
      <w:ins w:id="42" w:author="Stephen Prater" w:date="2015-08-19T11:00:00Z">
        <w:r w:rsidR="006F1CF0">
          <w:t>.</w:t>
        </w:r>
      </w:ins>
    </w:p>
    <w:p w:rsidR="003D33ED" w:rsidDel="004A73F1" w:rsidRDefault="003D33ED" w:rsidP="004A73F1">
      <w:pPr>
        <w:rPr>
          <w:del w:id="43" w:author="Stephen Prater" w:date="2015-08-19T15:07:00Z"/>
        </w:rPr>
        <w:pPrChange w:id="44" w:author="Stephen Prater" w:date="2015-08-19T15:14:00Z">
          <w:pPr>
            <w:pStyle w:val="ListParagraph"/>
            <w:numPr>
              <w:numId w:val="1"/>
            </w:numPr>
            <w:ind w:hanging="360"/>
          </w:pPr>
        </w:pPrChange>
      </w:pPr>
      <w:del w:id="45" w:author="Stephen Prater" w:date="2015-08-19T11:00:00Z">
        <w:r w:rsidDel="006F1CF0">
          <w:delText>, don’t worry… like we said… we’ve got your back. Keep reading for great tips on concise note taking.</w:delText>
        </w:r>
      </w:del>
    </w:p>
    <w:p w:rsidR="006F1CF0" w:rsidRDefault="004A73F1" w:rsidP="004A73F1">
      <w:pPr>
        <w:pPrChange w:id="46" w:author="Stephen Prater" w:date="2015-08-19T15:14:00Z">
          <w:pPr>
            <w:pStyle w:val="ListParagraph"/>
            <w:numPr>
              <w:numId w:val="1"/>
            </w:numPr>
            <w:ind w:hanging="360"/>
          </w:pPr>
        </w:pPrChange>
      </w:pPr>
      <w:ins w:id="47" w:author="Stephen Prater" w:date="2015-08-19T15:06:00Z">
        <w:r>
          <w:t xml:space="preserve">2.) </w:t>
        </w:r>
      </w:ins>
      <w:r w:rsidR="003D33ED">
        <w:t xml:space="preserve">Pay </w:t>
      </w:r>
      <w:ins w:id="48" w:author="Stephen Prater" w:date="2015-08-19T10:57:00Z">
        <w:r w:rsidR="006F1CF0">
          <w:t>a</w:t>
        </w:r>
      </w:ins>
      <w:del w:id="49" w:author="Stephen Prater" w:date="2015-08-19T10:57:00Z">
        <w:r w:rsidR="003D33ED" w:rsidDel="006F1CF0">
          <w:delText>A</w:delText>
        </w:r>
      </w:del>
      <w:r w:rsidR="003D33ED">
        <w:t xml:space="preserve">ttention to </w:t>
      </w:r>
      <w:ins w:id="50" w:author="Stephen Prater" w:date="2015-08-19T10:57:00Z">
        <w:r w:rsidR="006F1CF0">
          <w:t>i</w:t>
        </w:r>
      </w:ins>
      <w:del w:id="51" w:author="Stephen Prater" w:date="2015-08-19T10:57:00Z">
        <w:r w:rsidR="003D33ED" w:rsidDel="006F1CF0">
          <w:delText>I</w:delText>
        </w:r>
      </w:del>
      <w:r w:rsidR="003D33ED">
        <w:t xml:space="preserve">nstructor </w:t>
      </w:r>
      <w:del w:id="52" w:author="Stephen Prater" w:date="2015-08-19T10:57:00Z">
        <w:r w:rsidR="003D33ED" w:rsidDel="006F1CF0">
          <w:delText>C</w:delText>
        </w:r>
      </w:del>
      <w:ins w:id="53" w:author="Stephen Prater" w:date="2015-08-19T10:57:00Z">
        <w:r w:rsidR="006F1CF0">
          <w:t>c</w:t>
        </w:r>
      </w:ins>
      <w:r w:rsidR="003D33ED">
        <w:t xml:space="preserve">ues. Your instructors will typically give </w:t>
      </w:r>
      <w:del w:id="54" w:author="Stephen Prater" w:date="2015-08-19T10:58:00Z">
        <w:r w:rsidR="003D33ED" w:rsidDel="006F1CF0">
          <w:delText xml:space="preserve">clues </w:delText>
        </w:r>
      </w:del>
      <w:ins w:id="55" w:author="Stephen Prater" w:date="2015-08-19T10:58:00Z">
        <w:r w:rsidR="006F1CF0">
          <w:t xml:space="preserve">hints </w:t>
        </w:r>
      </w:ins>
      <w:r w:rsidR="003D33ED">
        <w:t>as to what’s important to take down. Some of the more common c</w:t>
      </w:r>
      <w:ins w:id="56" w:author="Stephen Prater" w:date="2015-08-19T10:58:00Z">
        <w:r w:rsidR="006F1CF0">
          <w:t>ues</w:t>
        </w:r>
      </w:ins>
      <w:del w:id="57" w:author="Stephen Prater" w:date="2015-08-19T10:58:00Z">
        <w:r w:rsidR="003D33ED" w:rsidDel="006F1CF0">
          <w:delText>lues</w:delText>
        </w:r>
      </w:del>
      <w:r w:rsidR="003D33ED">
        <w:t xml:space="preserve"> include:</w:t>
      </w:r>
    </w:p>
    <w:p w:rsidR="006F1CF0" w:rsidRDefault="003D33ED" w:rsidP="004A73F1">
      <w:pPr>
        <w:pStyle w:val="ListParagraph"/>
        <w:numPr>
          <w:ilvl w:val="0"/>
          <w:numId w:val="5"/>
        </w:numPr>
        <w:pPrChange w:id="58" w:author="Stephen Prater" w:date="2015-08-19T15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>
        <w:t>Material written on the blackboard.</w:t>
      </w:r>
    </w:p>
    <w:p w:rsidR="003D33ED" w:rsidRDefault="003D33ED" w:rsidP="004A73F1">
      <w:pPr>
        <w:pStyle w:val="ListParagraph"/>
        <w:numPr>
          <w:ilvl w:val="0"/>
          <w:numId w:val="5"/>
        </w:numPr>
        <w:pPrChange w:id="59" w:author="Stephen Prater" w:date="2015-08-19T15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>
        <w:t>Repe</w:t>
      </w:r>
      <w:ins w:id="60" w:author="Stephen Prater" w:date="2015-08-19T10:58:00Z">
        <w:r w:rsidR="006F1CF0">
          <w:t xml:space="preserve">ated information. </w:t>
        </w:r>
      </w:ins>
      <w:del w:id="61" w:author="Stephen Prater" w:date="2015-08-19T10:58:00Z">
        <w:r w:rsidDel="006F1CF0">
          <w:delText>tition</w:delText>
        </w:r>
      </w:del>
    </w:p>
    <w:p w:rsidR="003D33ED" w:rsidRDefault="003D33ED" w:rsidP="004A73F1">
      <w:pPr>
        <w:pStyle w:val="ListParagraph"/>
        <w:numPr>
          <w:ilvl w:val="0"/>
          <w:numId w:val="5"/>
        </w:numPr>
        <w:pPrChange w:id="62" w:author="Stephen Prater" w:date="2015-08-19T15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63" w:author="Stephen Prater" w:date="2015-08-19T11:21:00Z">
        <w:r w:rsidDel="008B771F">
          <w:delText xml:space="preserve"> </w:delText>
        </w:r>
      </w:del>
      <w:r>
        <w:t>Emphasis</w:t>
      </w:r>
      <w:ins w:id="64" w:author="Stephen Prater" w:date="2015-08-19T11:01:00Z">
        <w:r w:rsidR="006F1CF0">
          <w:t xml:space="preserve">, which can be </w:t>
        </w:r>
        <w:r w:rsidR="008B771F">
          <w:t>judged by tone of voice,</w:t>
        </w:r>
        <w:r w:rsidR="006F1CF0">
          <w:t xml:space="preserve"> gesture and </w:t>
        </w:r>
      </w:ins>
      <w:ins w:id="65" w:author="Stephen Prater" w:date="2015-08-19T11:21:00Z">
        <w:r w:rsidR="008B771F">
          <w:t xml:space="preserve">the </w:t>
        </w:r>
      </w:ins>
      <w:ins w:id="66" w:author="Stephen Prater" w:date="2015-08-19T11:02:00Z">
        <w:r w:rsidR="008B771F">
          <w:t>amount of time an</w:t>
        </w:r>
        <w:r w:rsidR="006F1CF0">
          <w:t xml:space="preserve"> instructor spends on certain points.</w:t>
        </w:r>
      </w:ins>
    </w:p>
    <w:p w:rsidR="003D33ED" w:rsidDel="006F1CF0" w:rsidRDefault="003D33ED" w:rsidP="004A73F1">
      <w:pPr>
        <w:pStyle w:val="ListParagraph"/>
        <w:numPr>
          <w:ilvl w:val="0"/>
          <w:numId w:val="5"/>
        </w:numPr>
        <w:rPr>
          <w:del w:id="67" w:author="Stephen Prater" w:date="2015-08-19T11:02:00Z"/>
        </w:rPr>
        <w:pPrChange w:id="68" w:author="Stephen Prater" w:date="2015-08-19T15:14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del w:id="69" w:author="Stephen Prater" w:date="2015-08-19T11:02:00Z">
        <w:r w:rsidDel="006F1CF0">
          <w:delText xml:space="preserve"> Emphasis can be</w:delText>
        </w:r>
      </w:del>
      <w:del w:id="70" w:author="Stephen Prater" w:date="2015-08-19T11:01:00Z">
        <w:r w:rsidDel="006F1CF0">
          <w:delText xml:space="preserve"> judged by tone of voice and gesture</w:delText>
        </w:r>
      </w:del>
      <w:del w:id="71" w:author="Stephen Prater" w:date="2015-08-19T11:02:00Z">
        <w:r w:rsidDel="006F1CF0">
          <w:delText>.</w:delText>
        </w:r>
      </w:del>
    </w:p>
    <w:p w:rsidR="006F1CF0" w:rsidDel="006F1CF0" w:rsidRDefault="003D33ED" w:rsidP="004A73F1">
      <w:pPr>
        <w:pStyle w:val="ListParagraph"/>
        <w:numPr>
          <w:ilvl w:val="0"/>
          <w:numId w:val="5"/>
        </w:numPr>
        <w:rPr>
          <w:del w:id="72" w:author="Stephen Prater" w:date="2015-08-19T11:02:00Z"/>
        </w:rPr>
        <w:pPrChange w:id="73" w:author="Stephen Prater" w:date="2015-08-19T15:14:00Z">
          <w:pPr>
            <w:pStyle w:val="ListParagraph"/>
            <w:numPr>
              <w:ilvl w:val="2"/>
              <w:numId w:val="1"/>
            </w:numPr>
            <w:ind w:left="2160" w:hanging="180"/>
          </w:pPr>
        </w:pPrChange>
      </w:pPr>
      <w:del w:id="74" w:author="Stephen Prater" w:date="2015-08-19T11:02:00Z">
        <w:r w:rsidDel="006F1CF0">
          <w:delText xml:space="preserve"> Emphasis can be judged by the amount of time the instructor spends on points and the number of examples he or she uses.</w:delText>
        </w:r>
      </w:del>
    </w:p>
    <w:p w:rsidR="006F1CF0" w:rsidDel="000B3A9E" w:rsidRDefault="003D33ED" w:rsidP="004A73F1">
      <w:pPr>
        <w:pStyle w:val="ListParagraph"/>
        <w:numPr>
          <w:ilvl w:val="0"/>
          <w:numId w:val="5"/>
        </w:numPr>
        <w:rPr>
          <w:del w:id="75" w:author="Stephen Prater" w:date="2015-08-19T11:02:00Z"/>
        </w:rPr>
        <w:pPrChange w:id="76" w:author="Stephen Prater" w:date="2015-08-19T15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77" w:author="Stephen Prater" w:date="2015-08-19T11:02:00Z">
        <w:r w:rsidDel="000B3A9E">
          <w:delText>Word signals (e.g. "There are two points of view on . . . " "The third reason is . . . " " In conclusion . . . ")</w:delText>
        </w:r>
      </w:del>
    </w:p>
    <w:p w:rsidR="006F1CF0" w:rsidRDefault="003D33ED" w:rsidP="004A73F1">
      <w:pPr>
        <w:pStyle w:val="ListParagraph"/>
        <w:numPr>
          <w:ilvl w:val="0"/>
          <w:numId w:val="5"/>
        </w:numPr>
        <w:pPrChange w:id="78" w:author="Stephen Prater" w:date="2015-08-19T15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>
        <w:t>Summaries given at the end of class.</w:t>
      </w:r>
    </w:p>
    <w:p w:rsidR="006F1CF0" w:rsidRDefault="003D33ED" w:rsidP="004A73F1">
      <w:pPr>
        <w:pStyle w:val="ListParagraph"/>
        <w:numPr>
          <w:ilvl w:val="0"/>
          <w:numId w:val="5"/>
        </w:numPr>
        <w:pPrChange w:id="79" w:author="Stephen Prater" w:date="2015-08-19T15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r>
        <w:t>Reviews given at the beginning of class.</w:t>
      </w:r>
    </w:p>
    <w:p w:rsidR="00201424" w:rsidDel="004A73F1" w:rsidRDefault="004A73F1" w:rsidP="004A73F1">
      <w:pPr>
        <w:rPr>
          <w:del w:id="80" w:author="Stephen Prater" w:date="2015-08-19T15:14:00Z"/>
        </w:rPr>
        <w:pPrChange w:id="81" w:author="Stephen Prater" w:date="2015-08-19T15:14:00Z">
          <w:pPr>
            <w:pStyle w:val="ListParagraph"/>
            <w:numPr>
              <w:numId w:val="1"/>
            </w:numPr>
            <w:ind w:hanging="360"/>
          </w:pPr>
        </w:pPrChange>
      </w:pPr>
      <w:ins w:id="82" w:author="Stephen Prater" w:date="2015-08-19T15:06:00Z">
        <w:r>
          <w:t xml:space="preserve">3.) </w:t>
        </w:r>
      </w:ins>
      <w:r w:rsidR="00201424">
        <w:t xml:space="preserve">Make your notes brief. </w:t>
      </w:r>
      <w:r w:rsidR="00201424" w:rsidRPr="00201424">
        <w:t xml:space="preserve">Never use a sentence where you can use a phrase. </w:t>
      </w:r>
      <w:del w:id="83" w:author="Stephen Prater" w:date="2015-08-19T11:03:00Z">
        <w:r w:rsidR="00201424" w:rsidRPr="00201424" w:rsidDel="000B3A9E">
          <w:delText xml:space="preserve"> </w:delText>
        </w:r>
      </w:del>
      <w:r w:rsidR="00201424" w:rsidRPr="00201424">
        <w:t>Never use a phrase where you can use a word.</w:t>
      </w:r>
      <w:r w:rsidR="00201424">
        <w:t xml:space="preserve"> </w:t>
      </w:r>
      <w:r w:rsidR="00201424" w:rsidRPr="00201424">
        <w:t>Use outline form and/or a numbering system.</w:t>
      </w:r>
      <w:del w:id="84" w:author="Stephen Prater" w:date="2015-08-19T11:03:00Z">
        <w:r w:rsidR="00201424" w:rsidRPr="00201424" w:rsidDel="000B3A9E">
          <w:delText xml:space="preserve"> </w:delText>
        </w:r>
      </w:del>
      <w:r w:rsidR="00201424" w:rsidRPr="00201424">
        <w:t xml:space="preserve"> Indention helps you distinguish major from minor points.</w:t>
      </w:r>
      <w:r w:rsidR="00201424">
        <w:t xml:space="preserve"> Use abbreviations but be consistent. Put most notes in your own words.</w:t>
      </w:r>
      <w:del w:id="85" w:author="Stephen Prater" w:date="2015-08-19T11:03:00Z">
        <w:r w:rsidR="00201424" w:rsidDel="000B3A9E">
          <w:delText xml:space="preserve"> </w:delText>
        </w:r>
      </w:del>
      <w:r w:rsidR="00201424">
        <w:t xml:space="preserve"> However, </w:t>
      </w:r>
      <w:del w:id="86" w:author="Stephen Prater" w:date="2015-08-19T11:04:00Z">
        <w:r w:rsidR="00201424" w:rsidDel="000B3A9E">
          <w:delText>the following</w:delText>
        </w:r>
      </w:del>
      <w:ins w:id="87" w:author="Stephen Prater" w:date="2015-08-19T11:04:00Z">
        <w:r w:rsidR="000B3A9E">
          <w:t>formulas, definitions and specific facts</w:t>
        </w:r>
      </w:ins>
      <w:r w:rsidR="00201424">
        <w:t xml:space="preserve"> should be noted exactly</w:t>
      </w:r>
      <w:ins w:id="88" w:author="Stephen Prater" w:date="2015-08-19T11:04:00Z">
        <w:r w:rsidR="000B3A9E">
          <w:t>.</w:t>
        </w:r>
      </w:ins>
      <w:del w:id="89" w:author="Stephen Prater" w:date="2015-08-19T11:04:00Z">
        <w:r w:rsidR="00201424" w:rsidDel="000B3A9E">
          <w:delText>:</w:delText>
        </w:r>
      </w:del>
    </w:p>
    <w:p w:rsidR="00201424" w:rsidDel="000B3A9E" w:rsidRDefault="00201424" w:rsidP="004A73F1">
      <w:pPr>
        <w:rPr>
          <w:del w:id="90" w:author="Stephen Prater" w:date="2015-08-19T11:05:00Z"/>
        </w:rPr>
        <w:pPrChange w:id="91" w:author="Stephen Prater" w:date="2015-08-19T15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92" w:author="Stephen Prater" w:date="2015-08-19T11:05:00Z">
        <w:r w:rsidDel="000B3A9E">
          <w:delText>Formulas</w:delText>
        </w:r>
      </w:del>
    </w:p>
    <w:p w:rsidR="00201424" w:rsidDel="000B3A9E" w:rsidRDefault="00201424" w:rsidP="004A73F1">
      <w:pPr>
        <w:rPr>
          <w:del w:id="93" w:author="Stephen Prater" w:date="2015-08-19T11:05:00Z"/>
        </w:rPr>
        <w:pPrChange w:id="94" w:author="Stephen Prater" w:date="2015-08-19T15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95" w:author="Stephen Prater" w:date="2015-08-19T11:05:00Z">
        <w:r w:rsidDel="000B3A9E">
          <w:delText>Definitions</w:delText>
        </w:r>
      </w:del>
    </w:p>
    <w:p w:rsidR="006F1CF0" w:rsidRDefault="00201424" w:rsidP="004A73F1">
      <w:pPr>
        <w:pPrChange w:id="96" w:author="Stephen Prater" w:date="2015-08-19T15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del w:id="97" w:author="Stephen Prater" w:date="2015-08-19T11:05:00Z">
        <w:r w:rsidDel="000B3A9E">
          <w:delText>Specific facts</w:delText>
        </w:r>
      </w:del>
      <w:bookmarkStart w:id="98" w:name="_GoBack"/>
      <w:bookmarkEnd w:id="98"/>
    </w:p>
    <w:p w:rsidR="00201424" w:rsidRDefault="004A73F1" w:rsidP="004A73F1">
      <w:pPr>
        <w:pPrChange w:id="99" w:author="Stephen Prater" w:date="2015-08-19T15:14:00Z">
          <w:pPr>
            <w:pStyle w:val="ListParagraph"/>
            <w:numPr>
              <w:numId w:val="1"/>
            </w:numPr>
            <w:ind w:hanging="360"/>
          </w:pPr>
        </w:pPrChange>
      </w:pPr>
      <w:ins w:id="100" w:author="Stephen Prater" w:date="2015-08-19T15:06:00Z">
        <w:r>
          <w:t xml:space="preserve">4.) </w:t>
        </w:r>
      </w:ins>
      <w:ins w:id="101" w:author="Stephen Prater" w:date="2015-08-19T11:05:00Z">
        <w:r w:rsidR="000B3A9E">
          <w:t>Take full advantage of your textbook.</w:t>
        </w:r>
      </w:ins>
      <w:del w:id="102" w:author="Stephen Prater" w:date="2015-08-19T11:05:00Z">
        <w:r w:rsidR="00201424" w:rsidDel="000B3A9E">
          <w:delText>You paid a lot of money for that textbook, take FULL advantage it!</w:delText>
        </w:r>
      </w:del>
      <w:r w:rsidR="00201424">
        <w:t xml:space="preserve"> While some professors may give detailed, page</w:t>
      </w:r>
      <w:ins w:id="103" w:author="Stephen Prater" w:date="2015-08-19T11:23:00Z">
        <w:r w:rsidR="00241F6E">
          <w:t>-</w:t>
        </w:r>
      </w:ins>
      <w:del w:id="104" w:author="Stephen Prater" w:date="2015-08-19T11:23:00Z">
        <w:r w:rsidR="00201424" w:rsidDel="00241F6E">
          <w:delText xml:space="preserve"> </w:delText>
        </w:r>
      </w:del>
      <w:r w:rsidR="00201424">
        <w:t>by</w:t>
      </w:r>
      <w:ins w:id="105" w:author="Stephen Prater" w:date="2015-08-19T11:23:00Z">
        <w:r w:rsidR="00241F6E">
          <w:t>-</w:t>
        </w:r>
      </w:ins>
      <w:del w:id="106" w:author="Stephen Prater" w:date="2015-08-19T11:23:00Z">
        <w:r w:rsidR="00201424" w:rsidDel="00241F6E">
          <w:delText xml:space="preserve"> </w:delText>
        </w:r>
      </w:del>
      <w:r w:rsidR="00201424">
        <w:t>page assignment</w:t>
      </w:r>
      <w:ins w:id="107" w:author="Stephen Prater" w:date="2015-08-19T11:22:00Z">
        <w:r w:rsidR="00241F6E">
          <w:t>s</w:t>
        </w:r>
      </w:ins>
      <w:r w:rsidR="00201424">
        <w:t xml:space="preserve">, many do not. Take the initiative. At a minimum, skim the relevant chapters before a lecture. How can you properly skim a chapter, you ask? </w:t>
      </w:r>
    </w:p>
    <w:p w:rsidR="00201424" w:rsidRDefault="004A73F1" w:rsidP="004A73F1">
      <w:pPr>
        <w:ind w:left="360"/>
        <w:pPrChange w:id="108" w:author="Stephen Prater" w:date="2015-08-19T15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proofErr w:type="gramStart"/>
      <w:ins w:id="109" w:author="Stephen Prater" w:date="2015-08-19T15:11:00Z">
        <w:r>
          <w:t>a</w:t>
        </w:r>
        <w:proofErr w:type="gramEnd"/>
        <w:r>
          <w:t xml:space="preserve">.   </w:t>
        </w:r>
      </w:ins>
      <w:del w:id="110" w:author="Stephen Prater" w:date="2015-08-19T11:08:00Z">
        <w:r w:rsidR="00201424" w:rsidDel="000B3A9E">
          <w:delText>Page through</w:delText>
        </w:r>
      </w:del>
      <w:ins w:id="111" w:author="Stephen Prater" w:date="2015-08-19T11:08:00Z">
        <w:r w:rsidR="000B3A9E">
          <w:t>Scan</w:t>
        </w:r>
      </w:ins>
      <w:r w:rsidR="00201424">
        <w:t xml:space="preserve"> the chapter quickly, taking note of</w:t>
      </w:r>
      <w:r w:rsidR="0014148E">
        <w:t xml:space="preserve"> the chapter objectives (normally found at the beginning </w:t>
      </w:r>
      <w:ins w:id="112" w:author="Stephen Prater" w:date="2015-08-19T15:12:00Z">
        <w:r>
          <w:t xml:space="preserve">  </w:t>
        </w:r>
      </w:ins>
      <w:r w:rsidR="0014148E">
        <w:t>of the chapter),</w:t>
      </w:r>
      <w:del w:id="113" w:author="Stephen Prater" w:date="2015-08-19T11:07:00Z">
        <w:r w:rsidR="00201424" w:rsidDel="000B3A9E">
          <w:delText xml:space="preserve"> bold</w:delText>
        </w:r>
      </w:del>
      <w:r w:rsidR="00201424">
        <w:t xml:space="preserve"> heading</w:t>
      </w:r>
      <w:r w:rsidR="0014148E">
        <w:t>s</w:t>
      </w:r>
      <w:ins w:id="114" w:author="Stephen Prater" w:date="2015-08-19T11:07:00Z">
        <w:r w:rsidR="000B3A9E">
          <w:t>,</w:t>
        </w:r>
      </w:ins>
      <w:del w:id="115" w:author="Stephen Prater" w:date="2015-08-19T11:07:00Z">
        <w:r w:rsidR="0014148E" w:rsidDel="000B3A9E">
          <w:delText xml:space="preserve"> and</w:delText>
        </w:r>
      </w:del>
      <w:r w:rsidR="0014148E">
        <w:t xml:space="preserve"> subheadings</w:t>
      </w:r>
      <w:del w:id="116" w:author="Stephen Prater" w:date="2015-08-19T11:07:00Z">
        <w:r w:rsidR="0014148E" w:rsidDel="000B3A9E">
          <w:delText>,</w:delText>
        </w:r>
      </w:del>
      <w:r w:rsidR="0014148E">
        <w:t xml:space="preserve"> a</w:t>
      </w:r>
      <w:ins w:id="117" w:author="Stephen Prater" w:date="2015-08-19T11:06:00Z">
        <w:r w:rsidR="000B3A9E">
          <w:t>nd</w:t>
        </w:r>
      </w:ins>
      <w:r w:rsidR="0014148E">
        <w:t xml:space="preserve"> </w:t>
      </w:r>
      <w:del w:id="118" w:author="Stephen Prater" w:date="2015-08-19T11:07:00Z">
        <w:r w:rsidR="0014148E" w:rsidDel="000B3A9E">
          <w:delText>c</w:delText>
        </w:r>
        <w:r w:rsidR="00201424" w:rsidDel="000B3A9E">
          <w:delText xml:space="preserve">heck out the </w:delText>
        </w:r>
      </w:del>
      <w:r w:rsidR="00201424">
        <w:t>illustration</w:t>
      </w:r>
      <w:r w:rsidR="0014148E">
        <w:t>s. Also</w:t>
      </w:r>
      <w:ins w:id="119" w:author="Stephen Prater" w:date="2015-08-19T11:07:00Z">
        <w:r w:rsidR="000B3A9E">
          <w:t>,</w:t>
        </w:r>
      </w:ins>
      <w:r w:rsidR="0014148E">
        <w:t xml:space="preserve"> be sure to</w:t>
      </w:r>
      <w:r w:rsidR="00201424">
        <w:t xml:space="preserve"> read any vocabulary terms you find.</w:t>
      </w:r>
    </w:p>
    <w:p w:rsidR="000B3A9E" w:rsidRDefault="004A73F1" w:rsidP="004A73F1">
      <w:pPr>
        <w:ind w:left="360" w:firstLine="45"/>
        <w:pPrChange w:id="120" w:author="Stephen Prater" w:date="2015-08-19T15:14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21" w:author="Stephen Prater" w:date="2015-08-19T15:13:00Z">
        <w:r>
          <w:t xml:space="preserve">b.   </w:t>
        </w:r>
      </w:ins>
      <w:r w:rsidR="00201424">
        <w:t xml:space="preserve">When you’ve finished your initial </w:t>
      </w:r>
      <w:del w:id="122" w:author="Stephen Prater" w:date="2015-08-19T11:08:00Z">
        <w:r w:rsidR="00201424" w:rsidDel="000B3A9E">
          <w:delText>“</w:delText>
        </w:r>
      </w:del>
      <w:ins w:id="123" w:author="Stephen Prater" w:date="2015-08-19T11:08:00Z">
        <w:r w:rsidR="000B3A9E">
          <w:t>scan</w:t>
        </w:r>
      </w:ins>
      <w:del w:id="124" w:author="Stephen Prater" w:date="2015-08-19T11:08:00Z">
        <w:r w:rsidR="00201424" w:rsidDel="000B3A9E">
          <w:delText>page through</w:delText>
        </w:r>
      </w:del>
      <w:del w:id="125" w:author="Stephen Prater" w:date="2015-08-19T11:07:00Z">
        <w:r w:rsidR="00201424" w:rsidDel="000B3A9E">
          <w:delText>”</w:delText>
        </w:r>
      </w:del>
      <w:r w:rsidR="00201424">
        <w:t xml:space="preserve">, go back to the beginning and read in more detail. </w:t>
      </w:r>
      <w:r w:rsidR="0014148E">
        <w:t>Thi</w:t>
      </w:r>
      <w:ins w:id="126" w:author="Stephen Prater" w:date="2015-08-19T15:12:00Z">
        <w:r>
          <w:t xml:space="preserve">s </w:t>
        </w:r>
      </w:ins>
      <w:ins w:id="127" w:author="Stephen Prater" w:date="2015-08-19T15:13:00Z">
        <w:r>
          <w:t xml:space="preserve">       </w:t>
        </w:r>
      </w:ins>
      <w:del w:id="128" w:author="Stephen Prater" w:date="2015-08-19T15:11:00Z">
        <w:r w:rsidR="0014148E" w:rsidDel="004A73F1">
          <w:delText xml:space="preserve">s </w:delText>
        </w:r>
      </w:del>
      <w:r w:rsidR="0014148E">
        <w:t>time around, concentrate on understanding the core concepts. If you own the book and intend to keep it, you may want to take notes in the margins t</w:t>
      </w:r>
      <w:ins w:id="129" w:author="Stephen Prater" w:date="2015-08-19T11:08:00Z">
        <w:r w:rsidR="000B3A9E">
          <w:t>o</w:t>
        </w:r>
      </w:ins>
      <w:del w:id="130" w:author="Stephen Prater" w:date="2015-08-19T11:08:00Z">
        <w:r w:rsidR="0014148E" w:rsidDel="000B3A9E">
          <w:delText>hat</w:delText>
        </w:r>
      </w:del>
      <w:r w:rsidR="0014148E">
        <w:t xml:space="preserve"> help you remember the concepts and</w:t>
      </w:r>
      <w:ins w:id="131" w:author="Stephen Prater" w:date="2015-08-19T11:09:00Z">
        <w:r w:rsidR="000B3A9E">
          <w:t>,</w:t>
        </w:r>
      </w:ins>
      <w:r w:rsidR="0014148E">
        <w:t xml:space="preserve"> by all means</w:t>
      </w:r>
      <w:ins w:id="132" w:author="Stephen Prater" w:date="2015-08-19T11:09:00Z">
        <w:r w:rsidR="000B3A9E">
          <w:t>,</w:t>
        </w:r>
      </w:ins>
      <w:r w:rsidR="0014148E">
        <w:t xml:space="preserve"> take similar notes in your notebook. </w:t>
      </w:r>
    </w:p>
    <w:p w:rsidR="0014148E" w:rsidRDefault="004A73F1" w:rsidP="004A73F1">
      <w:pPr>
        <w:pPrChange w:id="133" w:author="Stephen Prater" w:date="2015-08-19T15:14:00Z">
          <w:pPr>
            <w:pStyle w:val="ListParagraph"/>
            <w:numPr>
              <w:numId w:val="1"/>
            </w:numPr>
            <w:ind w:hanging="360"/>
          </w:pPr>
        </w:pPrChange>
      </w:pPr>
      <w:ins w:id="134" w:author="Stephen Prater" w:date="2015-08-19T15:06:00Z">
        <w:r>
          <w:lastRenderedPageBreak/>
          <w:t xml:space="preserve">5.) </w:t>
        </w:r>
      </w:ins>
      <w:r w:rsidR="0014148E">
        <w:t xml:space="preserve">GET </w:t>
      </w:r>
      <w:ins w:id="135" w:author="Stephen Prater" w:date="2015-08-19T11:20:00Z">
        <w:r w:rsidR="008B771F">
          <w:t xml:space="preserve">AT LEAST </w:t>
        </w:r>
      </w:ins>
      <w:del w:id="136" w:author="Stephen Prater" w:date="2015-08-19T11:19:00Z">
        <w:r w:rsidR="0014148E" w:rsidDel="008B771F">
          <w:delText>7</w:delText>
        </w:r>
      </w:del>
      <w:ins w:id="137" w:author="Stephen Prater" w:date="2015-08-19T11:19:00Z">
        <w:r w:rsidR="008B771F">
          <w:t>SEVEN</w:t>
        </w:r>
      </w:ins>
      <w:r w:rsidR="0014148E">
        <w:t xml:space="preserve"> HOURS OF SLEEP EVERY DAY! We’ve heard all the excuses, “ Oh, I only need 3 hours a night</w:t>
      </w:r>
      <w:ins w:id="138" w:author="Stephen Prater" w:date="2015-08-19T11:11:00Z">
        <w:r w:rsidR="000B3A9E">
          <w:t>,</w:t>
        </w:r>
      </w:ins>
      <w:r w:rsidR="0014148E">
        <w:t>” or “Sleeping more than 5 hours a night just makes me groggy all day</w:t>
      </w:r>
      <w:ins w:id="139" w:author="Stephen Prater" w:date="2015-08-19T11:11:00Z">
        <w:r w:rsidR="000B3A9E">
          <w:t>.</w:t>
        </w:r>
      </w:ins>
      <w:r w:rsidR="0014148E">
        <w:t>”</w:t>
      </w:r>
      <w:del w:id="140" w:author="Stephen Prater" w:date="2015-08-19T11:11:00Z">
        <w:r w:rsidR="0014148E" w:rsidDel="000B3A9E">
          <w:delText>.</w:delText>
        </w:r>
      </w:del>
      <w:r w:rsidR="0014148E">
        <w:t xml:space="preserve"> Save it! We don’t </w:t>
      </w:r>
      <w:r w:rsidR="00FB7E75">
        <w:t>want to</w:t>
      </w:r>
      <w:r w:rsidR="0014148E">
        <w:t xml:space="preserve"> </w:t>
      </w:r>
      <w:r w:rsidR="00F9068C">
        <w:t>hear it. Just ask any Metro</w:t>
      </w:r>
      <w:r w:rsidR="0014148E">
        <w:t xml:space="preserve"> </w:t>
      </w:r>
      <w:ins w:id="141" w:author="Stephen Prater" w:date="2015-08-19T11:14:00Z">
        <w:r w:rsidR="0009397E">
          <w:t>p</w:t>
        </w:r>
      </w:ins>
      <w:del w:id="142" w:author="Stephen Prater" w:date="2015-08-19T11:14:00Z">
        <w:r w:rsidR="0014148E" w:rsidDel="0009397E">
          <w:delText>P</w:delText>
        </w:r>
      </w:del>
      <w:r w:rsidR="0014148E">
        <w:t>sychology professor and they’ll tell you that</w:t>
      </w:r>
      <w:ins w:id="143" w:author="Stephen Prater" w:date="2015-08-19T11:15:00Z">
        <w:r w:rsidR="0009397E">
          <w:t xml:space="preserve"> </w:t>
        </w:r>
        <w:r w:rsidR="0009397E" w:rsidRPr="0009397E">
          <w:t>you need your sleep</w:t>
        </w:r>
      </w:ins>
      <w:r w:rsidR="0014148E">
        <w:t xml:space="preserve"> to be the best student you can be</w:t>
      </w:r>
      <w:del w:id="144" w:author="Stephen Prater" w:date="2015-08-19T11:15:00Z">
        <w:r w:rsidR="0014148E" w:rsidDel="0009397E">
          <w:delText>,</w:delText>
        </w:r>
      </w:del>
      <w:del w:id="145" w:author="Stephen Prater" w:date="2015-08-19T11:14:00Z">
        <w:r w:rsidR="0014148E" w:rsidDel="0009397E">
          <w:delText xml:space="preserve"> you need your sleep</w:delText>
        </w:r>
      </w:del>
      <w:r w:rsidR="0014148E">
        <w:t>. Granted, every now and then, we all find ourselves in a jam that requires the</w:t>
      </w:r>
      <w:del w:id="146" w:author="Stephen Prater" w:date="2015-08-19T11:15:00Z">
        <w:r w:rsidR="0014148E" w:rsidDel="0009397E">
          <w:delText xml:space="preserve"> ever</w:delText>
        </w:r>
      </w:del>
      <w:r w:rsidR="0014148E">
        <w:t xml:space="preserve"> dreaded “all</w:t>
      </w:r>
      <w:ins w:id="147" w:author="Stephen Prater" w:date="2015-08-19T11:16:00Z">
        <w:r w:rsidR="0009397E">
          <w:t>-</w:t>
        </w:r>
      </w:ins>
      <w:del w:id="148" w:author="Stephen Prater" w:date="2015-08-19T11:16:00Z">
        <w:r w:rsidR="0014148E" w:rsidDel="0009397E">
          <w:delText xml:space="preserve"> </w:delText>
        </w:r>
      </w:del>
      <w:r w:rsidR="0014148E">
        <w:t>night</w:t>
      </w:r>
      <w:del w:id="149" w:author="Stephen Prater" w:date="2015-08-19T11:16:00Z">
        <w:r w:rsidR="0014148E" w:rsidDel="0009397E">
          <w:delText>-</w:delText>
        </w:r>
      </w:del>
      <w:r w:rsidR="0014148E">
        <w:t>er</w:t>
      </w:r>
      <w:ins w:id="150" w:author="Stephen Prater" w:date="2015-08-19T11:16:00Z">
        <w:r w:rsidR="0009397E">
          <w:t>,</w:t>
        </w:r>
      </w:ins>
      <w:r w:rsidR="0014148E">
        <w:t xml:space="preserve">” but </w:t>
      </w:r>
      <w:del w:id="151" w:author="Stephen Prater" w:date="2015-08-19T11:16:00Z">
        <w:r w:rsidR="0014148E" w:rsidDel="0009397E">
          <w:delText xml:space="preserve">generally speaking </w:delText>
        </w:r>
      </w:del>
      <w:r w:rsidR="0014148E">
        <w:t>you’re doing yourself a major disservice when you don’</w:t>
      </w:r>
      <w:r w:rsidR="00FB7E75">
        <w:t>t</w:t>
      </w:r>
      <w:ins w:id="152" w:author="Stephen Prater" w:date="2015-08-19T11:16:00Z">
        <w:r w:rsidR="0009397E">
          <w:t xml:space="preserve"> regularly</w:t>
        </w:r>
      </w:ins>
      <w:r w:rsidR="00FB7E75">
        <w:t xml:space="preserve"> make time to get </w:t>
      </w:r>
      <w:del w:id="153" w:author="Stephen Prater" w:date="2015-08-19T11:17:00Z">
        <w:r w:rsidR="00FB7E75" w:rsidDel="0009397E">
          <w:delText>a sufficient amount</w:delText>
        </w:r>
      </w:del>
      <w:ins w:id="154" w:author="Stephen Prater" w:date="2015-08-19T11:17:00Z">
        <w:r w:rsidR="0009397E">
          <w:t>enough</w:t>
        </w:r>
      </w:ins>
      <w:r w:rsidR="00FB7E75">
        <w:t xml:space="preserve"> of sleep. You may think you’re operating optimally</w:t>
      </w:r>
      <w:ins w:id="155" w:author="Stephen Prater" w:date="2015-08-19T11:17:00Z">
        <w:r w:rsidR="0009397E">
          <w:t>,</w:t>
        </w:r>
      </w:ins>
      <w:r w:rsidR="00FB7E75">
        <w:t xml:space="preserve"> but you aren’t. So do yourself a favor</w:t>
      </w:r>
      <w:ins w:id="156" w:author="Stephen Prater" w:date="2015-08-19T11:18:00Z">
        <w:r w:rsidR="0009397E">
          <w:t>,</w:t>
        </w:r>
      </w:ins>
      <w:r w:rsidR="00FB7E75">
        <w:t xml:space="preserve"> and get the sleep you </w:t>
      </w:r>
      <w:ins w:id="157" w:author="Stephen Prater" w:date="2015-08-19T11:17:00Z">
        <w:r w:rsidR="0009397E">
          <w:t>need</w:t>
        </w:r>
      </w:ins>
      <w:del w:id="158" w:author="Stephen Prater" w:date="2015-08-19T11:17:00Z">
        <w:r w:rsidR="00FB7E75" w:rsidDel="0009397E">
          <w:delText>deserve</w:delText>
        </w:r>
      </w:del>
      <w:r w:rsidR="00FB7E75">
        <w:t xml:space="preserve">. </w:t>
      </w:r>
    </w:p>
    <w:p w:rsidR="00FB7E75" w:rsidRDefault="000B3A9E" w:rsidP="004A73F1">
      <w:pPr>
        <w:pPrChange w:id="159" w:author="Stephen Prater" w:date="2015-08-19T15:14:00Z">
          <w:pPr/>
        </w:pPrChange>
      </w:pPr>
      <w:ins w:id="160" w:author="Stephen Prater" w:date="2015-08-19T11:03:00Z">
        <w:r>
          <w:t xml:space="preserve">   </w:t>
        </w:r>
      </w:ins>
      <w:r w:rsidR="00FB7E75">
        <w:t xml:space="preserve">Well, there you have it. Our top 5 study tips for </w:t>
      </w:r>
      <w:proofErr w:type="gramStart"/>
      <w:r w:rsidR="00FB7E75">
        <w:t>Fall</w:t>
      </w:r>
      <w:proofErr w:type="gramEnd"/>
      <w:r w:rsidR="00FB7E75">
        <w:t xml:space="preserve"> 2015. Just follow these suggestions and we guarantee your “A” at the end of the semester</w:t>
      </w:r>
      <w:ins w:id="161" w:author="Stephen Prater" w:date="2015-08-19T11:18:00Z">
        <w:r w:rsidR="0009397E">
          <w:t xml:space="preserve"> </w:t>
        </w:r>
      </w:ins>
      <w:r w:rsidR="00FB7E75">
        <w:t>… Just kidding. We can’t actually guarantee</w:t>
      </w:r>
      <w:del w:id="162" w:author="Stephen Prater" w:date="2015-08-19T11:19:00Z">
        <w:r w:rsidR="00FB7E75" w:rsidDel="0009397E">
          <w:delText xml:space="preserve"> you</w:delText>
        </w:r>
      </w:del>
      <w:r w:rsidR="00FB7E75">
        <w:t xml:space="preserve"> that</w:t>
      </w:r>
      <w:ins w:id="163" w:author="Stephen Prater" w:date="2015-08-19T11:19:00Z">
        <w:r w:rsidR="0009397E">
          <w:t>,</w:t>
        </w:r>
      </w:ins>
      <w:r w:rsidR="00FB7E75">
        <w:t xml:space="preserve"> but we hope these tips help and wish you a very successful semester. </w:t>
      </w:r>
      <w:del w:id="164" w:author="Stephen Prater" w:date="2015-08-19T11:18:00Z">
        <w:r w:rsidR="00FB7E75" w:rsidDel="0009397E">
          <w:delText xml:space="preserve">Good luck, God Speed, Break a leg… and any other timeless clichés you can think of. </w:delText>
        </w:r>
      </w:del>
    </w:p>
    <w:p w:rsidR="00201424" w:rsidRDefault="00201424" w:rsidP="004A73F1">
      <w:pPr>
        <w:pStyle w:val="ListParagraph"/>
        <w:pPrChange w:id="165" w:author="Stephen Prater" w:date="2015-08-19T15:14:00Z">
          <w:pPr>
            <w:pStyle w:val="ListParagraph"/>
          </w:pPr>
        </w:pPrChange>
      </w:pPr>
    </w:p>
    <w:sectPr w:rsidR="00201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D66DF"/>
    <w:multiLevelType w:val="hybridMultilevel"/>
    <w:tmpl w:val="D6A62A3C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95621"/>
    <w:multiLevelType w:val="hybridMultilevel"/>
    <w:tmpl w:val="B15A54A8"/>
    <w:lvl w:ilvl="0" w:tplc="3B18793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436CD17A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EA2FA1"/>
    <w:multiLevelType w:val="hybridMultilevel"/>
    <w:tmpl w:val="FFEA77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E7D5A"/>
    <w:multiLevelType w:val="hybridMultilevel"/>
    <w:tmpl w:val="771CD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C5327"/>
    <w:multiLevelType w:val="hybridMultilevel"/>
    <w:tmpl w:val="9236C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5F0A26"/>
    <w:multiLevelType w:val="hybridMultilevel"/>
    <w:tmpl w:val="F1E448DE"/>
    <w:lvl w:ilvl="0" w:tplc="80B2BD0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5F5AB9"/>
    <w:multiLevelType w:val="hybridMultilevel"/>
    <w:tmpl w:val="E284780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6C7A85"/>
    <w:multiLevelType w:val="hybridMultilevel"/>
    <w:tmpl w:val="084830F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6"/>
  </w:num>
  <w:num w:numId="8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ephen Prater">
    <w15:presenceInfo w15:providerId="AD" w15:userId="S-1-5-21-2833799043-3506655022-2481554295-693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022"/>
    <w:rsid w:val="0009397E"/>
    <w:rsid w:val="000B3A9E"/>
    <w:rsid w:val="0014148E"/>
    <w:rsid w:val="00182022"/>
    <w:rsid w:val="00201424"/>
    <w:rsid w:val="00241F6E"/>
    <w:rsid w:val="002C5EA3"/>
    <w:rsid w:val="002F4099"/>
    <w:rsid w:val="003D33ED"/>
    <w:rsid w:val="00407810"/>
    <w:rsid w:val="004A73F1"/>
    <w:rsid w:val="006F1CF0"/>
    <w:rsid w:val="008B771F"/>
    <w:rsid w:val="00F9068C"/>
    <w:rsid w:val="00FB7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E1194F-BB01-4D55-A412-5D3D005F7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099"/>
    <w:pPr>
      <w:ind w:left="720"/>
      <w:contextualSpacing/>
    </w:pPr>
  </w:style>
  <w:style w:type="character" w:customStyle="1" w:styleId="rpcq1">
    <w:name w:val="_rpc_q1"/>
    <w:basedOn w:val="DefaultParagraphFont"/>
    <w:rsid w:val="00F9068C"/>
  </w:style>
  <w:style w:type="paragraph" w:styleId="BalloonText">
    <w:name w:val="Balloon Text"/>
    <w:basedOn w:val="Normal"/>
    <w:link w:val="BalloonTextChar"/>
    <w:uiPriority w:val="99"/>
    <w:semiHidden/>
    <w:unhideWhenUsed/>
    <w:rsid w:val="000B3A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A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0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00232F-49D7-4A7E-8D50-E90BF018E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Danyale Green</dc:creator>
  <cp:keywords/>
  <dc:description/>
  <cp:lastModifiedBy>Stephen Prater</cp:lastModifiedBy>
  <cp:revision>2</cp:revision>
  <dcterms:created xsi:type="dcterms:W3CDTF">2015-08-19T20:15:00Z</dcterms:created>
  <dcterms:modified xsi:type="dcterms:W3CDTF">2015-08-19T20:15:00Z</dcterms:modified>
</cp:coreProperties>
</file>