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C18" w:rsidRPr="0064761B" w:rsidRDefault="00B235F3">
      <w:pPr>
        <w:pStyle w:val="BodyA"/>
        <w:widowControl w:val="0"/>
        <w:rPr>
          <w:rFonts w:ascii="Times New Roman" w:eastAsia="Times New Roman" w:hAnsi="Times New Roman" w:cs="Times New Roman"/>
        </w:rPr>
      </w:pPr>
      <w:del w:id="0" w:author="Stephen Prater" w:date="2015-08-19T14:17:00Z">
        <w:r w:rsidRPr="0064761B" w:rsidDel="00431E15">
          <w:rPr>
            <w:rFonts w:ascii="Times New Roman"/>
          </w:rPr>
          <w:delText>"</w:delText>
        </w:r>
      </w:del>
      <w:ins w:id="1" w:author="Stephen Prater" w:date="2015-08-19T15:03:00Z">
        <w:r w:rsidR="009D55E4">
          <w:rPr>
            <w:rFonts w:ascii="Times New Roman"/>
          </w:rPr>
          <w:t>Ten</w:t>
        </w:r>
      </w:ins>
      <w:del w:id="2" w:author="Stephen Prater" w:date="2015-08-19T15:03:00Z">
        <w:r w:rsidRPr="0064761B" w:rsidDel="009D55E4">
          <w:rPr>
            <w:rFonts w:ascii="Times New Roman"/>
          </w:rPr>
          <w:delText>10</w:delText>
        </w:r>
      </w:del>
      <w:r w:rsidRPr="0064761B">
        <w:rPr>
          <w:rFonts w:ascii="Times New Roman"/>
        </w:rPr>
        <w:t xml:space="preserve"> Ways to Guarantee </w:t>
      </w:r>
      <w:proofErr w:type="gramStart"/>
      <w:r w:rsidRPr="0064761B">
        <w:rPr>
          <w:rFonts w:ascii="Times New Roman"/>
        </w:rPr>
        <w:t>You'll</w:t>
      </w:r>
      <w:proofErr w:type="gramEnd"/>
      <w:r w:rsidRPr="0064761B">
        <w:rPr>
          <w:rFonts w:ascii="Times New Roman"/>
        </w:rPr>
        <w:t xml:space="preserve"> Be the Least Popular Student in Your Online Class</w:t>
      </w:r>
      <w:del w:id="3" w:author="Stephen Prater" w:date="2015-08-19T14:17:00Z">
        <w:r w:rsidRPr="0064761B" w:rsidDel="00431E15">
          <w:rPr>
            <w:rFonts w:ascii="Times New Roman"/>
          </w:rPr>
          <w:delText>"</w:delText>
        </w:r>
      </w:del>
    </w:p>
    <w:p w:rsidR="00714C18" w:rsidRPr="0064761B" w:rsidRDefault="00714C18">
      <w:pPr>
        <w:pStyle w:val="BodyA"/>
        <w:widowControl w:val="0"/>
        <w:rPr>
          <w:rFonts w:ascii="Times New Roman" w:eastAsia="Times New Roman" w:hAnsi="Times New Roman" w:cs="Times New Roman"/>
        </w:rPr>
      </w:pPr>
    </w:p>
    <w:p w:rsidR="00714C18" w:rsidRPr="0064761B" w:rsidRDefault="00B235F3">
      <w:pPr>
        <w:pStyle w:val="BodyA"/>
        <w:widowControl w:val="0"/>
        <w:rPr>
          <w:rFonts w:ascii="Times New Roman" w:eastAsia="Times New Roman" w:hAnsi="Times New Roman" w:cs="Times New Roman"/>
        </w:rPr>
      </w:pPr>
      <w:r w:rsidRPr="0064761B">
        <w:rPr>
          <w:rFonts w:ascii="Times New Roman"/>
        </w:rPr>
        <w:t>Michael McDonald</w:t>
      </w:r>
    </w:p>
    <w:p w:rsidR="00714C18" w:rsidRPr="0064761B" w:rsidRDefault="00B235F3">
      <w:pPr>
        <w:pStyle w:val="BodyA"/>
        <w:widowControl w:val="0"/>
        <w:rPr>
          <w:rFonts w:ascii="Times New Roman" w:eastAsia="Times New Roman" w:hAnsi="Times New Roman" w:cs="Times New Roman"/>
        </w:rPr>
      </w:pPr>
      <w:r w:rsidRPr="0064761B">
        <w:rPr>
          <w:rFonts w:ascii="Times New Roman"/>
        </w:rPr>
        <w:t>km1136co@metrostate.edu</w:t>
      </w:r>
    </w:p>
    <w:p w:rsidR="00714C18" w:rsidRPr="0064761B" w:rsidRDefault="00714C18">
      <w:pPr>
        <w:pStyle w:val="BodyA"/>
        <w:widowControl w:val="0"/>
        <w:jc w:val="center"/>
        <w:rPr>
          <w:rFonts w:ascii="Times New Roman" w:eastAsia="Times New Roman" w:hAnsi="Times New Roman" w:cs="Times New Roman"/>
        </w:rPr>
      </w:pPr>
    </w:p>
    <w:p w:rsidR="00714C18" w:rsidRPr="0064761B" w:rsidRDefault="00431E15">
      <w:pPr>
        <w:pStyle w:val="BodyA"/>
        <w:widowControl w:val="0"/>
        <w:rPr>
          <w:rFonts w:ascii="Times New Roman" w:eastAsia="Times New Roman" w:hAnsi="Times New Roman" w:cs="Times New Roman"/>
        </w:rPr>
      </w:pPr>
      <w:ins w:id="4" w:author="Stephen Prater" w:date="2015-08-19T14:17:00Z">
        <w:r w:rsidRPr="0064761B">
          <w:rPr>
            <w:rFonts w:ascii="Times New Roman"/>
          </w:rPr>
          <w:t xml:space="preserve">   </w:t>
        </w:r>
      </w:ins>
      <w:r w:rsidR="00B235F3" w:rsidRPr="0064761B">
        <w:rPr>
          <w:rFonts w:ascii="Times New Roman"/>
        </w:rPr>
        <w:t>Have you taken any online classes? Most Metropolitan State University students will have the pleasure of taking at least some of their degree's coursework online. In my own experience</w:t>
      </w:r>
      <w:ins w:id="5" w:author="Stephen Prater" w:date="2015-08-19T14:13:00Z">
        <w:r w:rsidRPr="0064761B">
          <w:rPr>
            <w:rFonts w:ascii="Times New Roman"/>
          </w:rPr>
          <w:t>,</w:t>
        </w:r>
      </w:ins>
      <w:r w:rsidR="00B235F3" w:rsidRPr="0064761B">
        <w:rPr>
          <w:rFonts w:ascii="Times New Roman"/>
        </w:rPr>
        <w:t xml:space="preserve"> I have found etiquette to be a prerequisite </w:t>
      </w:r>
      <w:ins w:id="6" w:author="Stephen Prater" w:date="2015-08-19T14:13:00Z">
        <w:r w:rsidRPr="0064761B">
          <w:rPr>
            <w:rFonts w:ascii="Times New Roman"/>
          </w:rPr>
          <w:t xml:space="preserve">that </w:t>
        </w:r>
      </w:ins>
      <w:r w:rsidR="00B235F3" w:rsidRPr="0064761B">
        <w:rPr>
          <w:rFonts w:ascii="Times New Roman"/>
        </w:rPr>
        <w:t>some students need serious remedial work in. Here are a few situations that left me questioning my classmates' grip on their virtual reality.</w:t>
      </w:r>
    </w:p>
    <w:p w:rsidR="00714C18" w:rsidRPr="0064761B" w:rsidRDefault="00714C18">
      <w:pPr>
        <w:pStyle w:val="BodyA"/>
        <w:widowControl w:val="0"/>
        <w:rPr>
          <w:rFonts w:ascii="Times New Roman" w:eastAsia="Times New Roman" w:hAnsi="Times New Roman" w:cs="Times New Roman"/>
        </w:rPr>
      </w:pPr>
    </w:p>
    <w:p w:rsidR="00714C18" w:rsidRPr="0064761B" w:rsidRDefault="00431E15">
      <w:pPr>
        <w:pStyle w:val="BodyA"/>
        <w:widowControl w:val="0"/>
        <w:rPr>
          <w:rFonts w:ascii="Times New Roman" w:eastAsia="Times New Roman" w:hAnsi="Times New Roman" w:cs="Times New Roman"/>
        </w:rPr>
      </w:pPr>
      <w:ins w:id="7" w:author="Stephen Prater" w:date="2015-08-19T14:17:00Z">
        <w:r w:rsidRPr="0064761B">
          <w:rPr>
            <w:rFonts w:ascii="Times New Roman"/>
          </w:rPr>
          <w:t xml:space="preserve">   </w:t>
        </w:r>
      </w:ins>
      <w:r w:rsidR="00B235F3" w:rsidRPr="0064761B">
        <w:rPr>
          <w:rFonts w:ascii="Times New Roman"/>
        </w:rPr>
        <w:t>Each week</w:t>
      </w:r>
      <w:ins w:id="8" w:author="Stephen Prater" w:date="2015-08-19T14:17:00Z">
        <w:r w:rsidRPr="0064761B">
          <w:rPr>
            <w:rFonts w:ascii="Times New Roman"/>
          </w:rPr>
          <w:t>,</w:t>
        </w:r>
      </w:ins>
      <w:r w:rsidR="00B235F3" w:rsidRPr="0064761B">
        <w:rPr>
          <w:rFonts w:ascii="Times New Roman"/>
        </w:rPr>
        <w:t xml:space="preserve"> your class discussion ends with the exact same classmate explaining his unparalleled understanding of that week's topic thanks to his "totally intense" life experiences. His first couple</w:t>
      </w:r>
      <w:ins w:id="9" w:author="Stephen Prater" w:date="2015-08-19T14:24:00Z">
        <w:r w:rsidR="00DE33DF" w:rsidRPr="0064761B">
          <w:rPr>
            <w:rFonts w:ascii="Times New Roman"/>
          </w:rPr>
          <w:t xml:space="preserve"> of</w:t>
        </w:r>
      </w:ins>
      <w:r w:rsidR="00B235F3" w:rsidRPr="0064761B">
        <w:rPr>
          <w:rFonts w:ascii="Times New Roman"/>
        </w:rPr>
        <w:t xml:space="preserve"> posts received a range of responses from seemingly sincere admiration to gushing jealousy. Nine weeks into the semester</w:t>
      </w:r>
      <w:ins w:id="10" w:author="Stephen Prater" w:date="2015-08-19T14:18:00Z">
        <w:r w:rsidRPr="0064761B">
          <w:rPr>
            <w:rFonts w:ascii="Times New Roman"/>
          </w:rPr>
          <w:t>,</w:t>
        </w:r>
      </w:ins>
      <w:r w:rsidR="00B235F3" w:rsidRPr="0064761B">
        <w:rPr>
          <w:rFonts w:ascii="Times New Roman"/>
        </w:rPr>
        <w:t xml:space="preserve"> his post marks the unofficial end of all further discussion as the class collectively closes their browsers.</w:t>
      </w:r>
    </w:p>
    <w:p w:rsidR="00714C18" w:rsidRPr="0064761B" w:rsidRDefault="00714C18">
      <w:pPr>
        <w:pStyle w:val="BodyA"/>
        <w:widowControl w:val="0"/>
        <w:rPr>
          <w:rFonts w:ascii="Times New Roman" w:eastAsia="Times New Roman" w:hAnsi="Times New Roman" w:cs="Times New Roman"/>
        </w:rPr>
      </w:pPr>
    </w:p>
    <w:p w:rsidR="00714C18" w:rsidRPr="0064761B" w:rsidRDefault="00431E15">
      <w:pPr>
        <w:pStyle w:val="BodyA"/>
        <w:widowControl w:val="0"/>
        <w:rPr>
          <w:rFonts w:ascii="Times New Roman" w:eastAsia="Times New Roman" w:hAnsi="Times New Roman" w:cs="Times New Roman"/>
        </w:rPr>
      </w:pPr>
      <w:ins w:id="11" w:author="Stephen Prater" w:date="2015-08-19T14:17:00Z">
        <w:r w:rsidRPr="0064761B">
          <w:rPr>
            <w:rFonts w:ascii="Times New Roman"/>
          </w:rPr>
          <w:t xml:space="preserve">   </w:t>
        </w:r>
      </w:ins>
      <w:r w:rsidR="00B235F3" w:rsidRPr="0064761B">
        <w:rPr>
          <w:rFonts w:ascii="Times New Roman"/>
        </w:rPr>
        <w:t>You're responsible for assembling and submitting your group's final project. With two weeks to go, you email your group a working schedule and casually mention your hope of being finished soon. Three hours before deadline you receive an email from the last member of your group to turn in her work. Copied to your professor, she says she's been keeping it real in the face of your constant nagging.</w:t>
      </w:r>
    </w:p>
    <w:p w:rsidR="00714C18" w:rsidRPr="0064761B" w:rsidRDefault="00714C18">
      <w:pPr>
        <w:pStyle w:val="BodyA"/>
        <w:widowControl w:val="0"/>
        <w:rPr>
          <w:rFonts w:ascii="Times New Roman" w:eastAsia="Times New Roman" w:hAnsi="Times New Roman" w:cs="Times New Roman"/>
        </w:rPr>
      </w:pPr>
    </w:p>
    <w:p w:rsidR="00714C18" w:rsidRPr="0064761B" w:rsidRDefault="00431E15">
      <w:pPr>
        <w:pStyle w:val="BodyA"/>
        <w:widowControl w:val="0"/>
        <w:rPr>
          <w:rFonts w:ascii="Times New Roman" w:eastAsia="Times New Roman" w:hAnsi="Times New Roman" w:cs="Times New Roman"/>
        </w:rPr>
      </w:pPr>
      <w:ins w:id="12" w:author="Stephen Prater" w:date="2015-08-19T14:17:00Z">
        <w:r w:rsidRPr="0064761B">
          <w:rPr>
            <w:rFonts w:ascii="Times New Roman"/>
          </w:rPr>
          <w:t xml:space="preserve">   </w:t>
        </w:r>
      </w:ins>
      <w:r w:rsidR="00B235F3" w:rsidRPr="0064761B">
        <w:rPr>
          <w:rFonts w:ascii="Times New Roman"/>
        </w:rPr>
        <w:t xml:space="preserve">The two other members of your team project are fighting via group email. They've each used the term </w:t>
      </w:r>
      <w:ins w:id="13" w:author="Stephen Prater" w:date="2015-08-19T14:15:00Z">
        <w:r w:rsidRPr="0064761B">
          <w:rPr>
            <w:rFonts w:ascii="Times New Roman"/>
          </w:rPr>
          <w:t>“</w:t>
        </w:r>
      </w:ins>
      <w:r w:rsidR="00B235F3" w:rsidRPr="0064761B">
        <w:rPr>
          <w:rFonts w:ascii="Times New Roman"/>
          <w:iCs/>
          <w:rPrChange w:id="14" w:author="Stephen Prater" w:date="2015-08-19T15:00:00Z">
            <w:rPr>
              <w:rFonts w:ascii="Times New Roman"/>
              <w:i/>
              <w:iCs/>
            </w:rPr>
          </w:rPrChange>
        </w:rPr>
        <w:t>deadweight</w:t>
      </w:r>
      <w:ins w:id="15" w:author="Stephen Prater" w:date="2015-08-19T14:15:00Z">
        <w:r w:rsidRPr="0064761B">
          <w:rPr>
            <w:rFonts w:ascii="Times New Roman"/>
            <w:iCs/>
          </w:rPr>
          <w:t>”</w:t>
        </w:r>
      </w:ins>
      <w:r w:rsidR="00B235F3" w:rsidRPr="0064761B">
        <w:rPr>
          <w:rFonts w:ascii="Times New Roman"/>
        </w:rPr>
        <w:t xml:space="preserve"> to describe the other and one has already threatened to notify your professor he can't possibly work with someone so disrespectful. The disagreement seems to stem from whom was slower to respond to the ice breaker message you sent </w:t>
      </w:r>
      <w:r w:rsidR="00B235F3" w:rsidRPr="0064761B">
        <w:rPr>
          <w:rFonts w:ascii="Times New Roman"/>
          <w:iCs/>
          <w:rPrChange w:id="16" w:author="Stephen Prater" w:date="2015-08-19T15:00:00Z">
            <w:rPr>
              <w:rFonts w:ascii="Times New Roman"/>
              <w:i/>
              <w:iCs/>
            </w:rPr>
          </w:rPrChange>
        </w:rPr>
        <w:t>an hour ago</w:t>
      </w:r>
      <w:r w:rsidR="00B235F3" w:rsidRPr="0064761B">
        <w:rPr>
          <w:rFonts w:ascii="Times New Roman"/>
        </w:rPr>
        <w:t>.</w:t>
      </w:r>
    </w:p>
    <w:p w:rsidR="00714C18" w:rsidRPr="0064761B" w:rsidRDefault="00714C18">
      <w:pPr>
        <w:pStyle w:val="BodyA"/>
        <w:widowControl w:val="0"/>
        <w:rPr>
          <w:rFonts w:ascii="Times New Roman" w:eastAsia="Times New Roman" w:hAnsi="Times New Roman" w:cs="Times New Roman"/>
        </w:rPr>
      </w:pPr>
    </w:p>
    <w:p w:rsidR="00714C18" w:rsidRPr="0064761B" w:rsidRDefault="00431E15">
      <w:pPr>
        <w:pStyle w:val="BodyA"/>
        <w:widowControl w:val="0"/>
        <w:rPr>
          <w:rFonts w:ascii="Times New Roman" w:eastAsia="Times New Roman" w:hAnsi="Times New Roman" w:cs="Times New Roman"/>
        </w:rPr>
      </w:pPr>
      <w:ins w:id="17" w:author="Stephen Prater" w:date="2015-08-19T14:17:00Z">
        <w:r w:rsidRPr="0064761B">
          <w:rPr>
            <w:rFonts w:ascii="Times New Roman"/>
          </w:rPr>
          <w:t xml:space="preserve">   </w:t>
        </w:r>
      </w:ins>
      <w:r w:rsidR="00B235F3" w:rsidRPr="0064761B">
        <w:rPr>
          <w:rFonts w:ascii="Times New Roman"/>
        </w:rPr>
        <w:t>The tropes and travails of online education can be avoided. Here are 10 ways to guarantee you'll be the least popular student in your online class.</w:t>
      </w:r>
    </w:p>
    <w:p w:rsidR="00714C18" w:rsidRPr="0064761B" w:rsidRDefault="00714C18">
      <w:pPr>
        <w:pStyle w:val="BodyA"/>
        <w:widowControl w:val="0"/>
        <w:rPr>
          <w:rFonts w:ascii="Times New Roman" w:eastAsia="Times New Roman" w:hAnsi="Times New Roman" w:cs="Times New Roman"/>
        </w:rPr>
      </w:pPr>
    </w:p>
    <w:p w:rsidR="00714C18" w:rsidRPr="0064761B" w:rsidRDefault="0064761B">
      <w:pPr>
        <w:pStyle w:val="BodyA"/>
        <w:widowControl w:val="0"/>
        <w:tabs>
          <w:tab w:val="left" w:pos="330"/>
          <w:tab w:val="left" w:pos="393"/>
        </w:tabs>
        <w:rPr>
          <w:rFonts w:ascii="Times New Roman" w:eastAsia="Times New Roman" w:hAnsi="Times New Roman" w:cs="Times New Roman"/>
        </w:rPr>
        <w:pPrChange w:id="18" w:author="Stephen Prater" w:date="2015-08-19T15:02:00Z">
          <w:pPr>
            <w:pStyle w:val="BodyA"/>
            <w:widowControl w:val="0"/>
            <w:numPr>
              <w:numId w:val="3"/>
            </w:numPr>
            <w:tabs>
              <w:tab w:val="num" w:pos="303"/>
              <w:tab w:val="left" w:pos="330"/>
              <w:tab w:val="left" w:pos="360"/>
              <w:tab w:val="left" w:pos="393"/>
            </w:tabs>
            <w:ind w:left="303" w:hanging="303"/>
          </w:pPr>
        </w:pPrChange>
      </w:pPr>
      <w:bookmarkStart w:id="19" w:name="_GoBack"/>
      <w:bookmarkEnd w:id="19"/>
      <w:ins w:id="20" w:author="Stephen Prater" w:date="2015-08-19T15:01:00Z">
        <w:r>
          <w:rPr>
            <w:rFonts w:ascii="Times New Roman"/>
            <w:bCs/>
          </w:rPr>
          <w:t xml:space="preserve">1.) </w:t>
        </w:r>
      </w:ins>
      <w:r w:rsidR="00B235F3" w:rsidRPr="0064761B">
        <w:rPr>
          <w:rFonts w:ascii="Times New Roman"/>
          <w:bCs/>
          <w:rPrChange w:id="21" w:author="Stephen Prater" w:date="2015-08-19T15:00:00Z">
            <w:rPr>
              <w:rFonts w:ascii="Times New Roman"/>
              <w:b/>
              <w:bCs/>
            </w:rPr>
          </w:rPrChange>
        </w:rPr>
        <w:t>Dominate your class discussions</w:t>
      </w:r>
      <w:r w:rsidR="00B235F3" w:rsidRPr="0064761B">
        <w:rPr>
          <w:rFonts w:ascii="Times New Roman"/>
        </w:rPr>
        <w:t>. Make sure your online classmates know you know what you know (and that you've known it longer than them). Every weekly discussion post is a chance to show that you've got it all figured out (and they don</w:t>
      </w:r>
      <w:r w:rsidR="00B235F3" w:rsidRPr="0064761B">
        <w:rPr>
          <w:rFonts w:hAnsi="Times New Roman"/>
        </w:rPr>
        <w:t>’</w:t>
      </w:r>
      <w:r w:rsidR="00B235F3" w:rsidRPr="0064761B">
        <w:rPr>
          <w:rFonts w:ascii="Times New Roman"/>
        </w:rPr>
        <w:t>t).</w:t>
      </w:r>
    </w:p>
    <w:p w:rsidR="00431E15" w:rsidRPr="0064761B" w:rsidRDefault="00431E15">
      <w:pPr>
        <w:pStyle w:val="BodyA"/>
        <w:widowControl w:val="0"/>
        <w:tabs>
          <w:tab w:val="left" w:pos="330"/>
          <w:tab w:val="left" w:pos="360"/>
          <w:tab w:val="left" w:pos="393"/>
        </w:tabs>
        <w:ind w:left="303"/>
        <w:rPr>
          <w:ins w:id="22" w:author="Stephen Prater" w:date="2015-08-19T14:23:00Z"/>
          <w:rFonts w:ascii="Times New Roman" w:eastAsia="Times New Roman" w:hAnsi="Times New Roman" w:cs="Times New Roman"/>
          <w:bCs/>
          <w:rPrChange w:id="23" w:author="Stephen Prater" w:date="2015-08-19T15:00:00Z">
            <w:rPr>
              <w:ins w:id="24" w:author="Stephen Prater" w:date="2015-08-19T14:23:00Z"/>
              <w:rFonts w:ascii="Times New Roman"/>
              <w:b/>
              <w:bCs/>
            </w:rPr>
          </w:rPrChange>
        </w:rPr>
        <w:pPrChange w:id="25" w:author="Stephen Prater" w:date="2015-08-19T15:02:00Z">
          <w:pPr>
            <w:pStyle w:val="BodyA"/>
            <w:widowControl w:val="0"/>
            <w:numPr>
              <w:numId w:val="6"/>
            </w:numPr>
            <w:tabs>
              <w:tab w:val="num" w:pos="303"/>
              <w:tab w:val="left" w:pos="330"/>
              <w:tab w:val="left" w:pos="360"/>
              <w:tab w:val="left" w:pos="393"/>
            </w:tabs>
            <w:ind w:left="303" w:hanging="303"/>
          </w:pPr>
        </w:pPrChange>
      </w:pPr>
    </w:p>
    <w:p w:rsidR="00714C18" w:rsidRPr="0064761B" w:rsidRDefault="0064761B">
      <w:pPr>
        <w:pStyle w:val="BodyA"/>
        <w:widowControl w:val="0"/>
        <w:tabs>
          <w:tab w:val="left" w:pos="330"/>
          <w:tab w:val="left" w:pos="393"/>
        </w:tabs>
        <w:rPr>
          <w:rFonts w:ascii="Times New Roman" w:eastAsia="Times New Roman" w:hAnsi="Times New Roman" w:cs="Times New Roman"/>
          <w:bCs/>
          <w:rPrChange w:id="26" w:author="Stephen Prater" w:date="2015-08-19T15:00:00Z">
            <w:rPr>
              <w:rFonts w:ascii="Times New Roman" w:eastAsia="Times New Roman" w:hAnsi="Times New Roman" w:cs="Times New Roman"/>
              <w:b/>
              <w:bCs/>
            </w:rPr>
          </w:rPrChange>
        </w:rPr>
        <w:pPrChange w:id="27" w:author="Stephen Prater" w:date="2015-08-19T15:02:00Z">
          <w:pPr>
            <w:pStyle w:val="BodyA"/>
            <w:widowControl w:val="0"/>
            <w:numPr>
              <w:numId w:val="6"/>
            </w:numPr>
            <w:tabs>
              <w:tab w:val="num" w:pos="303"/>
              <w:tab w:val="left" w:pos="330"/>
              <w:tab w:val="left" w:pos="360"/>
              <w:tab w:val="left" w:pos="393"/>
            </w:tabs>
            <w:ind w:left="303" w:hanging="303"/>
          </w:pPr>
        </w:pPrChange>
      </w:pPr>
      <w:ins w:id="28" w:author="Stephen Prater" w:date="2015-08-19T15:01:00Z">
        <w:r>
          <w:rPr>
            <w:rFonts w:ascii="Times New Roman"/>
            <w:bCs/>
          </w:rPr>
          <w:t xml:space="preserve">2.) </w:t>
        </w:r>
      </w:ins>
      <w:r w:rsidR="00B235F3" w:rsidRPr="0064761B">
        <w:rPr>
          <w:rFonts w:ascii="Times New Roman"/>
          <w:bCs/>
          <w:rPrChange w:id="29" w:author="Stephen Prater" w:date="2015-08-19T15:00:00Z">
            <w:rPr>
              <w:rFonts w:ascii="Times New Roman"/>
              <w:b/>
              <w:bCs/>
            </w:rPr>
          </w:rPrChange>
        </w:rPr>
        <w:t>Keep it real.</w:t>
      </w:r>
      <w:r w:rsidR="00B235F3" w:rsidRPr="0064761B">
        <w:rPr>
          <w:rFonts w:ascii="Times New Roman"/>
        </w:rPr>
        <w:t xml:space="preserve"> Online classes tend to get boring if everyone is the most polite version of themselves all the time. Let your personal politics be known. Don't shy away from disagreements or profanity. If your classmates are offended, that's their problem</w:t>
      </w:r>
      <w:r w:rsidR="00B235F3" w:rsidRPr="0064761B">
        <w:rPr>
          <w:rFonts w:hAnsi="Times New Roman"/>
        </w:rPr>
        <w:t>—</w:t>
      </w:r>
      <w:r w:rsidR="00B235F3" w:rsidRPr="0064761B">
        <w:rPr>
          <w:rFonts w:ascii="Times New Roman"/>
        </w:rPr>
        <w:t>you're the one who</w:t>
      </w:r>
      <w:r w:rsidR="00B235F3" w:rsidRPr="0064761B">
        <w:rPr>
          <w:rFonts w:hAnsi="Times New Roman"/>
        </w:rPr>
        <w:t>’</w:t>
      </w:r>
      <w:r w:rsidR="00B235F3" w:rsidRPr="0064761B">
        <w:rPr>
          <w:rFonts w:ascii="Times New Roman"/>
        </w:rPr>
        <w:t>s keeping it real.</w:t>
      </w:r>
    </w:p>
    <w:p w:rsidR="00431E15" w:rsidRPr="0064761B" w:rsidRDefault="00431E15">
      <w:pPr>
        <w:pStyle w:val="BodyA"/>
        <w:widowControl w:val="0"/>
        <w:tabs>
          <w:tab w:val="left" w:pos="330"/>
          <w:tab w:val="left" w:pos="360"/>
          <w:tab w:val="left" w:pos="393"/>
        </w:tabs>
        <w:ind w:left="303"/>
        <w:rPr>
          <w:ins w:id="30" w:author="Stephen Prater" w:date="2015-08-19T14:23:00Z"/>
          <w:rFonts w:ascii="Times New Roman" w:eastAsia="Times New Roman" w:hAnsi="Times New Roman" w:cs="Times New Roman"/>
          <w:rPrChange w:id="31" w:author="Stephen Prater" w:date="2015-08-19T15:00:00Z">
            <w:rPr>
              <w:ins w:id="32" w:author="Stephen Prater" w:date="2015-08-19T14:23:00Z"/>
              <w:rFonts w:ascii="Times New Roman"/>
              <w:b/>
              <w:bCs/>
            </w:rPr>
          </w:rPrChange>
        </w:rPr>
        <w:pPrChange w:id="33" w:author="Stephen Prater" w:date="2015-08-19T15:02:00Z">
          <w:pPr>
            <w:pStyle w:val="BodyA"/>
            <w:widowControl w:val="0"/>
            <w:numPr>
              <w:numId w:val="9"/>
            </w:numPr>
            <w:tabs>
              <w:tab w:val="num" w:pos="303"/>
              <w:tab w:val="left" w:pos="330"/>
              <w:tab w:val="left" w:pos="360"/>
              <w:tab w:val="left" w:pos="393"/>
            </w:tabs>
            <w:ind w:left="303" w:hanging="303"/>
          </w:pPr>
        </w:pPrChange>
      </w:pPr>
    </w:p>
    <w:p w:rsidR="00714C18" w:rsidRPr="0064761B" w:rsidRDefault="0064761B">
      <w:pPr>
        <w:pStyle w:val="BodyA"/>
        <w:widowControl w:val="0"/>
        <w:tabs>
          <w:tab w:val="left" w:pos="330"/>
          <w:tab w:val="left" w:pos="393"/>
        </w:tabs>
        <w:rPr>
          <w:rFonts w:ascii="Times New Roman" w:eastAsia="Times New Roman" w:hAnsi="Times New Roman" w:cs="Times New Roman"/>
        </w:rPr>
        <w:pPrChange w:id="34" w:author="Stephen Prater" w:date="2015-08-19T15:02:00Z">
          <w:pPr>
            <w:pStyle w:val="BodyA"/>
            <w:widowControl w:val="0"/>
            <w:numPr>
              <w:numId w:val="9"/>
            </w:numPr>
            <w:tabs>
              <w:tab w:val="num" w:pos="303"/>
              <w:tab w:val="left" w:pos="330"/>
              <w:tab w:val="left" w:pos="360"/>
              <w:tab w:val="left" w:pos="393"/>
            </w:tabs>
            <w:ind w:left="303" w:hanging="303"/>
          </w:pPr>
        </w:pPrChange>
      </w:pPr>
      <w:ins w:id="35" w:author="Stephen Prater" w:date="2015-08-19T15:01:00Z">
        <w:r>
          <w:rPr>
            <w:rFonts w:ascii="Times New Roman"/>
            <w:bCs/>
          </w:rPr>
          <w:t xml:space="preserve">3.) </w:t>
        </w:r>
      </w:ins>
      <w:r w:rsidR="00B235F3" w:rsidRPr="0064761B">
        <w:rPr>
          <w:rFonts w:ascii="Times New Roman"/>
          <w:bCs/>
          <w:rPrChange w:id="36" w:author="Stephen Prater" w:date="2015-08-19T15:00:00Z">
            <w:rPr>
              <w:rFonts w:ascii="Times New Roman"/>
              <w:b/>
              <w:bCs/>
            </w:rPr>
          </w:rPrChange>
        </w:rPr>
        <w:t>Remember to use sarcasm.</w:t>
      </w:r>
      <w:r w:rsidR="00B235F3" w:rsidRPr="0064761B">
        <w:rPr>
          <w:rFonts w:ascii="Times New Roman"/>
        </w:rPr>
        <w:t xml:space="preserve"> In an online setting, you really need to help people understand how funny and smart you are because nobody can see you smirking or hear you snickering online. (Puns and onomatopoeia</w:t>
      </w:r>
      <w:ins w:id="37" w:author="Stephen Prater" w:date="2015-08-19T14:24:00Z">
        <w:r w:rsidR="00DE33DF" w:rsidRPr="0064761B">
          <w:rPr>
            <w:rFonts w:ascii="Times New Roman"/>
          </w:rPr>
          <w:t xml:space="preserve"> are</w:t>
        </w:r>
      </w:ins>
      <w:del w:id="38" w:author="Stephen Prater" w:date="2015-08-19T14:24:00Z">
        <w:r w:rsidR="00B235F3" w:rsidRPr="0064761B" w:rsidDel="00DE33DF">
          <w:rPr>
            <w:rFonts w:ascii="Times New Roman"/>
          </w:rPr>
          <w:delText>,</w:delText>
        </w:r>
      </w:del>
      <w:r w:rsidR="00B235F3" w:rsidRPr="0064761B">
        <w:rPr>
          <w:rFonts w:ascii="Times New Roman"/>
        </w:rPr>
        <w:t xml:space="preserve"> encouraged.)</w:t>
      </w:r>
    </w:p>
    <w:p w:rsidR="00431E15" w:rsidRPr="0064761B" w:rsidRDefault="00431E15">
      <w:pPr>
        <w:pStyle w:val="BodyA"/>
        <w:widowControl w:val="0"/>
        <w:tabs>
          <w:tab w:val="left" w:pos="330"/>
          <w:tab w:val="left" w:pos="360"/>
          <w:tab w:val="left" w:pos="393"/>
        </w:tabs>
        <w:ind w:left="303"/>
        <w:rPr>
          <w:ins w:id="39" w:author="Stephen Prater" w:date="2015-08-19T14:23:00Z"/>
          <w:rFonts w:ascii="Times New Roman" w:eastAsia="Times New Roman" w:hAnsi="Times New Roman" w:cs="Times New Roman"/>
          <w:rPrChange w:id="40" w:author="Stephen Prater" w:date="2015-08-19T15:00:00Z">
            <w:rPr>
              <w:ins w:id="41" w:author="Stephen Prater" w:date="2015-08-19T14:23:00Z"/>
              <w:rFonts w:ascii="Times New Roman"/>
              <w:b/>
              <w:bCs/>
            </w:rPr>
          </w:rPrChange>
        </w:rPr>
        <w:pPrChange w:id="42" w:author="Stephen Prater" w:date="2015-08-19T15:02:00Z">
          <w:pPr>
            <w:pStyle w:val="BodyA"/>
            <w:widowControl w:val="0"/>
            <w:numPr>
              <w:numId w:val="9"/>
            </w:numPr>
            <w:tabs>
              <w:tab w:val="num" w:pos="303"/>
              <w:tab w:val="left" w:pos="330"/>
              <w:tab w:val="left" w:pos="360"/>
              <w:tab w:val="left" w:pos="393"/>
            </w:tabs>
            <w:ind w:left="303" w:hanging="303"/>
          </w:pPr>
        </w:pPrChange>
      </w:pPr>
    </w:p>
    <w:p w:rsidR="00714C18" w:rsidRPr="0064761B" w:rsidRDefault="0064761B">
      <w:pPr>
        <w:pStyle w:val="BodyA"/>
        <w:widowControl w:val="0"/>
        <w:tabs>
          <w:tab w:val="left" w:pos="330"/>
          <w:tab w:val="left" w:pos="393"/>
        </w:tabs>
        <w:rPr>
          <w:rFonts w:ascii="Times New Roman" w:eastAsia="Times New Roman" w:hAnsi="Times New Roman" w:cs="Times New Roman"/>
        </w:rPr>
        <w:pPrChange w:id="43" w:author="Stephen Prater" w:date="2015-08-19T15:02:00Z">
          <w:pPr>
            <w:pStyle w:val="BodyA"/>
            <w:widowControl w:val="0"/>
            <w:numPr>
              <w:numId w:val="9"/>
            </w:numPr>
            <w:tabs>
              <w:tab w:val="num" w:pos="303"/>
              <w:tab w:val="left" w:pos="330"/>
              <w:tab w:val="left" w:pos="360"/>
              <w:tab w:val="left" w:pos="393"/>
            </w:tabs>
            <w:ind w:left="303" w:hanging="303"/>
          </w:pPr>
        </w:pPrChange>
      </w:pPr>
      <w:ins w:id="44" w:author="Stephen Prater" w:date="2015-08-19T15:01:00Z">
        <w:r>
          <w:rPr>
            <w:rFonts w:ascii="Times New Roman"/>
            <w:bCs/>
          </w:rPr>
          <w:t xml:space="preserve">4.) </w:t>
        </w:r>
      </w:ins>
      <w:r w:rsidR="00B235F3" w:rsidRPr="0064761B">
        <w:rPr>
          <w:rFonts w:ascii="Times New Roman"/>
          <w:bCs/>
          <w:rPrChange w:id="45" w:author="Stephen Prater" w:date="2015-08-19T15:00:00Z">
            <w:rPr>
              <w:rFonts w:ascii="Times New Roman"/>
              <w:b/>
              <w:bCs/>
            </w:rPr>
          </w:rPrChange>
        </w:rPr>
        <w:t>ALL CAPS YOUR FEELINGS</w:t>
      </w:r>
      <w:r w:rsidR="00B235F3" w:rsidRPr="0064761B">
        <w:rPr>
          <w:rFonts w:ascii="Times New Roman"/>
        </w:rPr>
        <w:t>. Make sure your online classmates understand the depth of your emotions. You might think you're effectively communicating how stressed out you are about next week's project deadline and how helpful it would be if your group members finished their work faster, but you'd be amazed by the results you'd get just by capitalizing the same sentiments</w:t>
      </w:r>
      <w:r w:rsidR="00B235F3" w:rsidRPr="0064761B">
        <w:rPr>
          <w:rFonts w:hAnsi="Times New Roman"/>
        </w:rPr>
        <w:t>—</w:t>
      </w:r>
      <w:r w:rsidR="00B235F3" w:rsidRPr="0064761B">
        <w:rPr>
          <w:rFonts w:ascii="Times New Roman"/>
        </w:rPr>
        <w:t xml:space="preserve">how badly you REALLY, REALLY, REALLY NEED ALL FINAL DRAFTS RIGHT NOW!!!!!!! </w:t>
      </w:r>
    </w:p>
    <w:p w:rsidR="00431E15" w:rsidRPr="0064761B" w:rsidRDefault="00431E15">
      <w:pPr>
        <w:pStyle w:val="BodyA"/>
        <w:widowControl w:val="0"/>
        <w:tabs>
          <w:tab w:val="left" w:pos="330"/>
          <w:tab w:val="left" w:pos="360"/>
          <w:tab w:val="left" w:pos="393"/>
        </w:tabs>
        <w:ind w:left="303"/>
        <w:rPr>
          <w:ins w:id="46" w:author="Stephen Prater" w:date="2015-08-19T14:23:00Z"/>
          <w:rFonts w:ascii="Times New Roman" w:eastAsia="Times New Roman" w:hAnsi="Times New Roman" w:cs="Times New Roman"/>
          <w:bCs/>
          <w:rPrChange w:id="47" w:author="Stephen Prater" w:date="2015-08-19T15:00:00Z">
            <w:rPr>
              <w:ins w:id="48" w:author="Stephen Prater" w:date="2015-08-19T14:23:00Z"/>
              <w:rFonts w:ascii="Times New Roman"/>
              <w:b/>
              <w:bCs/>
            </w:rPr>
          </w:rPrChange>
        </w:rPr>
        <w:pPrChange w:id="49" w:author="Stephen Prater" w:date="2015-08-19T15:02:00Z">
          <w:pPr>
            <w:pStyle w:val="BodyA"/>
            <w:widowControl w:val="0"/>
            <w:numPr>
              <w:numId w:val="9"/>
            </w:numPr>
            <w:tabs>
              <w:tab w:val="num" w:pos="303"/>
              <w:tab w:val="left" w:pos="330"/>
              <w:tab w:val="left" w:pos="360"/>
              <w:tab w:val="left" w:pos="393"/>
            </w:tabs>
            <w:ind w:left="303" w:hanging="303"/>
          </w:pPr>
        </w:pPrChange>
      </w:pPr>
    </w:p>
    <w:p w:rsidR="00714C18" w:rsidRPr="0064761B" w:rsidRDefault="0064761B">
      <w:pPr>
        <w:pStyle w:val="BodyA"/>
        <w:widowControl w:val="0"/>
        <w:tabs>
          <w:tab w:val="left" w:pos="330"/>
          <w:tab w:val="left" w:pos="393"/>
        </w:tabs>
        <w:rPr>
          <w:rFonts w:ascii="Times New Roman" w:eastAsia="Times New Roman" w:hAnsi="Times New Roman" w:cs="Times New Roman"/>
          <w:bCs/>
          <w:rPrChange w:id="50" w:author="Stephen Prater" w:date="2015-08-19T15:00:00Z">
            <w:rPr>
              <w:rFonts w:ascii="Times New Roman" w:eastAsia="Times New Roman" w:hAnsi="Times New Roman" w:cs="Times New Roman"/>
              <w:b/>
              <w:bCs/>
            </w:rPr>
          </w:rPrChange>
        </w:rPr>
        <w:pPrChange w:id="51" w:author="Stephen Prater" w:date="2015-08-19T15:02:00Z">
          <w:pPr>
            <w:pStyle w:val="BodyA"/>
            <w:widowControl w:val="0"/>
            <w:numPr>
              <w:numId w:val="9"/>
            </w:numPr>
            <w:tabs>
              <w:tab w:val="num" w:pos="303"/>
              <w:tab w:val="left" w:pos="330"/>
              <w:tab w:val="left" w:pos="360"/>
              <w:tab w:val="left" w:pos="393"/>
            </w:tabs>
            <w:ind w:left="303" w:hanging="303"/>
          </w:pPr>
        </w:pPrChange>
      </w:pPr>
      <w:ins w:id="52" w:author="Stephen Prater" w:date="2015-08-19T15:01:00Z">
        <w:r>
          <w:rPr>
            <w:rFonts w:ascii="Times New Roman"/>
            <w:bCs/>
          </w:rPr>
          <w:t xml:space="preserve">5.) </w:t>
        </w:r>
      </w:ins>
      <w:r w:rsidR="00B235F3" w:rsidRPr="0064761B">
        <w:rPr>
          <w:rFonts w:ascii="Times New Roman"/>
          <w:bCs/>
          <w:rPrChange w:id="53" w:author="Stephen Prater" w:date="2015-08-19T15:00:00Z">
            <w:rPr>
              <w:rFonts w:ascii="Times New Roman"/>
              <w:b/>
              <w:bCs/>
            </w:rPr>
          </w:rPrChange>
        </w:rPr>
        <w:t xml:space="preserve">Buy class materials when you think it's necessary. </w:t>
      </w:r>
      <w:r w:rsidR="00B235F3" w:rsidRPr="0064761B">
        <w:rPr>
          <w:rFonts w:ascii="Times New Roman"/>
        </w:rPr>
        <w:t>Sure, the reading assignments have been coming in steadily for three weeks</w:t>
      </w:r>
      <w:r w:rsidR="00B235F3" w:rsidRPr="0064761B">
        <w:rPr>
          <w:rFonts w:hAnsi="Times New Roman"/>
        </w:rPr>
        <w:t>—</w:t>
      </w:r>
      <w:r w:rsidR="00B235F3" w:rsidRPr="0064761B">
        <w:rPr>
          <w:rFonts w:ascii="Times New Roman"/>
        </w:rPr>
        <w:t xml:space="preserve">but the exam isn't for two months and the paper is a group project. What are online classmates for? Let your classmates know you "totally skimmed" the reading, but you want their </w:t>
      </w:r>
      <w:r w:rsidR="00B235F3" w:rsidRPr="0064761B">
        <w:rPr>
          <w:rFonts w:ascii="Times New Roman"/>
        </w:rPr>
        <w:lastRenderedPageBreak/>
        <w:t>opinions on the big ideas. Buying textbooks is lame and expensive.</w:t>
      </w:r>
    </w:p>
    <w:p w:rsidR="00431E15" w:rsidRPr="0064761B" w:rsidRDefault="00431E15">
      <w:pPr>
        <w:pStyle w:val="BodyA"/>
        <w:widowControl w:val="0"/>
        <w:tabs>
          <w:tab w:val="left" w:pos="330"/>
          <w:tab w:val="left" w:pos="360"/>
          <w:tab w:val="left" w:pos="393"/>
        </w:tabs>
        <w:ind w:left="303"/>
        <w:rPr>
          <w:ins w:id="54" w:author="Stephen Prater" w:date="2015-08-19T14:23:00Z"/>
          <w:rFonts w:ascii="Times New Roman" w:eastAsia="Times New Roman" w:hAnsi="Times New Roman" w:cs="Times New Roman"/>
          <w:bCs/>
          <w:rPrChange w:id="55" w:author="Stephen Prater" w:date="2015-08-19T15:00:00Z">
            <w:rPr>
              <w:ins w:id="56" w:author="Stephen Prater" w:date="2015-08-19T14:23:00Z"/>
              <w:rFonts w:ascii="Times New Roman"/>
              <w:b/>
              <w:bCs/>
            </w:rPr>
          </w:rPrChange>
        </w:rPr>
        <w:pPrChange w:id="57" w:author="Stephen Prater" w:date="2015-08-19T15:02:00Z">
          <w:pPr>
            <w:pStyle w:val="BodyA"/>
            <w:widowControl w:val="0"/>
            <w:numPr>
              <w:numId w:val="9"/>
            </w:numPr>
            <w:tabs>
              <w:tab w:val="num" w:pos="303"/>
              <w:tab w:val="left" w:pos="330"/>
              <w:tab w:val="left" w:pos="360"/>
              <w:tab w:val="left" w:pos="393"/>
            </w:tabs>
            <w:ind w:left="303" w:hanging="303"/>
          </w:pPr>
        </w:pPrChange>
      </w:pPr>
    </w:p>
    <w:p w:rsidR="00714C18" w:rsidRPr="0064761B" w:rsidRDefault="0064761B">
      <w:pPr>
        <w:pStyle w:val="BodyA"/>
        <w:widowControl w:val="0"/>
        <w:tabs>
          <w:tab w:val="left" w:pos="330"/>
          <w:tab w:val="left" w:pos="393"/>
        </w:tabs>
        <w:rPr>
          <w:rFonts w:ascii="Times New Roman" w:eastAsia="Times New Roman" w:hAnsi="Times New Roman" w:cs="Times New Roman"/>
          <w:bCs/>
          <w:rPrChange w:id="58" w:author="Stephen Prater" w:date="2015-08-19T15:00:00Z">
            <w:rPr>
              <w:rFonts w:ascii="Times New Roman" w:eastAsia="Times New Roman" w:hAnsi="Times New Roman" w:cs="Times New Roman"/>
              <w:b/>
              <w:bCs/>
            </w:rPr>
          </w:rPrChange>
        </w:rPr>
        <w:pPrChange w:id="59" w:author="Stephen Prater" w:date="2015-08-19T15:02:00Z">
          <w:pPr>
            <w:pStyle w:val="BodyA"/>
            <w:widowControl w:val="0"/>
            <w:numPr>
              <w:numId w:val="9"/>
            </w:numPr>
            <w:tabs>
              <w:tab w:val="num" w:pos="303"/>
              <w:tab w:val="left" w:pos="330"/>
              <w:tab w:val="left" w:pos="360"/>
              <w:tab w:val="left" w:pos="393"/>
            </w:tabs>
            <w:ind w:left="303" w:hanging="303"/>
          </w:pPr>
        </w:pPrChange>
      </w:pPr>
      <w:ins w:id="60" w:author="Stephen Prater" w:date="2015-08-19T15:01:00Z">
        <w:r>
          <w:rPr>
            <w:rFonts w:ascii="Times New Roman"/>
            <w:bCs/>
          </w:rPr>
          <w:t xml:space="preserve">6.) </w:t>
        </w:r>
      </w:ins>
      <w:r w:rsidR="00B235F3" w:rsidRPr="0064761B">
        <w:rPr>
          <w:rFonts w:ascii="Times New Roman"/>
          <w:bCs/>
          <w:rPrChange w:id="61" w:author="Stephen Prater" w:date="2015-08-19T15:00:00Z">
            <w:rPr>
              <w:rFonts w:ascii="Times New Roman"/>
              <w:b/>
              <w:bCs/>
            </w:rPr>
          </w:rPrChange>
        </w:rPr>
        <w:t>Share your personal information.</w:t>
      </w:r>
      <w:r w:rsidR="00B235F3" w:rsidRPr="0064761B">
        <w:rPr>
          <w:rFonts w:ascii="Times New Roman"/>
        </w:rPr>
        <w:t xml:space="preserve"> Help give your online classmates a clearer picture of you. Sharing your family's recent health history, griping about your commute to work, or detailing just what exactly made your lunch so horrible can give a stranger a window into your daily life and lead to better understanding the intricacies that add up to make "you" so special.</w:t>
      </w:r>
    </w:p>
    <w:p w:rsidR="00431E15" w:rsidRPr="0064761B" w:rsidRDefault="00431E15">
      <w:pPr>
        <w:pStyle w:val="BodyA"/>
        <w:widowControl w:val="0"/>
        <w:tabs>
          <w:tab w:val="left" w:pos="330"/>
          <w:tab w:val="left" w:pos="360"/>
          <w:tab w:val="left" w:pos="393"/>
        </w:tabs>
        <w:ind w:left="303"/>
        <w:rPr>
          <w:ins w:id="62" w:author="Stephen Prater" w:date="2015-08-19T14:23:00Z"/>
          <w:rFonts w:ascii="Times New Roman" w:eastAsia="Times New Roman" w:hAnsi="Times New Roman" w:cs="Times New Roman"/>
          <w:bCs/>
          <w:rPrChange w:id="63" w:author="Stephen Prater" w:date="2015-08-19T15:00:00Z">
            <w:rPr>
              <w:ins w:id="64" w:author="Stephen Prater" w:date="2015-08-19T14:23:00Z"/>
              <w:rFonts w:ascii="Times New Roman"/>
              <w:b/>
              <w:bCs/>
            </w:rPr>
          </w:rPrChange>
        </w:rPr>
        <w:pPrChange w:id="65" w:author="Stephen Prater" w:date="2015-08-19T15:02:00Z">
          <w:pPr>
            <w:pStyle w:val="BodyA"/>
            <w:widowControl w:val="0"/>
            <w:numPr>
              <w:numId w:val="9"/>
            </w:numPr>
            <w:tabs>
              <w:tab w:val="num" w:pos="303"/>
              <w:tab w:val="left" w:pos="330"/>
              <w:tab w:val="left" w:pos="360"/>
              <w:tab w:val="left" w:pos="393"/>
            </w:tabs>
            <w:ind w:left="303" w:hanging="303"/>
          </w:pPr>
        </w:pPrChange>
      </w:pPr>
    </w:p>
    <w:p w:rsidR="00714C18" w:rsidRPr="0064761B" w:rsidRDefault="0064761B">
      <w:pPr>
        <w:pStyle w:val="BodyA"/>
        <w:widowControl w:val="0"/>
        <w:tabs>
          <w:tab w:val="left" w:pos="330"/>
          <w:tab w:val="left" w:pos="393"/>
        </w:tabs>
        <w:rPr>
          <w:rFonts w:ascii="Times New Roman" w:eastAsia="Times New Roman" w:hAnsi="Times New Roman" w:cs="Times New Roman"/>
          <w:bCs/>
          <w:rPrChange w:id="66" w:author="Stephen Prater" w:date="2015-08-19T15:00:00Z">
            <w:rPr>
              <w:rFonts w:ascii="Times New Roman" w:eastAsia="Times New Roman" w:hAnsi="Times New Roman" w:cs="Times New Roman"/>
              <w:b/>
              <w:bCs/>
            </w:rPr>
          </w:rPrChange>
        </w:rPr>
        <w:pPrChange w:id="67" w:author="Stephen Prater" w:date="2015-08-19T15:02:00Z">
          <w:pPr>
            <w:pStyle w:val="BodyA"/>
            <w:widowControl w:val="0"/>
            <w:numPr>
              <w:numId w:val="9"/>
            </w:numPr>
            <w:tabs>
              <w:tab w:val="num" w:pos="303"/>
              <w:tab w:val="left" w:pos="330"/>
              <w:tab w:val="left" w:pos="360"/>
              <w:tab w:val="left" w:pos="393"/>
            </w:tabs>
            <w:ind w:left="303" w:hanging="303"/>
          </w:pPr>
        </w:pPrChange>
      </w:pPr>
      <w:ins w:id="68" w:author="Stephen Prater" w:date="2015-08-19T15:01:00Z">
        <w:r>
          <w:rPr>
            <w:rFonts w:ascii="Times New Roman"/>
            <w:bCs/>
          </w:rPr>
          <w:t xml:space="preserve">7.) </w:t>
        </w:r>
      </w:ins>
      <w:r w:rsidR="00B235F3" w:rsidRPr="0064761B">
        <w:rPr>
          <w:rFonts w:ascii="Times New Roman"/>
          <w:bCs/>
          <w:rPrChange w:id="69" w:author="Stephen Prater" w:date="2015-08-19T15:00:00Z">
            <w:rPr>
              <w:rFonts w:ascii="Times New Roman"/>
              <w:b/>
              <w:bCs/>
            </w:rPr>
          </w:rPrChange>
        </w:rPr>
        <w:t xml:space="preserve">Let the dummies ask the questions. </w:t>
      </w:r>
      <w:r w:rsidR="00B235F3" w:rsidRPr="0064761B">
        <w:rPr>
          <w:rFonts w:ascii="Times New Roman"/>
        </w:rPr>
        <w:t>Is something in your course's syllabus misspelled or unclear? Let your classmates cry for help</w:t>
      </w:r>
      <w:r w:rsidR="00B235F3" w:rsidRPr="0064761B">
        <w:rPr>
          <w:rFonts w:hAnsi="Times New Roman"/>
        </w:rPr>
        <w:t>—</w:t>
      </w:r>
      <w:r w:rsidR="00B235F3" w:rsidRPr="0064761B">
        <w:rPr>
          <w:rFonts w:ascii="Times New Roman"/>
        </w:rPr>
        <w:t>clarification is for the weak. If you want to seem less intelligent and independent, go right ahead, but know you're annoying everybody else who "gets it."</w:t>
      </w:r>
    </w:p>
    <w:p w:rsidR="00431E15" w:rsidRPr="0064761B" w:rsidRDefault="00431E15">
      <w:pPr>
        <w:pStyle w:val="BodyA"/>
        <w:widowControl w:val="0"/>
        <w:tabs>
          <w:tab w:val="left" w:pos="330"/>
          <w:tab w:val="left" w:pos="360"/>
          <w:tab w:val="left" w:pos="393"/>
        </w:tabs>
        <w:ind w:left="303"/>
        <w:rPr>
          <w:ins w:id="70" w:author="Stephen Prater" w:date="2015-08-19T14:23:00Z"/>
          <w:rFonts w:ascii="Times New Roman" w:eastAsia="Times New Roman" w:hAnsi="Times New Roman" w:cs="Times New Roman"/>
          <w:bCs/>
          <w:rPrChange w:id="71" w:author="Stephen Prater" w:date="2015-08-19T15:00:00Z">
            <w:rPr>
              <w:ins w:id="72" w:author="Stephen Prater" w:date="2015-08-19T14:23:00Z"/>
              <w:rFonts w:ascii="Times New Roman"/>
              <w:b/>
              <w:bCs/>
            </w:rPr>
          </w:rPrChange>
        </w:rPr>
        <w:pPrChange w:id="73" w:author="Stephen Prater" w:date="2015-08-19T15:02:00Z">
          <w:pPr>
            <w:pStyle w:val="BodyA"/>
            <w:widowControl w:val="0"/>
            <w:numPr>
              <w:numId w:val="9"/>
            </w:numPr>
            <w:tabs>
              <w:tab w:val="num" w:pos="303"/>
              <w:tab w:val="left" w:pos="330"/>
              <w:tab w:val="left" w:pos="360"/>
              <w:tab w:val="left" w:pos="393"/>
            </w:tabs>
            <w:ind w:left="303" w:hanging="303"/>
          </w:pPr>
        </w:pPrChange>
      </w:pPr>
    </w:p>
    <w:p w:rsidR="00714C18" w:rsidRPr="0064761B" w:rsidRDefault="0064761B">
      <w:pPr>
        <w:pStyle w:val="BodyA"/>
        <w:widowControl w:val="0"/>
        <w:tabs>
          <w:tab w:val="left" w:pos="330"/>
          <w:tab w:val="left" w:pos="393"/>
        </w:tabs>
        <w:rPr>
          <w:rFonts w:ascii="Times New Roman" w:eastAsia="Times New Roman" w:hAnsi="Times New Roman" w:cs="Times New Roman"/>
          <w:bCs/>
          <w:rPrChange w:id="74" w:author="Stephen Prater" w:date="2015-08-19T15:00:00Z">
            <w:rPr>
              <w:rFonts w:ascii="Times New Roman" w:eastAsia="Times New Roman" w:hAnsi="Times New Roman" w:cs="Times New Roman"/>
              <w:b/>
              <w:bCs/>
            </w:rPr>
          </w:rPrChange>
        </w:rPr>
        <w:pPrChange w:id="75" w:author="Stephen Prater" w:date="2015-08-19T15:02:00Z">
          <w:pPr>
            <w:pStyle w:val="BodyA"/>
            <w:widowControl w:val="0"/>
            <w:numPr>
              <w:numId w:val="9"/>
            </w:numPr>
            <w:tabs>
              <w:tab w:val="num" w:pos="303"/>
              <w:tab w:val="left" w:pos="330"/>
              <w:tab w:val="left" w:pos="360"/>
              <w:tab w:val="left" w:pos="393"/>
            </w:tabs>
            <w:ind w:left="303" w:hanging="303"/>
          </w:pPr>
        </w:pPrChange>
      </w:pPr>
      <w:ins w:id="76" w:author="Stephen Prater" w:date="2015-08-19T15:01:00Z">
        <w:r>
          <w:rPr>
            <w:rFonts w:ascii="Times New Roman"/>
            <w:bCs/>
          </w:rPr>
          <w:t xml:space="preserve">8.) </w:t>
        </w:r>
      </w:ins>
      <w:r w:rsidR="00B235F3" w:rsidRPr="0064761B">
        <w:rPr>
          <w:rFonts w:ascii="Times New Roman"/>
          <w:bCs/>
          <w:rPrChange w:id="77" w:author="Stephen Prater" w:date="2015-08-19T15:00:00Z">
            <w:rPr>
              <w:rFonts w:ascii="Times New Roman"/>
              <w:b/>
              <w:bCs/>
            </w:rPr>
          </w:rPrChange>
        </w:rPr>
        <w:t>Quit the cheerleading before you start.</w:t>
      </w:r>
      <w:r w:rsidR="00B235F3" w:rsidRPr="0064761B">
        <w:rPr>
          <w:rFonts w:ascii="Times New Roman"/>
        </w:rPr>
        <w:t xml:space="preserve"> Encouragement is for sports and baby steps. Never say "</w:t>
      </w:r>
      <w:proofErr w:type="spellStart"/>
      <w:r w:rsidR="00B235F3" w:rsidRPr="0064761B">
        <w:rPr>
          <w:rFonts w:ascii="Times New Roman"/>
        </w:rPr>
        <w:t>attaboy</w:t>
      </w:r>
      <w:proofErr w:type="spellEnd"/>
      <w:r w:rsidR="00B235F3" w:rsidRPr="0064761B">
        <w:rPr>
          <w:rFonts w:ascii="Times New Roman"/>
        </w:rPr>
        <w:t>" or "great job" to an online classmate</w:t>
      </w:r>
      <w:r w:rsidR="00B235F3" w:rsidRPr="0064761B">
        <w:rPr>
          <w:rFonts w:hAnsi="Times New Roman"/>
        </w:rPr>
        <w:t>—</w:t>
      </w:r>
      <w:r w:rsidR="00B235F3" w:rsidRPr="0064761B">
        <w:rPr>
          <w:rFonts w:ascii="Times New Roman"/>
        </w:rPr>
        <w:t>you didn't just hit a home run and we're not in the locker room after the game. Motivational speeches are embarrassing for everyone.</w:t>
      </w:r>
    </w:p>
    <w:p w:rsidR="00431E15" w:rsidRPr="0064761B" w:rsidRDefault="00431E15">
      <w:pPr>
        <w:pStyle w:val="BodyA"/>
        <w:widowControl w:val="0"/>
        <w:tabs>
          <w:tab w:val="left" w:pos="330"/>
          <w:tab w:val="left" w:pos="360"/>
          <w:tab w:val="left" w:pos="393"/>
        </w:tabs>
        <w:ind w:left="303"/>
        <w:rPr>
          <w:ins w:id="78" w:author="Stephen Prater" w:date="2015-08-19T14:23:00Z"/>
          <w:rFonts w:ascii="Times New Roman" w:eastAsia="Times New Roman" w:hAnsi="Times New Roman" w:cs="Times New Roman"/>
          <w:bCs/>
          <w:rPrChange w:id="79" w:author="Stephen Prater" w:date="2015-08-19T15:00:00Z">
            <w:rPr>
              <w:ins w:id="80" w:author="Stephen Prater" w:date="2015-08-19T14:23:00Z"/>
              <w:rFonts w:ascii="Times New Roman"/>
              <w:b/>
              <w:bCs/>
            </w:rPr>
          </w:rPrChange>
        </w:rPr>
        <w:pPrChange w:id="81" w:author="Stephen Prater" w:date="2015-08-19T15:02:00Z">
          <w:pPr>
            <w:pStyle w:val="BodyA"/>
            <w:widowControl w:val="0"/>
            <w:numPr>
              <w:numId w:val="9"/>
            </w:numPr>
            <w:tabs>
              <w:tab w:val="num" w:pos="303"/>
              <w:tab w:val="left" w:pos="330"/>
              <w:tab w:val="left" w:pos="360"/>
              <w:tab w:val="left" w:pos="393"/>
            </w:tabs>
            <w:ind w:left="303" w:hanging="303"/>
          </w:pPr>
        </w:pPrChange>
      </w:pPr>
    </w:p>
    <w:p w:rsidR="00714C18" w:rsidRPr="0064761B" w:rsidRDefault="0064761B">
      <w:pPr>
        <w:pStyle w:val="BodyA"/>
        <w:widowControl w:val="0"/>
        <w:tabs>
          <w:tab w:val="left" w:pos="330"/>
          <w:tab w:val="left" w:pos="393"/>
        </w:tabs>
        <w:rPr>
          <w:rFonts w:ascii="Times New Roman" w:eastAsia="Times New Roman" w:hAnsi="Times New Roman" w:cs="Times New Roman"/>
          <w:bCs/>
          <w:rPrChange w:id="82" w:author="Stephen Prater" w:date="2015-08-19T15:00:00Z">
            <w:rPr>
              <w:rFonts w:ascii="Times New Roman" w:eastAsia="Times New Roman" w:hAnsi="Times New Roman" w:cs="Times New Roman"/>
              <w:b/>
              <w:bCs/>
            </w:rPr>
          </w:rPrChange>
        </w:rPr>
        <w:pPrChange w:id="83" w:author="Stephen Prater" w:date="2015-08-19T15:02:00Z">
          <w:pPr>
            <w:pStyle w:val="BodyA"/>
            <w:widowControl w:val="0"/>
            <w:numPr>
              <w:numId w:val="9"/>
            </w:numPr>
            <w:tabs>
              <w:tab w:val="num" w:pos="303"/>
              <w:tab w:val="left" w:pos="330"/>
              <w:tab w:val="left" w:pos="360"/>
              <w:tab w:val="left" w:pos="393"/>
            </w:tabs>
            <w:ind w:left="303" w:hanging="303"/>
          </w:pPr>
        </w:pPrChange>
      </w:pPr>
      <w:ins w:id="84" w:author="Stephen Prater" w:date="2015-08-19T15:01:00Z">
        <w:r>
          <w:rPr>
            <w:rFonts w:ascii="Times New Roman"/>
            <w:bCs/>
          </w:rPr>
          <w:t xml:space="preserve">9.) </w:t>
        </w:r>
      </w:ins>
      <w:r w:rsidR="00B235F3" w:rsidRPr="0064761B">
        <w:rPr>
          <w:rFonts w:ascii="Times New Roman"/>
          <w:bCs/>
          <w:rPrChange w:id="85" w:author="Stephen Prater" w:date="2015-08-19T15:00:00Z">
            <w:rPr>
              <w:rFonts w:ascii="Times New Roman"/>
              <w:b/>
              <w:bCs/>
            </w:rPr>
          </w:rPrChange>
        </w:rPr>
        <w:t>Respond to emails when you feel like it.</w:t>
      </w:r>
      <w:r w:rsidR="00B235F3" w:rsidRPr="0064761B">
        <w:rPr>
          <w:rFonts w:ascii="Times New Roman"/>
        </w:rPr>
        <w:t xml:space="preserve"> Your online classmates don't know how important you are or how stressful your life is. "Please confirm you received my email" is not a question, so don't worry about answering it. Your thoughts can be shared when you're ready to share them.</w:t>
      </w:r>
    </w:p>
    <w:p w:rsidR="00431E15" w:rsidRPr="0064761B" w:rsidRDefault="00431E15">
      <w:pPr>
        <w:pStyle w:val="BodyA"/>
        <w:widowControl w:val="0"/>
        <w:tabs>
          <w:tab w:val="left" w:pos="393"/>
        </w:tabs>
        <w:ind w:left="360"/>
        <w:rPr>
          <w:ins w:id="86" w:author="Stephen Prater" w:date="2015-08-19T14:23:00Z"/>
          <w:rFonts w:ascii="Times New Roman" w:eastAsia="Times New Roman" w:hAnsi="Times New Roman" w:cs="Times New Roman"/>
          <w:bCs/>
          <w:rPrChange w:id="87" w:author="Stephen Prater" w:date="2015-08-19T15:00:00Z">
            <w:rPr>
              <w:ins w:id="88" w:author="Stephen Prater" w:date="2015-08-19T14:23:00Z"/>
              <w:rFonts w:ascii="Times New Roman"/>
              <w:b/>
              <w:bCs/>
            </w:rPr>
          </w:rPrChange>
        </w:rPr>
        <w:pPrChange w:id="89" w:author="Stephen Prater" w:date="2015-08-19T15:02:00Z">
          <w:pPr>
            <w:pStyle w:val="BodyA"/>
            <w:widowControl w:val="0"/>
            <w:numPr>
              <w:numId w:val="12"/>
            </w:numPr>
            <w:tabs>
              <w:tab w:val="num" w:pos="360"/>
              <w:tab w:val="left" w:pos="393"/>
            </w:tabs>
            <w:ind w:left="360" w:hanging="360"/>
          </w:pPr>
        </w:pPrChange>
      </w:pPr>
    </w:p>
    <w:p w:rsidR="00714C18" w:rsidRPr="0064761B" w:rsidRDefault="0064761B">
      <w:pPr>
        <w:pStyle w:val="BodyA"/>
        <w:widowControl w:val="0"/>
        <w:tabs>
          <w:tab w:val="left" w:pos="393"/>
        </w:tabs>
        <w:rPr>
          <w:rFonts w:ascii="Times New Roman" w:eastAsia="Times New Roman" w:hAnsi="Times New Roman" w:cs="Times New Roman"/>
          <w:bCs/>
          <w:rPrChange w:id="90" w:author="Stephen Prater" w:date="2015-08-19T15:00:00Z">
            <w:rPr>
              <w:rFonts w:ascii="Times New Roman" w:eastAsia="Times New Roman" w:hAnsi="Times New Roman" w:cs="Times New Roman"/>
              <w:b/>
              <w:bCs/>
            </w:rPr>
          </w:rPrChange>
        </w:rPr>
        <w:pPrChange w:id="91" w:author="Stephen Prater" w:date="2015-08-19T15:02:00Z">
          <w:pPr>
            <w:pStyle w:val="BodyA"/>
            <w:widowControl w:val="0"/>
            <w:numPr>
              <w:numId w:val="12"/>
            </w:numPr>
            <w:tabs>
              <w:tab w:val="num" w:pos="360"/>
              <w:tab w:val="left" w:pos="393"/>
            </w:tabs>
            <w:ind w:left="360" w:hanging="360"/>
          </w:pPr>
        </w:pPrChange>
      </w:pPr>
      <w:ins w:id="92" w:author="Stephen Prater" w:date="2015-08-19T15:01:00Z">
        <w:r>
          <w:rPr>
            <w:rFonts w:ascii="Times New Roman"/>
            <w:bCs/>
          </w:rPr>
          <w:t xml:space="preserve">10.) </w:t>
        </w:r>
      </w:ins>
      <w:r w:rsidR="00B235F3" w:rsidRPr="0064761B">
        <w:rPr>
          <w:rFonts w:ascii="Times New Roman"/>
          <w:bCs/>
          <w:rPrChange w:id="93" w:author="Stephen Prater" w:date="2015-08-19T15:00:00Z">
            <w:rPr>
              <w:rFonts w:ascii="Times New Roman"/>
              <w:b/>
              <w:bCs/>
            </w:rPr>
          </w:rPrChange>
        </w:rPr>
        <w:t xml:space="preserve">Own your outdated tools. </w:t>
      </w:r>
      <w:r w:rsidR="00B235F3" w:rsidRPr="0064761B">
        <w:rPr>
          <w:rFonts w:ascii="Times New Roman"/>
        </w:rPr>
        <w:t>Why should you have to update your browser just because your course's D2L</w:t>
      </w:r>
      <w:ins w:id="94" w:author="Stephen Prater" w:date="2015-08-19T14:21:00Z">
        <w:r w:rsidR="00431E15" w:rsidRPr="0064761B">
          <w:rPr>
            <w:rFonts w:ascii="Times New Roman"/>
          </w:rPr>
          <w:t xml:space="preserve"> </w:t>
        </w:r>
        <w:proofErr w:type="spellStart"/>
        <w:r w:rsidR="00431E15" w:rsidRPr="0064761B">
          <w:rPr>
            <w:rFonts w:ascii="Times New Roman"/>
          </w:rPr>
          <w:t>Br</w:t>
        </w:r>
      </w:ins>
      <w:r w:rsidR="00B235F3" w:rsidRPr="0064761B">
        <w:rPr>
          <w:rFonts w:ascii="Times New Roman"/>
        </w:rPr>
        <w:t>ightspace</w:t>
      </w:r>
      <w:proofErr w:type="spellEnd"/>
      <w:r w:rsidR="00B235F3" w:rsidRPr="0064761B">
        <w:rPr>
          <w:rFonts w:ascii="Times New Roman"/>
        </w:rPr>
        <w:t xml:space="preserve"> discussion posts can only be fully accessed in the latest version of Firefox? Internet Explorer works best with your Hotmail account, and the </w:t>
      </w:r>
      <w:ins w:id="95" w:author="Stephen Prater" w:date="2015-08-19T14:22:00Z">
        <w:r w:rsidR="00431E15" w:rsidRPr="0064761B">
          <w:rPr>
            <w:rFonts w:ascii="Times New Roman"/>
          </w:rPr>
          <w:t>U</w:t>
        </w:r>
      </w:ins>
      <w:del w:id="96" w:author="Stephen Prater" w:date="2015-08-19T14:22:00Z">
        <w:r w:rsidR="00B235F3" w:rsidRPr="0064761B" w:rsidDel="00431E15">
          <w:rPr>
            <w:rFonts w:ascii="Times New Roman"/>
          </w:rPr>
          <w:delText>u</w:delText>
        </w:r>
      </w:del>
      <w:r w:rsidR="00B235F3" w:rsidRPr="0064761B">
        <w:rPr>
          <w:rFonts w:ascii="Times New Roman"/>
        </w:rPr>
        <w:t>niversity is just going to update the i</w:t>
      </w:r>
      <w:ins w:id="97" w:author="Stephen Prater" w:date="2015-08-19T14:22:00Z">
        <w:r w:rsidR="00431E15" w:rsidRPr="0064761B">
          <w:rPr>
            <w:rFonts w:ascii="Times New Roman"/>
          </w:rPr>
          <w:t>n</w:t>
        </w:r>
      </w:ins>
      <w:del w:id="98" w:author="Stephen Prater" w:date="2015-08-19T14:22:00Z">
        <w:r w:rsidR="00B235F3" w:rsidRPr="0064761B" w:rsidDel="00431E15">
          <w:rPr>
            <w:rFonts w:ascii="Times New Roman"/>
          </w:rPr>
          <w:delText>n</w:delText>
        </w:r>
      </w:del>
      <w:r w:rsidR="00B235F3" w:rsidRPr="0064761B">
        <w:rPr>
          <w:rFonts w:ascii="Times New Roman"/>
        </w:rPr>
        <w:t>te</w:t>
      </w:r>
      <w:ins w:id="99" w:author="Stephen Prater" w:date="2015-08-19T14:22:00Z">
        <w:r w:rsidR="00431E15" w:rsidRPr="0064761B">
          <w:rPr>
            <w:rFonts w:ascii="Times New Roman"/>
          </w:rPr>
          <w:t>r</w:t>
        </w:r>
      </w:ins>
      <w:del w:id="100" w:author="Stephen Prater" w:date="2015-08-19T14:22:00Z">
        <w:r w:rsidR="00B235F3" w:rsidRPr="0064761B" w:rsidDel="00431E15">
          <w:rPr>
            <w:rFonts w:ascii="Times New Roman"/>
          </w:rPr>
          <w:delText>r</w:delText>
        </w:r>
      </w:del>
      <w:r w:rsidR="00B235F3" w:rsidRPr="0064761B">
        <w:rPr>
          <w:rFonts w:ascii="Times New Roman"/>
        </w:rPr>
        <w:t>face again, anyway.</w:t>
      </w:r>
    </w:p>
    <w:sectPr w:rsidR="00714C18" w:rsidRPr="0064761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E2A" w:rsidRDefault="00A07E2A">
      <w:r>
        <w:separator/>
      </w:r>
    </w:p>
  </w:endnote>
  <w:endnote w:type="continuationSeparator" w:id="0">
    <w:p w:rsidR="00A07E2A" w:rsidRDefault="00A0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C18" w:rsidRDefault="00714C1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E2A" w:rsidRDefault="00A07E2A">
      <w:r>
        <w:separator/>
      </w:r>
    </w:p>
  </w:footnote>
  <w:footnote w:type="continuationSeparator" w:id="0">
    <w:p w:rsidR="00A07E2A" w:rsidRDefault="00A07E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C18" w:rsidRDefault="00714C1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63F72"/>
    <w:multiLevelType w:val="multilevel"/>
    <w:tmpl w:val="F6223354"/>
    <w:styleLink w:val="List31"/>
    <w:lvl w:ilvl="0">
      <w:start w:val="10"/>
      <w:numFmt w:val="decimal"/>
      <w:lvlText w:val="%1."/>
      <w:lvlJc w:val="left"/>
      <w:pPr>
        <w:tabs>
          <w:tab w:val="num" w:pos="360"/>
        </w:tabs>
        <w:ind w:left="360" w:hanging="360"/>
      </w:pPr>
      <w:rPr>
        <w:rFonts w:ascii="Times New Roman" w:eastAsia="Times New Roman" w:hAnsi="Times New Roman" w:cs="Times New Roman"/>
        <w:b/>
        <w:bCs/>
        <w:position w:val="0"/>
      </w:rPr>
    </w:lvl>
    <w:lvl w:ilvl="1">
      <w:start w:val="1"/>
      <w:numFmt w:val="decimal"/>
      <w:lvlText w:val="%2."/>
      <w:lvlJc w:val="left"/>
      <w:pPr>
        <w:tabs>
          <w:tab w:val="num" w:pos="107"/>
        </w:tabs>
      </w:pPr>
      <w:rPr>
        <w:rFonts w:ascii="Times New Roman" w:eastAsia="Times New Roman" w:hAnsi="Times New Roman" w:cs="Times New Roman"/>
        <w:b/>
        <w:bCs/>
        <w:position w:val="0"/>
      </w:rPr>
    </w:lvl>
    <w:lvl w:ilvl="2">
      <w:start w:val="1"/>
      <w:numFmt w:val="decimal"/>
      <w:lvlText w:val="%3."/>
      <w:lvlJc w:val="left"/>
      <w:pPr>
        <w:tabs>
          <w:tab w:val="num" w:pos="107"/>
        </w:tabs>
      </w:pPr>
      <w:rPr>
        <w:rFonts w:ascii="Times New Roman" w:eastAsia="Times New Roman" w:hAnsi="Times New Roman" w:cs="Times New Roman"/>
        <w:b/>
        <w:bCs/>
        <w:position w:val="0"/>
      </w:rPr>
    </w:lvl>
    <w:lvl w:ilvl="3">
      <w:start w:val="1"/>
      <w:numFmt w:val="decimal"/>
      <w:lvlText w:val="%4."/>
      <w:lvlJc w:val="left"/>
      <w:pPr>
        <w:tabs>
          <w:tab w:val="num" w:pos="107"/>
        </w:tabs>
      </w:pPr>
      <w:rPr>
        <w:rFonts w:ascii="Times New Roman" w:eastAsia="Times New Roman" w:hAnsi="Times New Roman" w:cs="Times New Roman"/>
        <w:b/>
        <w:bCs/>
        <w:position w:val="0"/>
      </w:rPr>
    </w:lvl>
    <w:lvl w:ilvl="4">
      <w:start w:val="1"/>
      <w:numFmt w:val="decimal"/>
      <w:lvlText w:val="%5."/>
      <w:lvlJc w:val="left"/>
      <w:pPr>
        <w:tabs>
          <w:tab w:val="num" w:pos="107"/>
        </w:tabs>
      </w:pPr>
      <w:rPr>
        <w:rFonts w:ascii="Times New Roman" w:eastAsia="Times New Roman" w:hAnsi="Times New Roman" w:cs="Times New Roman"/>
        <w:b/>
        <w:bCs/>
        <w:position w:val="0"/>
      </w:rPr>
    </w:lvl>
    <w:lvl w:ilvl="5">
      <w:start w:val="1"/>
      <w:numFmt w:val="decimal"/>
      <w:lvlText w:val="%6."/>
      <w:lvlJc w:val="left"/>
      <w:pPr>
        <w:tabs>
          <w:tab w:val="num" w:pos="107"/>
        </w:tabs>
      </w:pPr>
      <w:rPr>
        <w:rFonts w:ascii="Times New Roman" w:eastAsia="Times New Roman" w:hAnsi="Times New Roman" w:cs="Times New Roman"/>
        <w:b/>
        <w:bCs/>
        <w:position w:val="0"/>
      </w:rPr>
    </w:lvl>
    <w:lvl w:ilvl="6">
      <w:start w:val="1"/>
      <w:numFmt w:val="decimal"/>
      <w:lvlText w:val="%7."/>
      <w:lvlJc w:val="left"/>
      <w:pPr>
        <w:tabs>
          <w:tab w:val="num" w:pos="107"/>
        </w:tabs>
      </w:pPr>
      <w:rPr>
        <w:rFonts w:ascii="Times New Roman" w:eastAsia="Times New Roman" w:hAnsi="Times New Roman" w:cs="Times New Roman"/>
        <w:b/>
        <w:bCs/>
        <w:position w:val="0"/>
      </w:rPr>
    </w:lvl>
    <w:lvl w:ilvl="7">
      <w:start w:val="1"/>
      <w:numFmt w:val="decimal"/>
      <w:lvlText w:val="%8."/>
      <w:lvlJc w:val="left"/>
      <w:pPr>
        <w:tabs>
          <w:tab w:val="num" w:pos="107"/>
        </w:tabs>
      </w:pPr>
      <w:rPr>
        <w:rFonts w:ascii="Times New Roman" w:eastAsia="Times New Roman" w:hAnsi="Times New Roman" w:cs="Times New Roman"/>
        <w:b/>
        <w:bCs/>
        <w:position w:val="0"/>
      </w:rPr>
    </w:lvl>
    <w:lvl w:ilvl="8">
      <w:start w:val="1"/>
      <w:numFmt w:val="decimal"/>
      <w:lvlText w:val="%9."/>
      <w:lvlJc w:val="left"/>
      <w:pPr>
        <w:tabs>
          <w:tab w:val="num" w:pos="107"/>
        </w:tabs>
      </w:pPr>
      <w:rPr>
        <w:rFonts w:ascii="Times New Roman" w:eastAsia="Times New Roman" w:hAnsi="Times New Roman" w:cs="Times New Roman"/>
        <w:b/>
        <w:bCs/>
        <w:position w:val="0"/>
      </w:rPr>
    </w:lvl>
  </w:abstractNum>
  <w:abstractNum w:abstractNumId="1" w15:restartNumberingAfterBreak="0">
    <w:nsid w:val="18F054A1"/>
    <w:multiLevelType w:val="multilevel"/>
    <w:tmpl w:val="F022E1F4"/>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 w15:restartNumberingAfterBreak="0">
    <w:nsid w:val="20D538D2"/>
    <w:multiLevelType w:val="multilevel"/>
    <w:tmpl w:val="5D3EAA78"/>
    <w:styleLink w:val="List0"/>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3" w15:restartNumberingAfterBreak="0">
    <w:nsid w:val="278D0273"/>
    <w:multiLevelType w:val="multilevel"/>
    <w:tmpl w:val="6D4EE222"/>
    <w:lvl w:ilvl="0">
      <w:start w:val="1"/>
      <w:numFmt w:val="decimal"/>
      <w:lvlText w:val="%1."/>
      <w:lvlJc w:val="left"/>
      <w:pPr>
        <w:tabs>
          <w:tab w:val="num" w:pos="303"/>
        </w:tabs>
        <w:ind w:left="303" w:hanging="303"/>
      </w:pPr>
      <w:rPr>
        <w:rFonts w:ascii="Times New Roman" w:eastAsia="Times New Roman" w:hAnsi="Times New Roman" w:cs="Times New Roman"/>
        <w:b/>
        <w:bCs/>
        <w:position w:val="0"/>
      </w:rPr>
    </w:lvl>
    <w:lvl w:ilvl="1">
      <w:start w:val="1"/>
      <w:numFmt w:val="decimal"/>
      <w:lvlText w:val="%2."/>
      <w:lvlJc w:val="left"/>
      <w:pPr>
        <w:tabs>
          <w:tab w:val="num" w:pos="107"/>
        </w:tabs>
      </w:pPr>
      <w:rPr>
        <w:rFonts w:ascii="Times New Roman" w:eastAsia="Times New Roman" w:hAnsi="Times New Roman" w:cs="Times New Roman"/>
        <w:b/>
        <w:bCs/>
        <w:position w:val="0"/>
      </w:rPr>
    </w:lvl>
    <w:lvl w:ilvl="2">
      <w:start w:val="1"/>
      <w:numFmt w:val="decimal"/>
      <w:lvlText w:val="%3."/>
      <w:lvlJc w:val="left"/>
      <w:pPr>
        <w:tabs>
          <w:tab w:val="num" w:pos="107"/>
        </w:tabs>
      </w:pPr>
      <w:rPr>
        <w:rFonts w:ascii="Times New Roman" w:eastAsia="Times New Roman" w:hAnsi="Times New Roman" w:cs="Times New Roman"/>
        <w:b/>
        <w:bCs/>
        <w:position w:val="0"/>
      </w:rPr>
    </w:lvl>
    <w:lvl w:ilvl="3">
      <w:start w:val="1"/>
      <w:numFmt w:val="decimal"/>
      <w:lvlText w:val="%4."/>
      <w:lvlJc w:val="left"/>
      <w:pPr>
        <w:tabs>
          <w:tab w:val="num" w:pos="107"/>
        </w:tabs>
      </w:pPr>
      <w:rPr>
        <w:rFonts w:ascii="Times New Roman" w:eastAsia="Times New Roman" w:hAnsi="Times New Roman" w:cs="Times New Roman"/>
        <w:b/>
        <w:bCs/>
        <w:position w:val="0"/>
      </w:rPr>
    </w:lvl>
    <w:lvl w:ilvl="4">
      <w:start w:val="1"/>
      <w:numFmt w:val="decimal"/>
      <w:lvlText w:val="%5."/>
      <w:lvlJc w:val="left"/>
      <w:pPr>
        <w:tabs>
          <w:tab w:val="num" w:pos="107"/>
        </w:tabs>
      </w:pPr>
      <w:rPr>
        <w:rFonts w:ascii="Times New Roman" w:eastAsia="Times New Roman" w:hAnsi="Times New Roman" w:cs="Times New Roman"/>
        <w:b/>
        <w:bCs/>
        <w:position w:val="0"/>
      </w:rPr>
    </w:lvl>
    <w:lvl w:ilvl="5">
      <w:start w:val="1"/>
      <w:numFmt w:val="decimal"/>
      <w:lvlText w:val="%6."/>
      <w:lvlJc w:val="left"/>
      <w:pPr>
        <w:tabs>
          <w:tab w:val="num" w:pos="107"/>
        </w:tabs>
      </w:pPr>
      <w:rPr>
        <w:rFonts w:ascii="Times New Roman" w:eastAsia="Times New Roman" w:hAnsi="Times New Roman" w:cs="Times New Roman"/>
        <w:b/>
        <w:bCs/>
        <w:position w:val="0"/>
      </w:rPr>
    </w:lvl>
    <w:lvl w:ilvl="6">
      <w:start w:val="1"/>
      <w:numFmt w:val="decimal"/>
      <w:lvlText w:val="%7."/>
      <w:lvlJc w:val="left"/>
      <w:pPr>
        <w:tabs>
          <w:tab w:val="num" w:pos="107"/>
        </w:tabs>
      </w:pPr>
      <w:rPr>
        <w:rFonts w:ascii="Times New Roman" w:eastAsia="Times New Roman" w:hAnsi="Times New Roman" w:cs="Times New Roman"/>
        <w:b/>
        <w:bCs/>
        <w:position w:val="0"/>
      </w:rPr>
    </w:lvl>
    <w:lvl w:ilvl="7">
      <w:start w:val="1"/>
      <w:numFmt w:val="decimal"/>
      <w:lvlText w:val="%8."/>
      <w:lvlJc w:val="left"/>
      <w:pPr>
        <w:tabs>
          <w:tab w:val="num" w:pos="107"/>
        </w:tabs>
      </w:pPr>
      <w:rPr>
        <w:rFonts w:ascii="Times New Roman" w:eastAsia="Times New Roman" w:hAnsi="Times New Roman" w:cs="Times New Roman"/>
        <w:b/>
        <w:bCs/>
        <w:position w:val="0"/>
      </w:rPr>
    </w:lvl>
    <w:lvl w:ilvl="8">
      <w:start w:val="1"/>
      <w:numFmt w:val="decimal"/>
      <w:lvlText w:val="%9."/>
      <w:lvlJc w:val="left"/>
      <w:pPr>
        <w:tabs>
          <w:tab w:val="num" w:pos="107"/>
        </w:tabs>
      </w:pPr>
      <w:rPr>
        <w:rFonts w:ascii="Times New Roman" w:eastAsia="Times New Roman" w:hAnsi="Times New Roman" w:cs="Times New Roman"/>
        <w:b/>
        <w:bCs/>
        <w:position w:val="0"/>
      </w:rPr>
    </w:lvl>
  </w:abstractNum>
  <w:abstractNum w:abstractNumId="4" w15:restartNumberingAfterBreak="0">
    <w:nsid w:val="33772C7B"/>
    <w:multiLevelType w:val="multilevel"/>
    <w:tmpl w:val="2F6239E4"/>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2."/>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3."/>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5."/>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6."/>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8."/>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9."/>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15:restartNumberingAfterBreak="0">
    <w:nsid w:val="42015D82"/>
    <w:multiLevelType w:val="multilevel"/>
    <w:tmpl w:val="145462CA"/>
    <w:lvl w:ilvl="0">
      <w:start w:val="1"/>
      <w:numFmt w:val="decimal"/>
      <w:lvlText w:val="%1."/>
      <w:lvlJc w:val="left"/>
      <w:pPr>
        <w:tabs>
          <w:tab w:val="num" w:pos="360"/>
        </w:tabs>
        <w:ind w:left="360" w:hanging="360"/>
      </w:pPr>
      <w:rPr>
        <w:rFonts w:ascii="Times New Roman" w:eastAsia="Times New Roman" w:hAnsi="Times New Roman" w:cs="Times New Roman"/>
        <w:b/>
        <w:bCs/>
        <w:position w:val="0"/>
      </w:rPr>
    </w:lvl>
    <w:lvl w:ilvl="1">
      <w:start w:val="1"/>
      <w:numFmt w:val="decimal"/>
      <w:lvlText w:val="%2."/>
      <w:lvlJc w:val="left"/>
      <w:pPr>
        <w:tabs>
          <w:tab w:val="num" w:pos="107"/>
        </w:tabs>
      </w:pPr>
      <w:rPr>
        <w:rFonts w:ascii="Times New Roman" w:eastAsia="Times New Roman" w:hAnsi="Times New Roman" w:cs="Times New Roman"/>
        <w:b/>
        <w:bCs/>
        <w:position w:val="0"/>
      </w:rPr>
    </w:lvl>
    <w:lvl w:ilvl="2">
      <w:start w:val="1"/>
      <w:numFmt w:val="decimal"/>
      <w:lvlText w:val="%3."/>
      <w:lvlJc w:val="left"/>
      <w:pPr>
        <w:tabs>
          <w:tab w:val="num" w:pos="107"/>
        </w:tabs>
      </w:pPr>
      <w:rPr>
        <w:rFonts w:ascii="Times New Roman" w:eastAsia="Times New Roman" w:hAnsi="Times New Roman" w:cs="Times New Roman"/>
        <w:b/>
        <w:bCs/>
        <w:position w:val="0"/>
      </w:rPr>
    </w:lvl>
    <w:lvl w:ilvl="3">
      <w:start w:val="1"/>
      <w:numFmt w:val="decimal"/>
      <w:lvlText w:val="%4."/>
      <w:lvlJc w:val="left"/>
      <w:pPr>
        <w:tabs>
          <w:tab w:val="num" w:pos="107"/>
        </w:tabs>
      </w:pPr>
      <w:rPr>
        <w:rFonts w:ascii="Times New Roman" w:eastAsia="Times New Roman" w:hAnsi="Times New Roman" w:cs="Times New Roman"/>
        <w:b/>
        <w:bCs/>
        <w:position w:val="0"/>
      </w:rPr>
    </w:lvl>
    <w:lvl w:ilvl="4">
      <w:start w:val="1"/>
      <w:numFmt w:val="decimal"/>
      <w:lvlText w:val="%5."/>
      <w:lvlJc w:val="left"/>
      <w:pPr>
        <w:tabs>
          <w:tab w:val="num" w:pos="107"/>
        </w:tabs>
      </w:pPr>
      <w:rPr>
        <w:rFonts w:ascii="Times New Roman" w:eastAsia="Times New Roman" w:hAnsi="Times New Roman" w:cs="Times New Roman"/>
        <w:b/>
        <w:bCs/>
        <w:position w:val="0"/>
      </w:rPr>
    </w:lvl>
    <w:lvl w:ilvl="5">
      <w:start w:val="1"/>
      <w:numFmt w:val="decimal"/>
      <w:lvlText w:val="%6."/>
      <w:lvlJc w:val="left"/>
      <w:pPr>
        <w:tabs>
          <w:tab w:val="num" w:pos="107"/>
        </w:tabs>
      </w:pPr>
      <w:rPr>
        <w:rFonts w:ascii="Times New Roman" w:eastAsia="Times New Roman" w:hAnsi="Times New Roman" w:cs="Times New Roman"/>
        <w:b/>
        <w:bCs/>
        <w:position w:val="0"/>
      </w:rPr>
    </w:lvl>
    <w:lvl w:ilvl="6">
      <w:start w:val="1"/>
      <w:numFmt w:val="decimal"/>
      <w:lvlText w:val="%7."/>
      <w:lvlJc w:val="left"/>
      <w:pPr>
        <w:tabs>
          <w:tab w:val="num" w:pos="107"/>
        </w:tabs>
      </w:pPr>
      <w:rPr>
        <w:rFonts w:ascii="Times New Roman" w:eastAsia="Times New Roman" w:hAnsi="Times New Roman" w:cs="Times New Roman"/>
        <w:b/>
        <w:bCs/>
        <w:position w:val="0"/>
      </w:rPr>
    </w:lvl>
    <w:lvl w:ilvl="7">
      <w:start w:val="1"/>
      <w:numFmt w:val="decimal"/>
      <w:lvlText w:val="%8."/>
      <w:lvlJc w:val="left"/>
      <w:pPr>
        <w:tabs>
          <w:tab w:val="num" w:pos="107"/>
        </w:tabs>
      </w:pPr>
      <w:rPr>
        <w:rFonts w:ascii="Times New Roman" w:eastAsia="Times New Roman" w:hAnsi="Times New Roman" w:cs="Times New Roman"/>
        <w:b/>
        <w:bCs/>
        <w:position w:val="0"/>
      </w:rPr>
    </w:lvl>
    <w:lvl w:ilvl="8">
      <w:start w:val="1"/>
      <w:numFmt w:val="decimal"/>
      <w:lvlText w:val="%9."/>
      <w:lvlJc w:val="left"/>
      <w:pPr>
        <w:tabs>
          <w:tab w:val="num" w:pos="107"/>
        </w:tabs>
      </w:pPr>
      <w:rPr>
        <w:rFonts w:ascii="Times New Roman" w:eastAsia="Times New Roman" w:hAnsi="Times New Roman" w:cs="Times New Roman"/>
        <w:b/>
        <w:bCs/>
        <w:position w:val="0"/>
      </w:rPr>
    </w:lvl>
  </w:abstractNum>
  <w:abstractNum w:abstractNumId="6" w15:restartNumberingAfterBreak="0">
    <w:nsid w:val="485C3D59"/>
    <w:multiLevelType w:val="multilevel"/>
    <w:tmpl w:val="F6223354"/>
    <w:numStyleLink w:val="List31"/>
  </w:abstractNum>
  <w:abstractNum w:abstractNumId="7" w15:restartNumberingAfterBreak="0">
    <w:nsid w:val="649C750E"/>
    <w:multiLevelType w:val="multilevel"/>
    <w:tmpl w:val="E446FCFC"/>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8" w15:restartNumberingAfterBreak="0">
    <w:nsid w:val="68154B88"/>
    <w:multiLevelType w:val="multilevel"/>
    <w:tmpl w:val="BD6E9BB4"/>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9" w15:restartNumberingAfterBreak="0">
    <w:nsid w:val="6EF579B2"/>
    <w:multiLevelType w:val="multilevel"/>
    <w:tmpl w:val="6B2842A0"/>
    <w:styleLink w:val="List1"/>
    <w:lvl w:ilvl="0">
      <w:start w:val="2"/>
      <w:numFmt w:val="decimal"/>
      <w:lvlText w:val="%1."/>
      <w:lvlJc w:val="left"/>
      <w:pPr>
        <w:tabs>
          <w:tab w:val="num" w:pos="303"/>
        </w:tabs>
        <w:ind w:left="303" w:hanging="303"/>
      </w:pPr>
      <w:rPr>
        <w:rFonts w:ascii="Times New Roman" w:eastAsia="Times New Roman" w:hAnsi="Times New Roman" w:cs="Times New Roman"/>
        <w:b/>
        <w:bCs/>
        <w:position w:val="0"/>
      </w:rPr>
    </w:lvl>
    <w:lvl w:ilvl="1">
      <w:start w:val="1"/>
      <w:numFmt w:val="decimal"/>
      <w:lvlText w:val="%2."/>
      <w:lvlJc w:val="left"/>
      <w:pPr>
        <w:tabs>
          <w:tab w:val="num" w:pos="107"/>
        </w:tabs>
      </w:pPr>
      <w:rPr>
        <w:rFonts w:ascii="Times New Roman" w:eastAsia="Times New Roman" w:hAnsi="Times New Roman" w:cs="Times New Roman"/>
        <w:b/>
        <w:bCs/>
        <w:position w:val="0"/>
      </w:rPr>
    </w:lvl>
    <w:lvl w:ilvl="2">
      <w:start w:val="1"/>
      <w:numFmt w:val="decimal"/>
      <w:lvlText w:val="%3."/>
      <w:lvlJc w:val="left"/>
      <w:pPr>
        <w:tabs>
          <w:tab w:val="num" w:pos="107"/>
        </w:tabs>
      </w:pPr>
      <w:rPr>
        <w:rFonts w:ascii="Times New Roman" w:eastAsia="Times New Roman" w:hAnsi="Times New Roman" w:cs="Times New Roman"/>
        <w:b/>
        <w:bCs/>
        <w:position w:val="0"/>
      </w:rPr>
    </w:lvl>
    <w:lvl w:ilvl="3">
      <w:start w:val="1"/>
      <w:numFmt w:val="decimal"/>
      <w:lvlText w:val="%4."/>
      <w:lvlJc w:val="left"/>
      <w:pPr>
        <w:tabs>
          <w:tab w:val="num" w:pos="107"/>
        </w:tabs>
      </w:pPr>
      <w:rPr>
        <w:rFonts w:ascii="Times New Roman" w:eastAsia="Times New Roman" w:hAnsi="Times New Roman" w:cs="Times New Roman"/>
        <w:b/>
        <w:bCs/>
        <w:position w:val="0"/>
      </w:rPr>
    </w:lvl>
    <w:lvl w:ilvl="4">
      <w:start w:val="1"/>
      <w:numFmt w:val="decimal"/>
      <w:lvlText w:val="%5."/>
      <w:lvlJc w:val="left"/>
      <w:pPr>
        <w:tabs>
          <w:tab w:val="num" w:pos="107"/>
        </w:tabs>
      </w:pPr>
      <w:rPr>
        <w:rFonts w:ascii="Times New Roman" w:eastAsia="Times New Roman" w:hAnsi="Times New Roman" w:cs="Times New Roman"/>
        <w:b/>
        <w:bCs/>
        <w:position w:val="0"/>
      </w:rPr>
    </w:lvl>
    <w:lvl w:ilvl="5">
      <w:start w:val="1"/>
      <w:numFmt w:val="decimal"/>
      <w:lvlText w:val="%6."/>
      <w:lvlJc w:val="left"/>
      <w:pPr>
        <w:tabs>
          <w:tab w:val="num" w:pos="107"/>
        </w:tabs>
      </w:pPr>
      <w:rPr>
        <w:rFonts w:ascii="Times New Roman" w:eastAsia="Times New Roman" w:hAnsi="Times New Roman" w:cs="Times New Roman"/>
        <w:b/>
        <w:bCs/>
        <w:position w:val="0"/>
      </w:rPr>
    </w:lvl>
    <w:lvl w:ilvl="6">
      <w:start w:val="1"/>
      <w:numFmt w:val="decimal"/>
      <w:lvlText w:val="%7."/>
      <w:lvlJc w:val="left"/>
      <w:pPr>
        <w:tabs>
          <w:tab w:val="num" w:pos="107"/>
        </w:tabs>
      </w:pPr>
      <w:rPr>
        <w:rFonts w:ascii="Times New Roman" w:eastAsia="Times New Roman" w:hAnsi="Times New Roman" w:cs="Times New Roman"/>
        <w:b/>
        <w:bCs/>
        <w:position w:val="0"/>
      </w:rPr>
    </w:lvl>
    <w:lvl w:ilvl="7">
      <w:start w:val="1"/>
      <w:numFmt w:val="decimal"/>
      <w:lvlText w:val="%8."/>
      <w:lvlJc w:val="left"/>
      <w:pPr>
        <w:tabs>
          <w:tab w:val="num" w:pos="107"/>
        </w:tabs>
      </w:pPr>
      <w:rPr>
        <w:rFonts w:ascii="Times New Roman" w:eastAsia="Times New Roman" w:hAnsi="Times New Roman" w:cs="Times New Roman"/>
        <w:b/>
        <w:bCs/>
        <w:position w:val="0"/>
      </w:rPr>
    </w:lvl>
    <w:lvl w:ilvl="8">
      <w:start w:val="1"/>
      <w:numFmt w:val="decimal"/>
      <w:lvlText w:val="%9."/>
      <w:lvlJc w:val="left"/>
      <w:pPr>
        <w:tabs>
          <w:tab w:val="num" w:pos="107"/>
        </w:tabs>
      </w:pPr>
      <w:rPr>
        <w:rFonts w:ascii="Times New Roman" w:eastAsia="Times New Roman" w:hAnsi="Times New Roman" w:cs="Times New Roman"/>
        <w:b/>
        <w:bCs/>
        <w:position w:val="0"/>
      </w:rPr>
    </w:lvl>
  </w:abstractNum>
  <w:abstractNum w:abstractNumId="10" w15:restartNumberingAfterBreak="0">
    <w:nsid w:val="76DC2991"/>
    <w:multiLevelType w:val="multilevel"/>
    <w:tmpl w:val="59208286"/>
    <w:styleLink w:val="List21"/>
    <w:lvl w:ilvl="0">
      <w:start w:val="3"/>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1" w15:restartNumberingAfterBreak="0">
    <w:nsid w:val="7A6A193F"/>
    <w:multiLevelType w:val="multilevel"/>
    <w:tmpl w:val="543CE020"/>
    <w:lvl w:ilvl="0">
      <w:start w:val="1"/>
      <w:numFmt w:val="decimal"/>
      <w:lvlText w:val="%1."/>
      <w:lvlJc w:val="left"/>
      <w:pPr>
        <w:tabs>
          <w:tab w:val="num" w:pos="330"/>
        </w:tabs>
        <w:ind w:left="33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2."/>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3."/>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5."/>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6."/>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8."/>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9."/>
      <w:lvlJc w:val="left"/>
      <w:pPr>
        <w:tabs>
          <w:tab w:val="num" w:pos="106"/>
        </w:tabs>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15:restartNumberingAfterBreak="0">
    <w:nsid w:val="7A92741E"/>
    <w:multiLevelType w:val="multilevel"/>
    <w:tmpl w:val="D9B80C46"/>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num w:numId="1">
    <w:abstractNumId w:val="7"/>
  </w:num>
  <w:num w:numId="2">
    <w:abstractNumId w:val="12"/>
  </w:num>
  <w:num w:numId="3">
    <w:abstractNumId w:val="2"/>
    <w:lvlOverride w:ilvl="0">
      <w:lvl w:ilvl="0">
        <w:start w:val="1"/>
        <w:numFmt w:val="decimal"/>
        <w:lvlText w:val="%1."/>
        <w:lvlJc w:val="left"/>
        <w:rPr>
          <w:b w:val="0"/>
          <w:bCs/>
          <w:position w:val="0"/>
        </w:rPr>
      </w:lvl>
    </w:lvlOverride>
  </w:num>
  <w:num w:numId="4">
    <w:abstractNumId w:val="3"/>
  </w:num>
  <w:num w:numId="5">
    <w:abstractNumId w:val="11"/>
  </w:num>
  <w:num w:numId="6">
    <w:abstractNumId w:val="9"/>
    <w:lvlOverride w:ilvl="0">
      <w:lvl w:ilvl="0">
        <w:start w:val="2"/>
        <w:numFmt w:val="decimal"/>
        <w:lvlText w:val="%1."/>
        <w:lvlJc w:val="left"/>
        <w:pPr>
          <w:tabs>
            <w:tab w:val="num" w:pos="303"/>
          </w:tabs>
          <w:ind w:left="303" w:hanging="303"/>
        </w:pPr>
        <w:rPr>
          <w:rFonts w:ascii="Times New Roman" w:eastAsia="Times New Roman" w:hAnsi="Times New Roman" w:cs="Times New Roman"/>
          <w:b w:val="0"/>
          <w:bCs/>
          <w:position w:val="0"/>
        </w:rPr>
      </w:lvl>
    </w:lvlOverride>
  </w:num>
  <w:num w:numId="7">
    <w:abstractNumId w:val="1"/>
  </w:num>
  <w:num w:numId="8">
    <w:abstractNumId w:val="8"/>
  </w:num>
  <w:num w:numId="9">
    <w:abstractNumId w:val="10"/>
    <w:lvlOverride w:ilvl="0">
      <w:lvl w:ilvl="0">
        <w:start w:val="3"/>
        <w:numFmt w:val="decimal"/>
        <w:lvlText w:val="%1."/>
        <w:lvlJc w:val="left"/>
        <w:rPr>
          <w:b w:val="0"/>
          <w:bCs/>
          <w:position w:val="0"/>
        </w:rPr>
      </w:lvl>
    </w:lvlOverride>
  </w:num>
  <w:num w:numId="10">
    <w:abstractNumId w:val="5"/>
  </w:num>
  <w:num w:numId="11">
    <w:abstractNumId w:val="4"/>
  </w:num>
  <w:num w:numId="12">
    <w:abstractNumId w:val="0"/>
    <w:lvlOverride w:ilvl="0">
      <w:lvl w:ilvl="0">
        <w:start w:val="10"/>
        <w:numFmt w:val="decimal"/>
        <w:lvlText w:val="%1."/>
        <w:lvlJc w:val="left"/>
        <w:pPr>
          <w:tabs>
            <w:tab w:val="num" w:pos="360"/>
          </w:tabs>
          <w:ind w:left="360" w:hanging="360"/>
        </w:pPr>
        <w:rPr>
          <w:rFonts w:ascii="Times New Roman" w:eastAsia="Times New Roman" w:hAnsi="Times New Roman" w:cs="Times New Roman"/>
          <w:b w:val="0"/>
          <w:bCs/>
          <w:position w:val="0"/>
        </w:rPr>
      </w:lvl>
    </w:lvlOverride>
  </w:num>
  <w:num w:numId="13">
    <w:abstractNumId w:val="6"/>
  </w:num>
  <w:num w:numId="14">
    <w:abstractNumId w:val="0"/>
  </w:num>
  <w:num w:numId="15">
    <w:abstractNumId w:val="2"/>
  </w:num>
  <w:num w:numId="16">
    <w:abstractNumId w:val="9"/>
  </w:num>
  <w:num w:numId="17">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Prater">
    <w15:presenceInfo w15:providerId="AD" w15:userId="S-1-5-21-2833799043-3506655022-2481554295-69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18"/>
    <w:rsid w:val="00431E15"/>
    <w:rsid w:val="0064761B"/>
    <w:rsid w:val="00714C18"/>
    <w:rsid w:val="009D55E4"/>
    <w:rsid w:val="00A07E2A"/>
    <w:rsid w:val="00B235F3"/>
    <w:rsid w:val="00DE33DF"/>
    <w:rsid w:val="00F7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3E1807-4C42-4EE3-8934-C0C33B38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15"/>
      </w:numPr>
    </w:pPr>
  </w:style>
  <w:style w:type="numbering" w:customStyle="1" w:styleId="ImportedStyle1">
    <w:name w:val="Imported Style 1"/>
  </w:style>
  <w:style w:type="numbering" w:customStyle="1" w:styleId="List1">
    <w:name w:val="List 1"/>
    <w:basedOn w:val="ImportedStyle2"/>
    <w:pPr>
      <w:numPr>
        <w:numId w:val="16"/>
      </w:numPr>
    </w:pPr>
  </w:style>
  <w:style w:type="numbering" w:customStyle="1" w:styleId="ImportedStyle2">
    <w:name w:val="Imported Style 2"/>
  </w:style>
  <w:style w:type="numbering" w:customStyle="1" w:styleId="List21">
    <w:name w:val="List 21"/>
    <w:basedOn w:val="ImportedStyle3"/>
    <w:pPr>
      <w:numPr>
        <w:numId w:val="17"/>
      </w:numPr>
    </w:pPr>
  </w:style>
  <w:style w:type="numbering" w:customStyle="1" w:styleId="ImportedStyle3">
    <w:name w:val="Imported Style 3"/>
  </w:style>
  <w:style w:type="numbering" w:customStyle="1" w:styleId="List31">
    <w:name w:val="List 31"/>
    <w:basedOn w:val="ImportedStyle4"/>
    <w:pPr>
      <w:numPr>
        <w:numId w:val="14"/>
      </w:numPr>
    </w:pPr>
  </w:style>
  <w:style w:type="numbering" w:customStyle="1" w:styleId="ImportedStyle4">
    <w:name w:val="Imported Style 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748</Words>
  <Characters>4267</Characters>
  <Application>Microsoft Office Word</Application>
  <DocSecurity>0</DocSecurity>
  <Lines>35</Lines>
  <Paragraphs>10</Paragraphs>
  <ScaleCrop>false</ScaleCrop>
  <Company>Metropolitan State University</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Prater</dc:creator>
  <cp:lastModifiedBy>Stephen Prater</cp:lastModifiedBy>
  <cp:revision>4</cp:revision>
  <dcterms:created xsi:type="dcterms:W3CDTF">2015-08-19T20:02:00Z</dcterms:created>
  <dcterms:modified xsi:type="dcterms:W3CDTF">2015-08-19T20:03:00Z</dcterms:modified>
</cp:coreProperties>
</file>