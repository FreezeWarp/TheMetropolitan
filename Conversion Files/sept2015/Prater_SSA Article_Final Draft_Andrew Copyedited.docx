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392" w:rsidRDefault="00A11392">
      <w:r>
        <w:t>Student Science Association Provides Community for Future Scientists</w:t>
      </w:r>
    </w:p>
    <w:p w:rsidR="00A11392" w:rsidRDefault="00A11392"/>
    <w:p w:rsidR="00A11392" w:rsidRDefault="00A11392">
      <w:r>
        <w:t>Andrew Prater</w:t>
      </w:r>
    </w:p>
    <w:p w:rsidR="00A11392" w:rsidRPr="00A11392" w:rsidRDefault="00A11392" w:rsidP="00A11392">
      <w:r w:rsidRPr="00A11392">
        <w:t>sy7378bx@metrostate.edu</w:t>
      </w:r>
    </w:p>
    <w:p w:rsidR="00A11392" w:rsidRDefault="00A11392"/>
    <w:p w:rsidR="00277862" w:rsidRDefault="00197376">
      <w:ins w:id="0" w:author="Stephen Prater" w:date="2015-08-20T13:35:00Z">
        <w:r>
          <w:t xml:space="preserve">   </w:t>
        </w:r>
      </w:ins>
      <w:ins w:id="1" w:author="Stephen Prater" w:date="2015-08-20T13:36:00Z">
        <w:r>
          <w:t>Last</w:t>
        </w:r>
      </w:ins>
      <w:del w:id="2" w:author="Stephen Prater" w:date="2015-08-20T13:36:00Z">
        <w:r w:rsidR="002A79CC" w:rsidDel="00197376">
          <w:delText>Every</w:delText>
        </w:r>
      </w:del>
      <w:r w:rsidR="00DE41CB">
        <w:t xml:space="preserve"> Tuesday night, room L216 in Metropolitan State University’s New Main building</w:t>
      </w:r>
      <w:r w:rsidR="002A79CC">
        <w:t xml:space="preserve"> bec</w:t>
      </w:r>
      <w:ins w:id="3" w:author="Stephen Prater" w:date="2015-08-20T13:36:00Z">
        <w:r>
          <w:t>ame</w:t>
        </w:r>
      </w:ins>
      <w:del w:id="4" w:author="Stephen Prater" w:date="2015-08-20T13:36:00Z">
        <w:r w:rsidR="002A79CC" w:rsidDel="00197376">
          <w:delText>omes</w:delText>
        </w:r>
      </w:del>
      <w:r w:rsidR="002A79CC">
        <w:t xml:space="preserve"> home to a meeting of the minds. From the hallway, occasional </w:t>
      </w:r>
      <w:r w:rsidR="00DE41CB">
        <w:t>bursts of laughter c</w:t>
      </w:r>
      <w:ins w:id="5" w:author="Stephen Prater" w:date="2015-08-20T13:36:00Z">
        <w:r>
          <w:t>ould</w:t>
        </w:r>
      </w:ins>
      <w:del w:id="6" w:author="Stephen Prater" w:date="2015-08-20T13:36:00Z">
        <w:r w:rsidR="00DE41CB" w:rsidDel="00197376">
          <w:delText>an</w:delText>
        </w:r>
      </w:del>
      <w:r w:rsidR="00DE41CB">
        <w:t xml:space="preserve"> be heard</w:t>
      </w:r>
      <w:ins w:id="7" w:author="Stephen Prater" w:date="2015-08-20T13:35:00Z">
        <w:r>
          <w:t>,</w:t>
        </w:r>
      </w:ins>
      <w:r w:rsidR="002A79CC">
        <w:t xml:space="preserve"> followed by excited chatter. A large banner</w:t>
      </w:r>
      <w:r w:rsidR="00DE41CB">
        <w:t xml:space="preserve"> just outside the door </w:t>
      </w:r>
      <w:del w:id="8" w:author="Stephen Prater" w:date="2015-08-20T13:37:00Z">
        <w:r w:rsidR="00DE41CB" w:rsidDel="00197376">
          <w:delText>indicates</w:delText>
        </w:r>
        <w:r w:rsidR="002A79CC" w:rsidDel="00197376">
          <w:delText xml:space="preserve"> </w:delText>
        </w:r>
      </w:del>
      <w:ins w:id="9" w:author="Stephen Prater" w:date="2015-08-20T13:37:00Z">
        <w:r>
          <w:t>proclaimed</w:t>
        </w:r>
        <w:r>
          <w:t xml:space="preserve"> </w:t>
        </w:r>
      </w:ins>
      <w:r w:rsidR="002A79CC">
        <w:t xml:space="preserve">that this </w:t>
      </w:r>
      <w:ins w:id="10" w:author="Stephen Prater" w:date="2015-08-20T13:37:00Z">
        <w:r>
          <w:t>was</w:t>
        </w:r>
      </w:ins>
      <w:del w:id="11" w:author="Stephen Prater" w:date="2015-08-20T13:37:00Z">
        <w:r w:rsidR="002A79CC" w:rsidDel="00197376">
          <w:delText>is</w:delText>
        </w:r>
      </w:del>
      <w:r w:rsidR="002A79CC">
        <w:t xml:space="preserve"> the weekly meeting of the Student Science Association</w:t>
      </w:r>
      <w:r w:rsidR="00191C8A">
        <w:t xml:space="preserve"> (SSA)</w:t>
      </w:r>
      <w:r w:rsidR="002A79CC">
        <w:t xml:space="preserve">, a student organization dedicated to enriching the </w:t>
      </w:r>
      <w:r w:rsidR="00191C8A">
        <w:t>science education of Metro</w:t>
      </w:r>
      <w:r w:rsidR="002A79CC">
        <w:t xml:space="preserve"> students. </w:t>
      </w:r>
    </w:p>
    <w:p w:rsidR="00277862" w:rsidRDefault="00277862"/>
    <w:p w:rsidR="00277862" w:rsidRPr="00191C8A" w:rsidRDefault="00197376">
      <w:pPr>
        <w:rPr>
          <w:color w:val="FF0000"/>
        </w:rPr>
      </w:pPr>
      <w:ins w:id="12" w:author="Stephen Prater" w:date="2015-08-20T13:35:00Z">
        <w:r>
          <w:t xml:space="preserve">   </w:t>
        </w:r>
      </w:ins>
      <w:r w:rsidR="00DE41CB">
        <w:t>Visitors who entered the classroom were</w:t>
      </w:r>
      <w:r w:rsidR="003E6925">
        <w:t xml:space="preserve"> greeted </w:t>
      </w:r>
      <w:ins w:id="13" w:author="Stephen Prater" w:date="2015-08-20T13:51:00Z">
        <w:r w:rsidR="009A5E07">
          <w:t>with</w:t>
        </w:r>
      </w:ins>
      <w:del w:id="14" w:author="Stephen Prater" w:date="2015-08-20T13:51:00Z">
        <w:r w:rsidR="003E6925" w:rsidDel="009A5E07">
          <w:delText>by</w:delText>
        </w:r>
      </w:del>
      <w:r w:rsidR="002A79CC">
        <w:t xml:space="preserve"> th</w:t>
      </w:r>
      <w:r w:rsidR="003E6925">
        <w:t>e sight of students</w:t>
      </w:r>
      <w:r w:rsidR="002A79CC">
        <w:t xml:space="preserve"> discussing the events of the previous week and whether Batman could be</w:t>
      </w:r>
      <w:r w:rsidR="003E6925">
        <w:t>at Superman in a fight. There was</w:t>
      </w:r>
      <w:r w:rsidR="002A79CC">
        <w:t xml:space="preserve"> a table in the back with snacks, including chips, bottled water</w:t>
      </w:r>
      <w:del w:id="15" w:author="Stephen Prater" w:date="2015-08-20T13:37:00Z">
        <w:r w:rsidR="002A79CC" w:rsidDel="00197376">
          <w:delText>,</w:delText>
        </w:r>
      </w:del>
      <w:r w:rsidR="002A79CC">
        <w:t xml:space="preserve"> and test tubes full of Nerds candy. After a few minut</w:t>
      </w:r>
      <w:r w:rsidR="003E6925">
        <w:t xml:space="preserve">es of chatting, Kelly </w:t>
      </w:r>
      <w:proofErr w:type="spellStart"/>
      <w:r w:rsidR="003E6925">
        <w:t>Potz</w:t>
      </w:r>
      <w:proofErr w:type="spellEnd"/>
      <w:r w:rsidR="003E6925">
        <w:t xml:space="preserve"> walked</w:t>
      </w:r>
      <w:r w:rsidR="002A79CC">
        <w:t xml:space="preserve"> to the front of the room to begin the meeting. </w:t>
      </w:r>
      <w:proofErr w:type="spellStart"/>
      <w:r w:rsidR="002A79CC">
        <w:t>Potz</w:t>
      </w:r>
      <w:proofErr w:type="spellEnd"/>
      <w:r w:rsidR="002A79CC">
        <w:t xml:space="preserve"> is the president of the </w:t>
      </w:r>
      <w:ins w:id="16" w:author="Stephen Prater" w:date="2015-08-20T13:52:00Z">
        <w:r w:rsidR="009A5E07">
          <w:t>SSA</w:t>
        </w:r>
      </w:ins>
      <w:del w:id="17" w:author="Stephen Prater" w:date="2015-08-20T13:52:00Z">
        <w:r w:rsidR="00191C8A" w:rsidDel="009A5E07">
          <w:delText>Student Science Association</w:delText>
        </w:r>
      </w:del>
      <w:ins w:id="18" w:author="Stephen Prater" w:date="2015-08-20T13:51:00Z">
        <w:r w:rsidR="009A5E07">
          <w:t>,</w:t>
        </w:r>
      </w:ins>
      <w:r w:rsidR="002A79CC">
        <w:t xml:space="preserve"> and has been ever since the organization was established in January. Or rather, it was reestablished in January, when </w:t>
      </w:r>
      <w:proofErr w:type="spellStart"/>
      <w:r w:rsidR="002A79CC">
        <w:t>Potz</w:t>
      </w:r>
      <w:proofErr w:type="spellEnd"/>
      <w:r w:rsidR="002A79CC">
        <w:t xml:space="preserve"> and other interested students re</w:t>
      </w:r>
      <w:del w:id="19" w:author="Stephen Prater" w:date="2015-08-20T13:38:00Z">
        <w:r w:rsidR="002A79CC" w:rsidDel="00197376">
          <w:delText>formed</w:delText>
        </w:r>
      </w:del>
      <w:ins w:id="20" w:author="Stephen Prater" w:date="2015-08-20T13:52:00Z">
        <w:r w:rsidR="009A5E07">
          <w:t>built</w:t>
        </w:r>
      </w:ins>
      <w:r w:rsidR="002A79CC">
        <w:t xml:space="preserve"> the organization, which had been dormant </w:t>
      </w:r>
      <w:r w:rsidR="002A79CC" w:rsidRPr="00197376">
        <w:t xml:space="preserve">for a year. Since then, the </w:t>
      </w:r>
      <w:del w:id="21" w:author="Stephen Prater" w:date="2015-08-20T13:52:00Z">
        <w:r w:rsidR="002A79CC" w:rsidRPr="00197376" w:rsidDel="009A5E07">
          <w:delText xml:space="preserve">association </w:delText>
        </w:r>
      </w:del>
      <w:ins w:id="22" w:author="Stephen Prater" w:date="2015-08-20T13:52:00Z">
        <w:r w:rsidR="009A5E07">
          <w:t>group</w:t>
        </w:r>
        <w:r w:rsidR="009A5E07" w:rsidRPr="00197376">
          <w:t xml:space="preserve"> </w:t>
        </w:r>
      </w:ins>
      <w:r w:rsidR="002A79CC" w:rsidRPr="00197376">
        <w:t xml:space="preserve">has met at 4:30 </w:t>
      </w:r>
      <w:ins w:id="23" w:author="Stephen Prater" w:date="2015-08-20T13:52:00Z">
        <w:r w:rsidR="009A5E07">
          <w:t xml:space="preserve">p.m. </w:t>
        </w:r>
      </w:ins>
      <w:r w:rsidR="002A79CC" w:rsidRPr="00197376">
        <w:t>every Tuesday</w:t>
      </w:r>
      <w:del w:id="24" w:author="Stephen Prater" w:date="2015-08-20T13:52:00Z">
        <w:r w:rsidR="002A79CC" w:rsidRPr="00197376" w:rsidDel="009A5E07">
          <w:delText xml:space="preserve"> evening</w:delText>
        </w:r>
      </w:del>
      <w:r w:rsidR="002A79CC" w:rsidRPr="00197376">
        <w:t xml:space="preserve">, even during the summer. </w:t>
      </w:r>
    </w:p>
    <w:p w:rsidR="00277862" w:rsidRDefault="00277862"/>
    <w:p w:rsidR="00A70773" w:rsidRDefault="00197376">
      <w:ins w:id="25" w:author="Stephen Prater" w:date="2015-08-20T13:35:00Z">
        <w:r>
          <w:t xml:space="preserve">   </w:t>
        </w:r>
      </w:ins>
      <w:r w:rsidR="003E6925">
        <w:t xml:space="preserve">The meetings </w:t>
      </w:r>
      <w:ins w:id="26" w:author="Stephen Prater" w:date="2015-08-20T13:38:00Z">
        <w:r>
          <w:t>was</w:t>
        </w:r>
      </w:ins>
      <w:del w:id="27" w:author="Stephen Prater" w:date="2015-08-20T13:38:00Z">
        <w:r w:rsidR="003E6925" w:rsidDel="00197376">
          <w:delText>are</w:delText>
        </w:r>
      </w:del>
      <w:r w:rsidR="002A79CC">
        <w:t xml:space="preserve"> run by </w:t>
      </w:r>
      <w:proofErr w:type="spellStart"/>
      <w:r w:rsidR="002A79CC">
        <w:t>Potz</w:t>
      </w:r>
      <w:proofErr w:type="spellEnd"/>
      <w:r w:rsidR="002A79CC">
        <w:t xml:space="preserve"> and Nina </w:t>
      </w:r>
      <w:proofErr w:type="spellStart"/>
      <w:r w:rsidR="002A79CC">
        <w:t>Suvorova</w:t>
      </w:r>
      <w:proofErr w:type="spellEnd"/>
      <w:r w:rsidR="002A79CC">
        <w:t xml:space="preserve">, the Marketing and Events Coordinator of the club. </w:t>
      </w:r>
      <w:proofErr w:type="spellStart"/>
      <w:r w:rsidR="002A79CC">
        <w:t>Suvorova</w:t>
      </w:r>
      <w:proofErr w:type="spellEnd"/>
      <w:r w:rsidR="002A79CC">
        <w:t xml:space="preserve"> has been a member of the SSA since its rebirth in January. In that time, she and </w:t>
      </w:r>
      <w:proofErr w:type="spellStart"/>
      <w:r w:rsidR="002A79CC">
        <w:t>Potz</w:t>
      </w:r>
      <w:proofErr w:type="spellEnd"/>
      <w:r w:rsidR="002A79CC">
        <w:t xml:space="preserve"> have developed a unique presentation style that incorporates colorful Power Point slides, jokes</w:t>
      </w:r>
      <w:del w:id="28" w:author="Stephen Prater" w:date="2015-08-20T13:39:00Z">
        <w:r w:rsidR="002A79CC" w:rsidDel="00197376">
          <w:delText>,</w:delText>
        </w:r>
      </w:del>
      <w:r w:rsidR="002A79CC">
        <w:t xml:space="preserve"> and involvement from everyone in the room. </w:t>
      </w:r>
    </w:p>
    <w:p w:rsidR="00A70773" w:rsidRDefault="00A70773"/>
    <w:p w:rsidR="00277862" w:rsidRDefault="00197376">
      <w:ins w:id="29" w:author="Stephen Prater" w:date="2015-08-20T13:35:00Z">
        <w:r>
          <w:t xml:space="preserve">   </w:t>
        </w:r>
      </w:ins>
      <w:ins w:id="30" w:author="Stephen Prater" w:date="2015-08-20T13:41:00Z">
        <w:r>
          <w:t xml:space="preserve">When questioned </w:t>
        </w:r>
      </w:ins>
      <w:ins w:id="31" w:author="Stephen Prater" w:date="2015-08-20T13:43:00Z">
        <w:r>
          <w:t xml:space="preserve">later </w:t>
        </w:r>
      </w:ins>
      <w:ins w:id="32" w:author="Stephen Prater" w:date="2015-08-20T13:41:00Z">
        <w:r>
          <w:t xml:space="preserve">about her </w:t>
        </w:r>
      </w:ins>
      <w:ins w:id="33" w:author="Stephen Prater" w:date="2015-08-20T13:42:00Z">
        <w:r>
          <w:t>presentation</w:t>
        </w:r>
      </w:ins>
      <w:ins w:id="34" w:author="Stephen Prater" w:date="2015-08-20T13:41:00Z">
        <w:r>
          <w:t xml:space="preserve"> style,</w:t>
        </w:r>
      </w:ins>
      <w:ins w:id="35" w:author="Stephen Prater" w:date="2015-08-20T13:43:00Z">
        <w:r>
          <w:t xml:space="preserve"> </w:t>
        </w:r>
        <w:proofErr w:type="spellStart"/>
        <w:r>
          <w:t>Suvorova</w:t>
        </w:r>
        <w:proofErr w:type="spellEnd"/>
        <w:r>
          <w:t xml:space="preserve"> said,</w:t>
        </w:r>
      </w:ins>
      <w:ins w:id="36" w:author="Stephen Prater" w:date="2015-08-20T13:41:00Z">
        <w:r>
          <w:t xml:space="preserve"> </w:t>
        </w:r>
      </w:ins>
      <w:r w:rsidR="002A79CC">
        <w:t>“I have a lot of experience with clubs and I've learned that people always come back when they fee</w:t>
      </w:r>
      <w:r w:rsidR="00A70773">
        <w:t>l like they are part of a group</w:t>
      </w:r>
      <w:ins w:id="37" w:author="Stephen Prater" w:date="2015-08-20T13:43:00Z">
        <w:r>
          <w:t>.</w:t>
        </w:r>
      </w:ins>
      <w:del w:id="38" w:author="Stephen Prater" w:date="2015-08-20T13:43:00Z">
        <w:r w:rsidR="00A70773" w:rsidDel="00197376">
          <w:delText>,”</w:delText>
        </w:r>
      </w:del>
      <w:r w:rsidR="00A70773">
        <w:t xml:space="preserve"> </w:t>
      </w:r>
      <w:del w:id="39" w:author="Stephen Prater" w:date="2015-08-20T13:42:00Z">
        <w:r w:rsidR="00A70773" w:rsidDel="00197376">
          <w:delText>said Suvorova.</w:delText>
        </w:r>
        <w:r w:rsidR="002A79CC" w:rsidDel="00197376">
          <w:delText xml:space="preserve"> </w:delText>
        </w:r>
        <w:r w:rsidR="00A70773" w:rsidDel="00197376">
          <w:delText>“</w:delText>
        </w:r>
      </w:del>
      <w:r w:rsidR="002A79CC">
        <w:t>And that's something that I really try to establish. I try to make every member feel really important, give everybody a job, even if it's a small one, and just make sure that we continuously meet with e</w:t>
      </w:r>
      <w:r w:rsidR="00A70773">
        <w:t xml:space="preserve">ach other on a weekly basis </w:t>
      </w:r>
      <w:del w:id="40" w:author="Stephen Prater" w:date="2015-08-20T13:40:00Z">
        <w:r w:rsidR="00A70773" w:rsidDel="00197376">
          <w:delText>[</w:delText>
        </w:r>
      </w:del>
      <w:r w:rsidR="00A70773">
        <w:t>…</w:t>
      </w:r>
      <w:del w:id="41" w:author="Stephen Prater" w:date="2015-08-20T13:40:00Z">
        <w:r w:rsidR="00A70773" w:rsidDel="00197376">
          <w:delText>]</w:delText>
        </w:r>
      </w:del>
      <w:r w:rsidR="002A79CC">
        <w:t xml:space="preserve"> I think that really helps strengthen the friendships that we build here.”</w:t>
      </w:r>
    </w:p>
    <w:p w:rsidR="00A70773" w:rsidRDefault="00A70773"/>
    <w:p w:rsidR="00A70773" w:rsidRDefault="00197376">
      <w:ins w:id="42" w:author="Stephen Prater" w:date="2015-08-20T13:35:00Z">
        <w:r>
          <w:t xml:space="preserve">   </w:t>
        </w:r>
      </w:ins>
      <w:del w:id="43" w:author="Stephen Prater" w:date="2015-08-20T13:35:00Z">
        <w:r w:rsidR="00A70773" w:rsidDel="00197376">
          <w:delText xml:space="preserve"> </w:delText>
        </w:r>
      </w:del>
      <w:r w:rsidR="003E6925">
        <w:t>On the docket were</w:t>
      </w:r>
      <w:r w:rsidR="002A79CC">
        <w:t xml:space="preserve"> such items as “Science in the News,” “In the </w:t>
      </w:r>
      <w:ins w:id="44" w:author="Stephen Prater" w:date="2015-08-20T13:53:00Z">
        <w:r w:rsidR="009A5E07">
          <w:t>Z</w:t>
        </w:r>
      </w:ins>
      <w:del w:id="45" w:author="Stephen Prater" w:date="2015-08-20T13:53:00Z">
        <w:r w:rsidR="002A79CC" w:rsidDel="009A5E07">
          <w:delText>z</w:delText>
        </w:r>
      </w:del>
      <w:r w:rsidR="002A79CC">
        <w:t xml:space="preserve">one: A Discussion of Plate Tectonics,”  “Interesting Journal Article of the </w:t>
      </w:r>
      <w:ins w:id="46" w:author="Stephen Prater" w:date="2015-08-20T13:53:00Z">
        <w:r w:rsidR="009A5E07">
          <w:t>W</w:t>
        </w:r>
      </w:ins>
      <w:del w:id="47" w:author="Stephen Prater" w:date="2015-08-20T13:53:00Z">
        <w:r w:rsidR="00A70773" w:rsidDel="009A5E07">
          <w:delText>w</w:delText>
        </w:r>
      </w:del>
      <w:r w:rsidR="00A70773">
        <w:t>eek,” “Snacks for the Meetings</w:t>
      </w:r>
      <w:r w:rsidR="002A79CC">
        <w:t xml:space="preserve">” and “What Are We Going to Do for Fall Fest?” </w:t>
      </w:r>
    </w:p>
    <w:p w:rsidR="00A70773" w:rsidRDefault="00A70773"/>
    <w:p w:rsidR="00277862" w:rsidRDefault="00197376">
      <w:ins w:id="48" w:author="Stephen Prater" w:date="2015-08-20T13:35:00Z">
        <w:r>
          <w:t xml:space="preserve">   </w:t>
        </w:r>
      </w:ins>
      <w:r w:rsidR="003E6925">
        <w:t>As it turns out, the team had</w:t>
      </w:r>
      <w:r w:rsidR="002A79CC">
        <w:t xml:space="preserve"> already made plans for Fall Fest. They </w:t>
      </w:r>
      <w:ins w:id="49" w:author="Stephen Prater" w:date="2015-08-20T13:44:00Z">
        <w:r>
          <w:t>had</w:t>
        </w:r>
      </w:ins>
      <w:del w:id="50" w:author="Stephen Prater" w:date="2015-08-20T13:44:00Z">
        <w:r w:rsidR="002A79CC" w:rsidDel="00197376">
          <w:delText>have</w:delText>
        </w:r>
      </w:del>
      <w:r w:rsidR="002A79CC">
        <w:t xml:space="preserve"> enlisted several professors from the science department to sit in a dunk tank for an attraction that will, quite appropriately, be called “Dunk Your Science Professor.” From the back of the room</w:t>
      </w:r>
      <w:ins w:id="51" w:author="Stephen Prater" w:date="2015-08-20T13:44:00Z">
        <w:r>
          <w:t>,</w:t>
        </w:r>
      </w:ins>
      <w:r w:rsidR="002A79CC">
        <w:t xml:space="preserve"> a student </w:t>
      </w:r>
      <w:proofErr w:type="gramStart"/>
      <w:r w:rsidR="002A79CC">
        <w:t>point</w:t>
      </w:r>
      <w:del w:id="52" w:author="Stephen Prater" w:date="2015-08-20T13:44:00Z">
        <w:r w:rsidR="002A79CC" w:rsidDel="00197376">
          <w:delText>s</w:delText>
        </w:r>
      </w:del>
      <w:ins w:id="53" w:author="Stephen Prater" w:date="2015-08-20T13:44:00Z">
        <w:r>
          <w:t>ed</w:t>
        </w:r>
      </w:ins>
      <w:proofErr w:type="gramEnd"/>
      <w:r w:rsidR="002A79CC">
        <w:t xml:space="preserve"> out, “Yeah, if you fail that first quiz, you can get revenge.”</w:t>
      </w:r>
    </w:p>
    <w:p w:rsidR="00277862" w:rsidRDefault="00277862"/>
    <w:p w:rsidR="00277862" w:rsidRDefault="00197376">
      <w:ins w:id="54" w:author="Stephen Prater" w:date="2015-08-20T13:35:00Z">
        <w:r>
          <w:t xml:space="preserve">   </w:t>
        </w:r>
      </w:ins>
      <w:r w:rsidR="002A79CC">
        <w:t xml:space="preserve">Another interesting agenda </w:t>
      </w:r>
      <w:r w:rsidR="003E6925">
        <w:t>item was</w:t>
      </w:r>
      <w:r w:rsidR="002A79CC">
        <w:t xml:space="preserve"> the “Test Prep Quest</w:t>
      </w:r>
      <w:r w:rsidR="003E6925">
        <w:t xml:space="preserve">ion of the Week.” As </w:t>
      </w:r>
      <w:proofErr w:type="spellStart"/>
      <w:r w:rsidR="003E6925">
        <w:t>Potz</w:t>
      </w:r>
      <w:proofErr w:type="spellEnd"/>
      <w:r w:rsidR="003E6925">
        <w:t xml:space="preserve"> </w:t>
      </w:r>
      <w:del w:id="55" w:author="Stephen Prater" w:date="2015-08-20T13:45:00Z">
        <w:r w:rsidR="003E6925" w:rsidDel="00197376">
          <w:delText>pointed</w:delText>
        </w:r>
        <w:r w:rsidR="002A79CC" w:rsidDel="00197376">
          <w:delText xml:space="preserve"> out</w:delText>
        </w:r>
      </w:del>
      <w:ins w:id="56" w:author="Stephen Prater" w:date="2015-08-20T13:45:00Z">
        <w:r>
          <w:t>noted</w:t>
        </w:r>
      </w:ins>
      <w:r w:rsidR="002A79CC">
        <w:t>, most students in the SSA are planning to go on to medical, pharmacy</w:t>
      </w:r>
      <w:del w:id="57" w:author="Stephen Prater" w:date="2015-08-20T13:45:00Z">
        <w:r w:rsidR="002A79CC" w:rsidDel="00197376">
          <w:delText>,</w:delText>
        </w:r>
      </w:del>
      <w:r w:rsidR="002A79CC">
        <w:t xml:space="preserve"> or grad school, so every week they ask a challenging question that might be found on the MCAT, PCAT, or GMAT admissions e</w:t>
      </w:r>
      <w:r w:rsidR="00A70773">
        <w:t xml:space="preserve">xams. </w:t>
      </w:r>
      <w:ins w:id="58" w:author="Stephen Prater" w:date="2015-08-20T13:45:00Z">
        <w:r>
          <w:t>For this meeting,</w:t>
        </w:r>
      </w:ins>
      <w:del w:id="59" w:author="Stephen Prater" w:date="2015-08-20T13:45:00Z">
        <w:r w:rsidR="00A70773" w:rsidDel="00197376">
          <w:delText>That meeting,</w:delText>
        </w:r>
      </w:del>
      <w:r w:rsidR="00A70773">
        <w:t xml:space="preserve"> the question was</w:t>
      </w:r>
      <w:r w:rsidR="002A79CC">
        <w:t xml:space="preserve">: </w:t>
      </w:r>
    </w:p>
    <w:p w:rsidR="00277862" w:rsidRDefault="00277862"/>
    <w:p w:rsidR="00277862" w:rsidRDefault="00197376">
      <w:ins w:id="60" w:author="Stephen Prater" w:date="2015-08-20T13:35:00Z">
        <w:r>
          <w:lastRenderedPageBreak/>
          <w:t xml:space="preserve">   </w:t>
        </w:r>
      </w:ins>
      <w:r w:rsidR="002A79CC">
        <w:t xml:space="preserve">Which of the following is a </w:t>
      </w:r>
      <w:proofErr w:type="spellStart"/>
      <w:r w:rsidR="002A79CC">
        <w:t>monotremes</w:t>
      </w:r>
      <w:proofErr w:type="spellEnd"/>
      <w:r w:rsidR="002A79CC">
        <w:t xml:space="preserve">?  </w:t>
      </w:r>
    </w:p>
    <w:p w:rsidR="00277862" w:rsidRDefault="002A79CC">
      <w:r>
        <w:tab/>
      </w:r>
    </w:p>
    <w:p w:rsidR="00277862" w:rsidRDefault="002A79CC">
      <w:r>
        <w:tab/>
        <w:t>a.</w:t>
      </w:r>
      <w:ins w:id="61" w:author="Stephen Prater" w:date="2015-08-20T13:45:00Z">
        <w:r w:rsidR="00197376">
          <w:t>)</w:t>
        </w:r>
      </w:ins>
      <w:r>
        <w:t xml:space="preserve"> Donald the Duck</w:t>
      </w:r>
    </w:p>
    <w:p w:rsidR="00277862" w:rsidRDefault="002A79CC">
      <w:r>
        <w:tab/>
        <w:t>b.</w:t>
      </w:r>
      <w:ins w:id="62" w:author="Stephen Prater" w:date="2015-08-20T13:45:00Z">
        <w:r w:rsidR="00197376">
          <w:t>)</w:t>
        </w:r>
      </w:ins>
      <w:r>
        <w:t xml:space="preserve"> Allie the Alligator</w:t>
      </w:r>
    </w:p>
    <w:p w:rsidR="00277862" w:rsidRDefault="002A79CC">
      <w:r>
        <w:tab/>
        <w:t>c.</w:t>
      </w:r>
      <w:ins w:id="63" w:author="Stephen Prater" w:date="2015-08-20T13:45:00Z">
        <w:r w:rsidR="00197376">
          <w:t>)</w:t>
        </w:r>
      </w:ins>
      <w:r>
        <w:t xml:space="preserve"> Mickey the Mouse</w:t>
      </w:r>
    </w:p>
    <w:p w:rsidR="00277862" w:rsidRDefault="002A79CC">
      <w:r>
        <w:tab/>
        <w:t>d.</w:t>
      </w:r>
      <w:ins w:id="64" w:author="Stephen Prater" w:date="2015-08-20T13:45:00Z">
        <w:r w:rsidR="00197376">
          <w:t>)</w:t>
        </w:r>
      </w:ins>
      <w:r>
        <w:t xml:space="preserve"> </w:t>
      </w:r>
      <w:proofErr w:type="spellStart"/>
      <w:r>
        <w:t>Paulie</w:t>
      </w:r>
      <w:proofErr w:type="spellEnd"/>
      <w:r>
        <w:t xml:space="preserve"> the Platypus</w:t>
      </w:r>
    </w:p>
    <w:p w:rsidR="00277862" w:rsidRDefault="00277862"/>
    <w:p w:rsidR="00277862" w:rsidRDefault="00197376">
      <w:ins w:id="65" w:author="Stephen Prater" w:date="2015-08-20T13:35:00Z">
        <w:r>
          <w:t xml:space="preserve">   </w:t>
        </w:r>
      </w:ins>
      <w:r w:rsidR="002A79CC">
        <w:t xml:space="preserve">Apparently, </w:t>
      </w:r>
      <w:proofErr w:type="spellStart"/>
      <w:r w:rsidR="002A79CC">
        <w:t>monotremes</w:t>
      </w:r>
      <w:proofErr w:type="spellEnd"/>
      <w:r w:rsidR="002A79CC">
        <w:t xml:space="preserve"> are mammals that lay eggs, which means that “d” is the correct answer. Aside from having duck bills and webbed feet, platypus</w:t>
      </w:r>
      <w:ins w:id="66" w:author="Stephen Prater" w:date="2015-08-20T13:47:00Z">
        <w:r>
          <w:t>es</w:t>
        </w:r>
      </w:ins>
      <w:r w:rsidR="002A79CC">
        <w:t xml:space="preserve"> also reproduce by laying eggs. </w:t>
      </w:r>
    </w:p>
    <w:p w:rsidR="00277862" w:rsidRDefault="00277862"/>
    <w:p w:rsidR="00277862" w:rsidRDefault="00197376">
      <w:ins w:id="67" w:author="Stephen Prater" w:date="2015-08-20T13:35:00Z">
        <w:r>
          <w:t xml:space="preserve">   </w:t>
        </w:r>
      </w:ins>
      <w:r w:rsidR="00A70773">
        <w:t>The meeting ended</w:t>
      </w:r>
      <w:r w:rsidR="002A79CC">
        <w:t xml:space="preserve"> with a reminder that the group w</w:t>
      </w:r>
      <w:ins w:id="68" w:author="Stephen Prater" w:date="2015-08-20T13:47:00Z">
        <w:r>
          <w:t>ould</w:t>
        </w:r>
      </w:ins>
      <w:del w:id="69" w:author="Stephen Prater" w:date="2015-08-20T13:47:00Z">
        <w:r w:rsidR="002A79CC" w:rsidDel="00197376">
          <w:delText>ill</w:delText>
        </w:r>
      </w:del>
      <w:r w:rsidR="002A79CC">
        <w:t xml:space="preserve"> be attending an event at the Science Museum later in the week. </w:t>
      </w:r>
    </w:p>
    <w:p w:rsidR="00277862" w:rsidRDefault="00277862"/>
    <w:p w:rsidR="00277862" w:rsidRDefault="00197376">
      <w:ins w:id="70" w:author="Stephen Prater" w:date="2015-08-20T13:35:00Z">
        <w:r>
          <w:t xml:space="preserve">   </w:t>
        </w:r>
      </w:ins>
      <w:r w:rsidR="002A79CC">
        <w:t>Between the weekly meetings, members get the chance to participate in science-related events and volunteer opportunities. Earl</w:t>
      </w:r>
      <w:r w:rsidR="003E6925">
        <w:t>ier this year, students from</w:t>
      </w:r>
      <w:r w:rsidR="002A79CC">
        <w:t xml:space="preserve"> SSA helped build the </w:t>
      </w:r>
      <w:proofErr w:type="spellStart"/>
      <w:r w:rsidR="002A79CC">
        <w:t>TapeScape</w:t>
      </w:r>
      <w:proofErr w:type="spellEnd"/>
      <w:r w:rsidR="002A79CC">
        <w:t xml:space="preserve"> exhibit at the Science Museum of Minnesota. The exhibit was made from a metal frame </w:t>
      </w:r>
      <w:del w:id="71" w:author="Stephen Prater" w:date="2015-08-20T13:47:00Z">
        <w:r w:rsidR="002A79CC" w:rsidDel="00197376">
          <w:delText>covered  in</w:delText>
        </w:r>
      </w:del>
      <w:ins w:id="72" w:author="Stephen Prater" w:date="2015-08-20T13:47:00Z">
        <w:r>
          <w:t>covered in</w:t>
        </w:r>
      </w:ins>
      <w:r w:rsidR="002A79CC">
        <w:t xml:space="preserve"> packing tape to form elaborate tunnels for visitors to explore.   </w:t>
      </w:r>
    </w:p>
    <w:p w:rsidR="00277862" w:rsidRDefault="00277862"/>
    <w:p w:rsidR="00277862" w:rsidRDefault="00197376">
      <w:pPr>
        <w:rPr>
          <w:b/>
          <w:bCs/>
        </w:rPr>
      </w:pPr>
      <w:ins w:id="73" w:author="Stephen Prater" w:date="2015-08-20T13:35:00Z">
        <w:r>
          <w:t xml:space="preserve">   </w:t>
        </w:r>
      </w:ins>
      <w:r w:rsidR="002A79CC">
        <w:t>Members of SSA often volunteer with younger students. “Steve Campo [from Veterans Affairs] asked us to judge a middl</w:t>
      </w:r>
      <w:r w:rsidR="00A70773">
        <w:t xml:space="preserve">e school science fair near here,” said </w:t>
      </w:r>
      <w:proofErr w:type="spellStart"/>
      <w:r w:rsidR="00A70773">
        <w:t>Potz</w:t>
      </w:r>
      <w:proofErr w:type="spellEnd"/>
      <w:r w:rsidR="00A70773">
        <w:t>.</w:t>
      </w:r>
      <w:r w:rsidR="002A79CC">
        <w:t xml:space="preserve"> </w:t>
      </w:r>
      <w:r w:rsidR="00A70773">
        <w:t>“</w:t>
      </w:r>
      <w:r w:rsidR="002A79CC">
        <w:t xml:space="preserve">So a few of us got to go be a part of that. We got to engage the middle </w:t>
      </w:r>
      <w:proofErr w:type="spellStart"/>
      <w:r w:rsidR="002A79CC">
        <w:t>schoolers</w:t>
      </w:r>
      <w:proofErr w:type="spellEnd"/>
      <w:r w:rsidR="002A79CC">
        <w:t xml:space="preserve"> and question their scientific methods, which was fun</w:t>
      </w:r>
      <w:r w:rsidR="00A70773">
        <w:t xml:space="preserve"> </w:t>
      </w:r>
      <w:del w:id="74" w:author="Stephen Prater" w:date="2015-08-20T13:47:00Z">
        <w:r w:rsidR="00A70773" w:rsidDel="00197376">
          <w:delText>[</w:delText>
        </w:r>
      </w:del>
      <w:r w:rsidR="00A70773">
        <w:t>…</w:t>
      </w:r>
      <w:del w:id="75" w:author="Stephen Prater" w:date="2015-08-20T13:47:00Z">
        <w:r w:rsidR="00A70773" w:rsidDel="00197376">
          <w:delText>]</w:delText>
        </w:r>
      </w:del>
      <w:r w:rsidR="002A79CC">
        <w:t xml:space="preserve"> and we'll have that opportunity again next year.”</w:t>
      </w:r>
    </w:p>
    <w:p w:rsidR="00277862" w:rsidRDefault="00277862">
      <w:pPr>
        <w:rPr>
          <w:b/>
          <w:bCs/>
        </w:rPr>
      </w:pPr>
    </w:p>
    <w:p w:rsidR="00277862" w:rsidRDefault="00197376">
      <w:pPr>
        <w:rPr>
          <w:b/>
          <w:bCs/>
        </w:rPr>
      </w:pPr>
      <w:ins w:id="76" w:author="Stephen Prater" w:date="2015-08-20T13:35:00Z">
        <w:r>
          <w:t xml:space="preserve">   </w:t>
        </w:r>
      </w:ins>
      <w:proofErr w:type="spellStart"/>
      <w:r w:rsidR="00A70773">
        <w:t>Suvorova</w:t>
      </w:r>
      <w:proofErr w:type="spellEnd"/>
      <w:r w:rsidR="00A70773">
        <w:t xml:space="preserve"> pointed</w:t>
      </w:r>
      <w:r w:rsidR="002A79CC">
        <w:t xml:space="preserve"> out that volunteering is a great way to build a resume. “We have a whole binder fu</w:t>
      </w:r>
      <w:r w:rsidR="00A70773">
        <w:t>ll of volunteer opportunities,” she said.</w:t>
      </w:r>
      <w:r w:rsidR="002A79CC">
        <w:t xml:space="preserve"> </w:t>
      </w:r>
      <w:r w:rsidR="00A70773">
        <w:t>“</w:t>
      </w:r>
      <w:r w:rsidR="002A79CC">
        <w:t xml:space="preserve">If you're an environmental major or if you want to go to med school </w:t>
      </w:r>
      <w:del w:id="77" w:author="Stephen Prater" w:date="2015-08-20T13:48:00Z">
        <w:r w:rsidR="00A70773" w:rsidDel="00197376">
          <w:delText>[</w:delText>
        </w:r>
      </w:del>
      <w:r w:rsidR="002A79CC">
        <w:t>...</w:t>
      </w:r>
      <w:del w:id="78" w:author="Stephen Prater" w:date="2015-08-20T13:48:00Z">
        <w:r w:rsidR="00A70773" w:rsidDel="00197376">
          <w:delText>]</w:delText>
        </w:r>
      </w:del>
      <w:r w:rsidR="002A79CC">
        <w:t xml:space="preserve"> we can find resources and contact information so you can get involved in</w:t>
      </w:r>
      <w:r w:rsidR="00A70773">
        <w:t xml:space="preserve"> your discipline of choice </w:t>
      </w:r>
      <w:del w:id="79" w:author="Stephen Prater" w:date="2015-08-20T13:48:00Z">
        <w:r w:rsidR="00A70773" w:rsidDel="00197376">
          <w:delText>[</w:delText>
        </w:r>
      </w:del>
      <w:r w:rsidR="00A70773">
        <w:t>…</w:t>
      </w:r>
      <w:del w:id="80" w:author="Stephen Prater" w:date="2015-08-20T13:48:00Z">
        <w:r w:rsidR="00A70773" w:rsidDel="00197376">
          <w:delText>]</w:delText>
        </w:r>
      </w:del>
      <w:r w:rsidR="00A70773">
        <w:t xml:space="preserve"> </w:t>
      </w:r>
      <w:r w:rsidR="002A79CC">
        <w:t>You can get connected with things like the Science Museum. Those are really helpful resources that can build your resume and your character. They make you stand out.”</w:t>
      </w:r>
    </w:p>
    <w:p w:rsidR="00277862" w:rsidRDefault="00277862">
      <w:pPr>
        <w:rPr>
          <w:b/>
          <w:bCs/>
        </w:rPr>
      </w:pPr>
    </w:p>
    <w:p w:rsidR="00277862" w:rsidRDefault="00197376">
      <w:pPr>
        <w:rPr>
          <w:b/>
          <w:bCs/>
        </w:rPr>
      </w:pPr>
      <w:ins w:id="81" w:author="Stephen Prater" w:date="2015-08-20T13:35:00Z">
        <w:r>
          <w:t xml:space="preserve">   </w:t>
        </w:r>
      </w:ins>
      <w:r w:rsidR="002A79CC">
        <w:t>Aside f</w:t>
      </w:r>
      <w:r w:rsidR="00A70773">
        <w:t>rom volunteer opportunities,</w:t>
      </w:r>
      <w:ins w:id="82" w:author="Stephen Prater" w:date="2015-08-20T13:48:00Z">
        <w:r>
          <w:t xml:space="preserve"> the</w:t>
        </w:r>
      </w:ins>
      <w:r w:rsidR="002A79CC">
        <w:t xml:space="preserve"> SSA provides access to test prep supplies and networking events. </w:t>
      </w:r>
      <w:r w:rsidR="002A79CC">
        <w:rPr>
          <w:b/>
          <w:bCs/>
        </w:rPr>
        <w:t>“</w:t>
      </w:r>
      <w:r w:rsidR="002A79CC">
        <w:t xml:space="preserve">We have a lot of valuable </w:t>
      </w:r>
      <w:r w:rsidR="00A70773">
        <w:t xml:space="preserve">resources to offer the students,” said </w:t>
      </w:r>
      <w:proofErr w:type="spellStart"/>
      <w:r w:rsidR="00A70773">
        <w:t>Potz</w:t>
      </w:r>
      <w:proofErr w:type="spellEnd"/>
      <w:r w:rsidR="00A70773" w:rsidRPr="009A5E07">
        <w:t>.</w:t>
      </w:r>
      <w:r w:rsidR="002A79CC" w:rsidRPr="009A5E07">
        <w:t xml:space="preserve"> </w:t>
      </w:r>
      <w:r w:rsidR="00A70773" w:rsidRPr="00197376">
        <w:rPr>
          <w:rPrChange w:id="83" w:author="Stephen Prater" w:date="2015-08-20T13:35:00Z">
            <w:rPr>
              <w:color w:val="FF0000"/>
            </w:rPr>
          </w:rPrChange>
        </w:rPr>
        <w:t>“</w:t>
      </w:r>
      <w:r w:rsidR="002A79CC" w:rsidRPr="00197376">
        <w:rPr>
          <w:rPrChange w:id="84" w:author="Stephen Prater" w:date="2015-08-20T13:35:00Z">
            <w:rPr>
              <w:color w:val="FF0000"/>
            </w:rPr>
          </w:rPrChange>
        </w:rPr>
        <w:t>They join because they're like 'Oh,</w:t>
      </w:r>
      <w:del w:id="85" w:author="Stephen Prater" w:date="2015-08-20T13:49:00Z">
        <w:r w:rsidR="002A79CC" w:rsidRPr="00197376" w:rsidDel="00197376">
          <w:rPr>
            <w:rPrChange w:id="86" w:author="Stephen Prater" w:date="2015-08-20T13:35:00Z">
              <w:rPr>
                <w:color w:val="FF0000"/>
              </w:rPr>
            </w:rPrChange>
          </w:rPr>
          <w:delText xml:space="preserve"> then</w:delText>
        </w:r>
      </w:del>
      <w:r w:rsidR="002A79CC" w:rsidRPr="00197376">
        <w:rPr>
          <w:rPrChange w:id="87" w:author="Stephen Prater" w:date="2015-08-20T13:35:00Z">
            <w:rPr>
              <w:color w:val="FF0000"/>
            </w:rPr>
          </w:rPrChange>
        </w:rPr>
        <w:t xml:space="preserve"> I don't have to spend $200 on a test-prep book, I can just borrow it.</w:t>
      </w:r>
      <w:r w:rsidR="002A79CC" w:rsidRPr="009A5E07">
        <w:t>' And</w:t>
      </w:r>
      <w:del w:id="88" w:author="Stephen Prater" w:date="2015-08-20T13:49:00Z">
        <w:r w:rsidR="002A79CC" w:rsidRPr="009A5E07" w:rsidDel="00197376">
          <w:delText xml:space="preserve"> </w:delText>
        </w:r>
        <w:r w:rsidR="002A79CC" w:rsidDel="00197376">
          <w:delText>then</w:delText>
        </w:r>
      </w:del>
      <w:r w:rsidR="002A79CC">
        <w:t xml:space="preserve"> also</w:t>
      </w:r>
      <w:ins w:id="89" w:author="Stephen Prater" w:date="2015-08-20T13:49:00Z">
        <w:r>
          <w:t>,</w:t>
        </w:r>
      </w:ins>
      <w:r w:rsidR="002A79CC">
        <w:t xml:space="preserve"> there is the fun, social aspect of it. We try to engage people socially, academically, and then with the volunteer stuff.” </w:t>
      </w:r>
    </w:p>
    <w:p w:rsidR="00277862" w:rsidRDefault="00277862">
      <w:pPr>
        <w:rPr>
          <w:b/>
          <w:bCs/>
        </w:rPr>
      </w:pPr>
    </w:p>
    <w:p w:rsidR="00277862" w:rsidRDefault="00197376">
      <w:ins w:id="90" w:author="Stephen Prater" w:date="2015-08-20T13:35:00Z">
        <w:r>
          <w:t xml:space="preserve">   </w:t>
        </w:r>
      </w:ins>
      <w:r w:rsidR="002A79CC">
        <w:t xml:space="preserve">Interested students can drop in on a meeting or e-mail the group at SSA.metrostate@gmail.com. The group also has </w:t>
      </w:r>
      <w:proofErr w:type="spellStart"/>
      <w:r w:rsidR="002A79CC">
        <w:t>OrgSync</w:t>
      </w:r>
      <w:proofErr w:type="spellEnd"/>
      <w:r w:rsidR="002A79CC">
        <w:t xml:space="preserve"> and Facebook pages with</w:t>
      </w:r>
      <w:r w:rsidR="00A70773">
        <w:t xml:space="preserve"> information on upcoming events</w:t>
      </w:r>
      <w:ins w:id="91" w:author="Stephen Prater" w:date="2015-08-20T13:57:00Z">
        <w:r w:rsidR="001A10B5">
          <w:t>,</w:t>
        </w:r>
      </w:ins>
      <w:bookmarkStart w:id="92" w:name="_GoBack"/>
      <w:bookmarkEnd w:id="92"/>
      <w:r w:rsidR="002A79CC">
        <w:t xml:space="preserve"> which</w:t>
      </w:r>
      <w:r w:rsidR="003E6925">
        <w:t xml:space="preserve"> are worth checking out. </w:t>
      </w:r>
      <w:r w:rsidR="002A79CC">
        <w:t>“T</w:t>
      </w:r>
      <w:r w:rsidR="003E6925">
        <w:t>his is a really great community,”</w:t>
      </w:r>
      <w:r w:rsidR="003E6925" w:rsidRPr="003E6925">
        <w:t xml:space="preserve"> </w:t>
      </w:r>
      <w:r w:rsidR="003E6925">
        <w:t xml:space="preserve">said SSA member Scott </w:t>
      </w:r>
      <w:proofErr w:type="spellStart"/>
      <w:r w:rsidR="003E6925">
        <w:t>Hanggi</w:t>
      </w:r>
      <w:proofErr w:type="spellEnd"/>
      <w:r w:rsidR="003E6925">
        <w:t>.</w:t>
      </w:r>
      <w:r w:rsidR="002A79CC">
        <w:t xml:space="preserve"> </w:t>
      </w:r>
      <w:r w:rsidR="003E6925">
        <w:t>“</w:t>
      </w:r>
      <w:r w:rsidR="002A79CC">
        <w:t>We can interact with fellow science students outside of our classroom. I feel like we can help each other a lot more by being in this club. It provides support and a greater sense of community.”</w:t>
      </w:r>
    </w:p>
    <w:p w:rsidR="00277862" w:rsidRDefault="00277862"/>
    <w:p w:rsidR="002A79CC" w:rsidRDefault="002A79CC"/>
    <w:p w:rsidR="00253F84" w:rsidRDefault="00253F84">
      <w:pPr>
        <w:rPr>
          <w:rFonts w:cs="Times New Roman"/>
          <w:color w:val="000000"/>
          <w:shd w:val="clear" w:color="auto" w:fill="FFFFFF"/>
        </w:rPr>
      </w:pPr>
      <w:r>
        <w:t xml:space="preserve">Photo caption: </w:t>
      </w:r>
      <w:proofErr w:type="spellStart"/>
      <w:r w:rsidRPr="00253F84">
        <w:rPr>
          <w:rFonts w:cs="Times New Roman"/>
          <w:color w:val="000000"/>
          <w:shd w:val="clear" w:color="auto" w:fill="FFFFFF"/>
        </w:rPr>
        <w:t>Farkash</w:t>
      </w:r>
      <w:proofErr w:type="spellEnd"/>
      <w:r w:rsidRPr="00253F84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253F84">
        <w:rPr>
          <w:rFonts w:cs="Times New Roman"/>
          <w:color w:val="000000"/>
          <w:shd w:val="clear" w:color="auto" w:fill="FFFFFF"/>
        </w:rPr>
        <w:t>Elihad</w:t>
      </w:r>
      <w:proofErr w:type="spellEnd"/>
      <w:r w:rsidRPr="00253F84">
        <w:rPr>
          <w:rFonts w:cs="Times New Roman"/>
          <w:color w:val="000000"/>
          <w:shd w:val="clear" w:color="auto" w:fill="FFFFFF"/>
        </w:rPr>
        <w:t xml:space="preserve"> and Ryan Fitzgerald demonstrating a nucleation reaction at Student Science Association’s Mad Science event in June.</w:t>
      </w:r>
    </w:p>
    <w:p w:rsidR="00253F84" w:rsidRDefault="00253F84">
      <w:pPr>
        <w:rPr>
          <w:rFonts w:cs="Times New Roman"/>
          <w:color w:val="000000"/>
          <w:shd w:val="clear" w:color="auto" w:fill="FFFFFF"/>
        </w:rPr>
      </w:pPr>
    </w:p>
    <w:p w:rsidR="00253F84" w:rsidRPr="00253F84" w:rsidRDefault="00253F84">
      <w:pPr>
        <w:rPr>
          <w:rFonts w:ascii="Calibri" w:hAnsi="Calibri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 xml:space="preserve">Photo credit: </w:t>
      </w:r>
      <w:r w:rsidRPr="00253F84">
        <w:rPr>
          <w:rFonts w:cs="Times New Roman"/>
          <w:color w:val="000000"/>
          <w:shd w:val="clear" w:color="auto" w:fill="FFFFFF"/>
        </w:rPr>
        <w:t xml:space="preserve">Nina </w:t>
      </w:r>
      <w:proofErr w:type="spellStart"/>
      <w:r w:rsidRPr="00253F84">
        <w:rPr>
          <w:rFonts w:cs="Times New Roman"/>
          <w:color w:val="000000"/>
          <w:shd w:val="clear" w:color="auto" w:fill="FFFFFF"/>
        </w:rPr>
        <w:t>Suvorova</w:t>
      </w:r>
      <w:proofErr w:type="spellEnd"/>
    </w:p>
    <w:sectPr w:rsidR="00253F84" w:rsidRPr="00253F84">
      <w:pgSz w:w="12240" w:h="15840"/>
      <w:pgMar w:top="1440" w:right="1440" w:bottom="1440" w:left="144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phen Prater">
    <w15:presenceInfo w15:providerId="AD" w15:userId="S-1-5-21-2833799043-3506655022-2481554295-69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73"/>
    <w:rsid w:val="00191C8A"/>
    <w:rsid w:val="00197376"/>
    <w:rsid w:val="001A10B5"/>
    <w:rsid w:val="00253F84"/>
    <w:rsid w:val="00277862"/>
    <w:rsid w:val="0029283E"/>
    <w:rsid w:val="002A79CC"/>
    <w:rsid w:val="003E6925"/>
    <w:rsid w:val="008732E5"/>
    <w:rsid w:val="009A5E07"/>
    <w:rsid w:val="00A11392"/>
    <w:rsid w:val="00A70773"/>
    <w:rsid w:val="00DC08DB"/>
    <w:rsid w:val="00D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C964BF9-F6A7-4E52-95C9-2A402B76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rpcq1">
    <w:name w:val="_rpc_q1"/>
    <w:rsid w:val="00A11392"/>
  </w:style>
  <w:style w:type="paragraph" w:styleId="BalloonText">
    <w:name w:val="Balloon Text"/>
    <w:basedOn w:val="Normal"/>
    <w:link w:val="BalloonTextChar"/>
    <w:uiPriority w:val="99"/>
    <w:semiHidden/>
    <w:unhideWhenUsed/>
    <w:rsid w:val="009A5E07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E07"/>
    <w:rPr>
      <w:rFonts w:ascii="Segoe UI" w:eastAsia="SimSun" w:hAnsi="Segoe UI" w:cs="Mangal"/>
      <w:kern w:val="1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F352E-205A-48E5-8F7A-7936B5C80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Prater</dc:creator>
  <cp:keywords/>
  <cp:lastModifiedBy>Stephen Prater</cp:lastModifiedBy>
  <cp:revision>3</cp:revision>
  <cp:lastPrinted>2015-08-12T00:44:00Z</cp:lastPrinted>
  <dcterms:created xsi:type="dcterms:W3CDTF">2015-08-20T18:50:00Z</dcterms:created>
  <dcterms:modified xsi:type="dcterms:W3CDTF">2015-08-20T18:57:00Z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Metropolitan State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