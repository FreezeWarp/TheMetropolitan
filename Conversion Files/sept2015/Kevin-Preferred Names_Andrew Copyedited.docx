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ECC" w:rsidRDefault="000A5ED2">
      <w:r>
        <w:t>New Policy Will Allow</w:t>
      </w:r>
      <w:r w:rsidR="003537F5">
        <w:t xml:space="preserve"> Students and St</w:t>
      </w:r>
      <w:r>
        <w:t>aff to Use Preferred Name on</w:t>
      </w:r>
      <w:r w:rsidR="00037E8A">
        <w:t xml:space="preserve"> </w:t>
      </w:r>
      <w:proofErr w:type="spellStart"/>
      <w:r w:rsidR="00037E8A">
        <w:t>MnSCU</w:t>
      </w:r>
      <w:proofErr w:type="spellEnd"/>
      <w:r w:rsidR="003537F5">
        <w:t xml:space="preserve"> Documents</w:t>
      </w:r>
    </w:p>
    <w:p w:rsidR="00CD2A3F" w:rsidRDefault="00CD2A3F">
      <w:r>
        <w:t>Kevin Miller</w:t>
      </w:r>
    </w:p>
    <w:p w:rsidR="00CD2A3F" w:rsidRDefault="00CD2A3F">
      <w:r>
        <w:t>Millke03@metrostate.edu</w:t>
      </w:r>
    </w:p>
    <w:p w:rsidR="00CD2A3F" w:rsidRDefault="00CD2A3F"/>
    <w:p w:rsidR="005B7228" w:rsidRDefault="00CD0B13">
      <w:ins w:id="0" w:author="Stephen Prater" w:date="2015-08-19T11:28:00Z">
        <w:r>
          <w:t xml:space="preserve">   </w:t>
        </w:r>
      </w:ins>
      <w:r w:rsidR="00DD05BE">
        <w:t>Due to a new policy, s</w:t>
      </w:r>
      <w:r w:rsidR="00A464A0">
        <w:t>tudents and staff</w:t>
      </w:r>
      <w:r w:rsidR="003537F5">
        <w:t xml:space="preserve"> across the Minnesota State Colleges and Universities (</w:t>
      </w:r>
      <w:proofErr w:type="spellStart"/>
      <w:r w:rsidR="003537F5">
        <w:t>MnSCU</w:t>
      </w:r>
      <w:proofErr w:type="spellEnd"/>
      <w:r w:rsidR="003537F5">
        <w:t>) system will be able to use a preferred name rather than their legal name</w:t>
      </w:r>
      <w:r w:rsidR="00DD05BE">
        <w:t xml:space="preserve"> on many</w:t>
      </w:r>
      <w:r w:rsidR="005B7228">
        <w:t xml:space="preserve"> of</w:t>
      </w:r>
      <w:r w:rsidR="00DD05BE">
        <w:t xml:space="preserve"> their documents</w:t>
      </w:r>
      <w:r w:rsidR="007A2536">
        <w:t>.</w:t>
      </w:r>
      <w:r w:rsidR="005B7228">
        <w:t xml:space="preserve"> Metropolitan State University has not yet set an implementation date for </w:t>
      </w:r>
      <w:r w:rsidR="00AC4952">
        <w:t>this policy, according to Roberta</w:t>
      </w:r>
      <w:r w:rsidR="005B7228">
        <w:t xml:space="preserve"> Anderson, Director of Gateway Student Services.</w:t>
      </w:r>
    </w:p>
    <w:p w:rsidR="003537F5" w:rsidRDefault="00CD0B13">
      <w:ins w:id="1" w:author="Stephen Prater" w:date="2015-08-19T11:28:00Z">
        <w:r>
          <w:t xml:space="preserve">   </w:t>
        </w:r>
      </w:ins>
      <w:r w:rsidR="005B7228">
        <w:t>To submit a preferred name proposal, students at Metro</w:t>
      </w:r>
      <w:r w:rsidR="007A2536">
        <w:t xml:space="preserve"> will need to fil</w:t>
      </w:r>
      <w:r w:rsidR="00037E8A">
        <w:t>l</w:t>
      </w:r>
      <w:r w:rsidR="007A2536">
        <w:t xml:space="preserve"> out a single form at Gateway Student Services requesting the</w:t>
      </w:r>
      <w:del w:id="2" w:author="Stephen Prater" w:date="2015-08-19T11:26:00Z">
        <w:r w:rsidR="007A2536" w:rsidDel="00CD0B13">
          <w:delText>ir</w:delText>
        </w:r>
      </w:del>
      <w:r w:rsidR="007A2536">
        <w:t xml:space="preserve"> name change. Once the form is processed, both Metro and </w:t>
      </w:r>
      <w:proofErr w:type="spellStart"/>
      <w:r w:rsidR="007A2536">
        <w:t>MnSCU</w:t>
      </w:r>
      <w:proofErr w:type="spellEnd"/>
      <w:r w:rsidR="007A2536">
        <w:t xml:space="preserve"> will begin using this preferred </w:t>
      </w:r>
      <w:r w:rsidR="00E76D7D">
        <w:t>name wherever it’s</w:t>
      </w:r>
      <w:r w:rsidR="00DD05BE">
        <w:t xml:space="preserve"> technologically and</w:t>
      </w:r>
      <w:r w:rsidR="007A2536">
        <w:t xml:space="preserve"> legally possible</w:t>
      </w:r>
      <w:r w:rsidR="00E76D7D">
        <w:t xml:space="preserve"> to do so</w:t>
      </w:r>
      <w:r w:rsidR="007A2536">
        <w:t>.</w:t>
      </w:r>
      <w:r w:rsidR="005B7228">
        <w:t xml:space="preserve"> That said, this cannot be done until Metro has implemented this policy.</w:t>
      </w:r>
    </w:p>
    <w:p w:rsidR="006B7207" w:rsidRPr="00CD0B13" w:rsidRDefault="006B7207" w:rsidP="006B7207">
      <w:pPr>
        <w:rPr>
          <w:b/>
          <w:rPrChange w:id="3" w:author="Stephen Prater" w:date="2015-08-19T11:28:00Z">
            <w:rPr/>
          </w:rPrChange>
        </w:rPr>
      </w:pPr>
      <w:r w:rsidRPr="00CD0B13">
        <w:rPr>
          <w:b/>
          <w:rPrChange w:id="4" w:author="Stephen Prater" w:date="2015-08-19T11:28:00Z">
            <w:rPr/>
          </w:rPrChange>
        </w:rPr>
        <w:t>What is a Preferred Name?</w:t>
      </w:r>
    </w:p>
    <w:p w:rsidR="006B7207" w:rsidRDefault="00CD0B13">
      <w:ins w:id="5" w:author="Stephen Prater" w:date="2015-08-19T11:28:00Z">
        <w:r>
          <w:t xml:space="preserve">   </w:t>
        </w:r>
      </w:ins>
      <w:r w:rsidR="006B7207">
        <w:t xml:space="preserve">In a draft document created </w:t>
      </w:r>
      <w:ins w:id="6" w:author="Stephen Prater" w:date="2015-08-19T11:32:00Z">
        <w:r>
          <w:t xml:space="preserve">on </w:t>
        </w:r>
      </w:ins>
      <w:r w:rsidR="006B7207">
        <w:t xml:space="preserve">June 12, </w:t>
      </w:r>
      <w:proofErr w:type="spellStart"/>
      <w:r w:rsidR="006B7207">
        <w:t>MnSCU</w:t>
      </w:r>
      <w:proofErr w:type="spellEnd"/>
      <w:r w:rsidR="006B7207">
        <w:t xml:space="preserve"> defined a preferred name as a “name that a person has chosen to identify him or herself within the </w:t>
      </w:r>
      <w:proofErr w:type="spellStart"/>
      <w:r w:rsidR="006B7207">
        <w:t>MnSCU</w:t>
      </w:r>
      <w:proofErr w:type="spellEnd"/>
      <w:r w:rsidR="006B7207">
        <w:t xml:space="preserve"> system that is different, in whole or in part, than his or her legal name.” That is to say, an individual can change their fi</w:t>
      </w:r>
      <w:r w:rsidR="00E92388">
        <w:t>rst, middle, or last name on</w:t>
      </w:r>
      <w:r w:rsidR="006B7207">
        <w:t xml:space="preserve"> d</w:t>
      </w:r>
      <w:r w:rsidR="00A271AD">
        <w:t>ocuments that do not require a</w:t>
      </w:r>
      <w:r w:rsidR="006B7207">
        <w:t xml:space="preserve"> legal name to be used.</w:t>
      </w:r>
    </w:p>
    <w:p w:rsidR="00253FF5" w:rsidRPr="00CD0B13" w:rsidRDefault="00033E98">
      <w:pPr>
        <w:rPr>
          <w:b/>
          <w:rPrChange w:id="7" w:author="Stephen Prater" w:date="2015-08-19T11:28:00Z">
            <w:rPr/>
          </w:rPrChange>
        </w:rPr>
      </w:pPr>
      <w:r w:rsidRPr="00CD0B13">
        <w:rPr>
          <w:b/>
          <w:rPrChange w:id="8" w:author="Stephen Prater" w:date="2015-08-19T11:28:00Z">
            <w:rPr/>
          </w:rPrChange>
        </w:rPr>
        <w:t xml:space="preserve">Where is it Legally Possible to Use a Preferred Name? </w:t>
      </w:r>
    </w:p>
    <w:p w:rsidR="00033E98" w:rsidRDefault="00CD0B13">
      <w:ins w:id="9" w:author="Stephen Prater" w:date="2015-08-19T11:28:00Z">
        <w:r>
          <w:t xml:space="preserve">   </w:t>
        </w:r>
      </w:ins>
      <w:r w:rsidR="00033E98">
        <w:t>Preferred n</w:t>
      </w:r>
      <w:r w:rsidR="00E76D7D">
        <w:t>ames can be used on many</w:t>
      </w:r>
      <w:r w:rsidR="00033E98">
        <w:t xml:space="preserve"> of </w:t>
      </w:r>
      <w:r w:rsidR="00E76D7D">
        <w:t xml:space="preserve">the </w:t>
      </w:r>
      <w:r w:rsidR="00033E98">
        <w:t>documents and interfaces that students</w:t>
      </w:r>
      <w:r w:rsidR="00A271AD">
        <w:t xml:space="preserve"> and staff</w:t>
      </w:r>
      <w:r w:rsidR="00033E98">
        <w:t xml:space="preserve"> use on a day-to-day basis. These include class rosters, D2L </w:t>
      </w:r>
      <w:proofErr w:type="spellStart"/>
      <w:r w:rsidR="00033E98">
        <w:t>Brightspace</w:t>
      </w:r>
      <w:proofErr w:type="spellEnd"/>
      <w:r w:rsidR="00033E98">
        <w:t>, e-services, online directories, faculty advisee lists, alumni records, library records, student ID cards, student worker timecards, diplomas and food service cards.</w:t>
      </w:r>
    </w:p>
    <w:p w:rsidR="00E76D7D" w:rsidRDefault="00CD0B13">
      <w:ins w:id="10" w:author="Stephen Prater" w:date="2015-08-19T11:28:00Z">
        <w:r>
          <w:t xml:space="preserve">   </w:t>
        </w:r>
      </w:ins>
      <w:r w:rsidR="00181092">
        <w:t xml:space="preserve">A </w:t>
      </w:r>
      <w:proofErr w:type="spellStart"/>
      <w:r w:rsidR="00181092">
        <w:t>MnSCU</w:t>
      </w:r>
      <w:proofErr w:type="spellEnd"/>
      <w:r w:rsidR="00181092">
        <w:t xml:space="preserve"> supporting document said </w:t>
      </w:r>
      <w:r w:rsidR="005B5B1B">
        <w:t>that in certain circ</w:t>
      </w:r>
      <w:r w:rsidR="00A464A0">
        <w:t>umstances, only legal names can</w:t>
      </w:r>
      <w:r w:rsidR="005B5B1B">
        <w:t xml:space="preserve"> be used</w:t>
      </w:r>
      <w:r w:rsidR="00E76D7D">
        <w:t>. Documents involving financial transactions like I-9</w:t>
      </w:r>
      <w:del w:id="11" w:author="Stephen Prater" w:date="2015-08-19T11:37:00Z">
        <w:r w:rsidR="00E76D7D" w:rsidDel="006F2328">
          <w:delText>’</w:delText>
        </w:r>
      </w:del>
      <w:r w:rsidR="00E76D7D">
        <w:t xml:space="preserve">s, financial aid documents, paychecks and paystubs will always </w:t>
      </w:r>
      <w:r w:rsidR="005B5B1B">
        <w:t>use</w:t>
      </w:r>
      <w:r w:rsidR="00E76D7D" w:rsidRPr="00181092">
        <w:t xml:space="preserve"> legal name</w:t>
      </w:r>
      <w:r w:rsidR="005B5B1B">
        <w:t>s</w:t>
      </w:r>
      <w:r w:rsidR="00E76D7D" w:rsidRPr="00181092">
        <w:t>.</w:t>
      </w:r>
      <w:r w:rsidR="00181092" w:rsidRPr="00181092">
        <w:t xml:space="preserve"> Official documents relating to international students, including federal immigration documents and Student and Exchange Visitor Information System (SEVIS)</w:t>
      </w:r>
      <w:r w:rsidR="00E01725">
        <w:t xml:space="preserve"> will</w:t>
      </w:r>
      <w:r w:rsidR="005B5B1B">
        <w:t xml:space="preserve"> also</w:t>
      </w:r>
      <w:r w:rsidR="00E01725">
        <w:t xml:space="preserve"> always feature a student’s legal name.</w:t>
      </w:r>
    </w:p>
    <w:p w:rsidR="006B7207" w:rsidRPr="00CD0B13" w:rsidRDefault="006B7207">
      <w:pPr>
        <w:rPr>
          <w:b/>
          <w:rPrChange w:id="12" w:author="Stephen Prater" w:date="2015-08-19T11:28:00Z">
            <w:rPr/>
          </w:rPrChange>
        </w:rPr>
      </w:pPr>
      <w:r w:rsidRPr="00CD0B13">
        <w:rPr>
          <w:b/>
          <w:rPrChange w:id="13" w:author="Stephen Prater" w:date="2015-08-19T11:28:00Z">
            <w:rPr/>
          </w:rPrChange>
        </w:rPr>
        <w:t>Other Limitations</w:t>
      </w:r>
    </w:p>
    <w:p w:rsidR="006B7207" w:rsidRDefault="00CD0B13">
      <w:ins w:id="14" w:author="Stephen Prater" w:date="2015-08-19T11:28:00Z">
        <w:r>
          <w:t xml:space="preserve">   </w:t>
        </w:r>
      </w:ins>
      <w:proofErr w:type="spellStart"/>
      <w:r w:rsidR="006B7207">
        <w:t>MnSCU</w:t>
      </w:r>
      <w:proofErr w:type="spellEnd"/>
      <w:r w:rsidR="006B7207">
        <w:t xml:space="preserve"> said it “reserves the right to deny an inappropriate preferred name including, but</w:t>
      </w:r>
      <w:r w:rsidR="009A29A5">
        <w:t xml:space="preserve"> not</w:t>
      </w:r>
      <w:r w:rsidR="006B7207">
        <w:t xml:space="preserve"> limited to those that: avoid legal obligations, misrepresent or violate other system policies.” Moreover, preferred names can’t be used to promote a company.</w:t>
      </w:r>
    </w:p>
    <w:p w:rsidR="00DD05BE" w:rsidRDefault="00CD0B13" w:rsidP="00DD05BE">
      <w:ins w:id="15" w:author="Stephen Prater" w:date="2015-08-19T11:28:00Z">
        <w:r>
          <w:t xml:space="preserve">   </w:t>
        </w:r>
      </w:ins>
      <w:ins w:id="16" w:author="Stephen Prater" w:date="2015-08-19T11:42:00Z">
        <w:r w:rsidR="006F2328">
          <w:t>A</w:t>
        </w:r>
        <w:r w:rsidR="006F2328">
          <w:t xml:space="preserve">ccording to </w:t>
        </w:r>
        <w:proofErr w:type="spellStart"/>
        <w:r w:rsidR="006F2328">
          <w:t>MnSCU</w:t>
        </w:r>
        <w:proofErr w:type="spellEnd"/>
        <w:r w:rsidR="006F2328">
          <w:t xml:space="preserve"> documents</w:t>
        </w:r>
        <w:r w:rsidR="006F2328">
          <w:t xml:space="preserve">, </w:t>
        </w:r>
      </w:ins>
      <w:del w:id="17" w:author="Stephen Prater" w:date="2015-08-19T11:42:00Z">
        <w:r w:rsidR="00A62211" w:rsidDel="006F2328">
          <w:delText>I</w:delText>
        </w:r>
      </w:del>
      <w:ins w:id="18" w:author="Stephen Prater" w:date="2015-08-19T11:42:00Z">
        <w:r w:rsidR="006F2328">
          <w:t>i</w:t>
        </w:r>
      </w:ins>
      <w:r w:rsidR="00A62211">
        <w:t>t is not technologically feasible to include preferred names on some university documents or technology</w:t>
      </w:r>
      <w:del w:id="19" w:author="Stephen Prater" w:date="2015-08-19T11:42:00Z">
        <w:r w:rsidR="00A62211" w:rsidDel="006F2328">
          <w:delText>, according to MnSCU documents</w:delText>
        </w:r>
      </w:del>
      <w:r w:rsidR="00A62211">
        <w:t xml:space="preserve">. </w:t>
      </w:r>
      <w:r w:rsidR="00DD05BE" w:rsidRPr="00DD05BE">
        <w:t>Ramon Padilla</w:t>
      </w:r>
      <w:ins w:id="20" w:author="Stephen Prater" w:date="2015-08-19T11:42:00Z">
        <w:r w:rsidR="006F2328">
          <w:t>,</w:t>
        </w:r>
      </w:ins>
      <w:del w:id="21" w:author="Stephen Prater" w:date="2015-08-19T11:42:00Z">
        <w:r w:rsidR="00DD05BE" w:rsidDel="006F2328">
          <w:delText xml:space="preserve"> is</w:delText>
        </w:r>
      </w:del>
      <w:r w:rsidR="00DD05BE">
        <w:t xml:space="preserve"> Vice Chancellor of Information Technology at </w:t>
      </w:r>
      <w:proofErr w:type="spellStart"/>
      <w:r w:rsidR="00DD05BE">
        <w:t>MnSCU’</w:t>
      </w:r>
      <w:r w:rsidR="00A62211">
        <w:t>s</w:t>
      </w:r>
      <w:proofErr w:type="spellEnd"/>
      <w:r w:rsidR="00A62211">
        <w:t xml:space="preserve"> system office</w:t>
      </w:r>
      <w:ins w:id="22" w:author="Stephen Prater" w:date="2015-08-19T11:43:00Z">
        <w:r w:rsidR="006F2328">
          <w:t>,</w:t>
        </w:r>
      </w:ins>
      <w:del w:id="23" w:author="Stephen Prater" w:date="2015-08-19T11:43:00Z">
        <w:r w:rsidR="00A62211" w:rsidDel="006F2328">
          <w:delText>. He</w:delText>
        </w:r>
      </w:del>
      <w:r w:rsidR="00A62211">
        <w:t xml:space="preserve"> said third</w:t>
      </w:r>
      <w:del w:id="24" w:author="Stephen Prater" w:date="2015-08-19T11:43:00Z">
        <w:r w:rsidR="00A62211" w:rsidDel="006F2328">
          <w:delText>-</w:delText>
        </w:r>
      </w:del>
      <w:ins w:id="25" w:author="Stephen Prater" w:date="2015-08-19T11:43:00Z">
        <w:r w:rsidR="006F2328">
          <w:t>-</w:t>
        </w:r>
      </w:ins>
      <w:r w:rsidR="00A62211">
        <w:t>party technology is an example of a place where these limitation exist.</w:t>
      </w:r>
      <w:r w:rsidR="00E92388">
        <w:t xml:space="preserve"> </w:t>
      </w:r>
      <w:r w:rsidR="00A464A0">
        <w:t xml:space="preserve">This technology is not part </w:t>
      </w:r>
      <w:proofErr w:type="spellStart"/>
      <w:r w:rsidR="00A464A0">
        <w:t>MnSCU’s</w:t>
      </w:r>
      <w:proofErr w:type="spellEnd"/>
      <w:r w:rsidR="00E92388">
        <w:t xml:space="preserve"> Integrated Statewide Records System (ISRS), the University </w:t>
      </w:r>
      <w:del w:id="26" w:author="Stephen Prater" w:date="2015-08-19T11:44:00Z">
        <w:r w:rsidR="00E92388" w:rsidDel="006F2328">
          <w:delText>and System</w:delText>
        </w:r>
        <w:r w:rsidR="00A464A0" w:rsidDel="006F2328">
          <w:delText xml:space="preserve"> Office </w:delText>
        </w:r>
      </w:del>
      <w:r w:rsidR="00A464A0">
        <w:t>ha</w:t>
      </w:r>
      <w:del w:id="27" w:author="Stephen Prater" w:date="2015-08-19T11:44:00Z">
        <w:r w:rsidR="00A464A0" w:rsidDel="006F2328">
          <w:delText>ve</w:delText>
        </w:r>
      </w:del>
      <w:ins w:id="28" w:author="Stephen Prater" w:date="2015-08-19T11:44:00Z">
        <w:r w:rsidR="006F2328">
          <w:t>s</w:t>
        </w:r>
      </w:ins>
      <w:r w:rsidR="00A464A0">
        <w:t xml:space="preserve"> no control over these third-party companies’</w:t>
      </w:r>
      <w:r w:rsidR="00E92388">
        <w:t xml:space="preserve"> name policies and records.</w:t>
      </w:r>
    </w:p>
    <w:p w:rsidR="00253FF5" w:rsidRPr="00CD0B13" w:rsidRDefault="00E01725">
      <w:pPr>
        <w:rPr>
          <w:b/>
          <w:rPrChange w:id="29" w:author="Stephen Prater" w:date="2015-08-19T11:28:00Z">
            <w:rPr/>
          </w:rPrChange>
        </w:rPr>
      </w:pPr>
      <w:r w:rsidRPr="00CD0B13">
        <w:rPr>
          <w:b/>
          <w:rPrChange w:id="30" w:author="Stephen Prater" w:date="2015-08-19T11:28:00Z">
            <w:rPr/>
          </w:rPrChange>
        </w:rPr>
        <w:t xml:space="preserve">Who </w:t>
      </w:r>
      <w:proofErr w:type="gramStart"/>
      <w:r w:rsidRPr="00CD0B13">
        <w:rPr>
          <w:b/>
          <w:rPrChange w:id="31" w:author="Stephen Prater" w:date="2015-08-19T11:28:00Z">
            <w:rPr/>
          </w:rPrChange>
        </w:rPr>
        <w:t>Does</w:t>
      </w:r>
      <w:proofErr w:type="gramEnd"/>
      <w:r w:rsidRPr="00CD0B13">
        <w:rPr>
          <w:b/>
          <w:rPrChange w:id="32" w:author="Stephen Prater" w:date="2015-08-19T11:28:00Z">
            <w:rPr/>
          </w:rPrChange>
        </w:rPr>
        <w:t xml:space="preserve"> it Help?</w:t>
      </w:r>
    </w:p>
    <w:p w:rsidR="00EB3FB5" w:rsidRDefault="00CD0B13" w:rsidP="00EB3FB5">
      <w:ins w:id="33" w:author="Stephen Prater" w:date="2015-08-19T11:28:00Z">
        <w:r>
          <w:lastRenderedPageBreak/>
          <w:t xml:space="preserve">   </w:t>
        </w:r>
      </w:ins>
      <w:proofErr w:type="spellStart"/>
      <w:r w:rsidR="00EB3FB5">
        <w:t>Saby</w:t>
      </w:r>
      <w:proofErr w:type="spellEnd"/>
      <w:r w:rsidR="00EB3FB5">
        <w:t xml:space="preserve"> Labor is Metro’s </w:t>
      </w:r>
      <w:r w:rsidR="00EB3FB5" w:rsidRPr="00253FF5">
        <w:t>Women and LGBTQ Student Services Coordinator and Retention Specialist</w:t>
      </w:r>
      <w:r w:rsidR="00EB3FB5">
        <w:t>. She said the policy will help a variety of students at Metro. “In thinking about the audiences it impacts the most, we’ve identified [at least] four</w:t>
      </w:r>
      <w:del w:id="34" w:author="Stephen Prater" w:date="2015-08-19T11:46:00Z">
        <w:r w:rsidR="00EB3FB5" w:rsidDel="00C61DF9">
          <w:delText>,</w:delText>
        </w:r>
      </w:del>
      <w:r w:rsidR="00EB3FB5">
        <w:t xml:space="preserve"> </w:t>
      </w:r>
      <w:del w:id="35" w:author="Stephen Prater" w:date="2015-08-19T11:45:00Z">
        <w:r w:rsidR="00EB3FB5" w:rsidDel="006F2328">
          <w:delText>[</w:delText>
        </w:r>
      </w:del>
      <w:r w:rsidR="00EB3FB5">
        <w:t>…</w:t>
      </w:r>
      <w:del w:id="36" w:author="Stephen Prater" w:date="2015-08-19T11:45:00Z">
        <w:r w:rsidR="00EB3FB5" w:rsidDel="006F2328">
          <w:delText>]</w:delText>
        </w:r>
      </w:del>
      <w:r w:rsidR="00EB3FB5">
        <w:t xml:space="preserve"> the first being transgender students and gender non</w:t>
      </w:r>
      <w:del w:id="37" w:author="Stephen Prater" w:date="2015-08-19T11:46:00Z">
        <w:r w:rsidR="00EB3FB5" w:rsidDel="00C61DF9">
          <w:delText>-</w:delText>
        </w:r>
      </w:del>
      <w:r w:rsidR="00EB3FB5">
        <w:t>conforming students,” said Labor. “They may or may not pass as their preferred gender, so having a preferred name policy is a way to celebrate their identity and validate it.”</w:t>
      </w:r>
    </w:p>
    <w:p w:rsidR="00EB3FB5" w:rsidRDefault="00CD0B13" w:rsidP="00EB3FB5">
      <w:ins w:id="38" w:author="Stephen Prater" w:date="2015-08-19T11:28:00Z">
        <w:r>
          <w:t xml:space="preserve">   </w:t>
        </w:r>
      </w:ins>
      <w:r w:rsidR="00EB3FB5">
        <w:t>International students will also be impacted, according to Labor. She said some international students have a name from their native country and a western name, and it can be difficult to know which name the person would rather use. “Often they are sort of juggling two names and it’s hard for them,” she said.</w:t>
      </w:r>
    </w:p>
    <w:p w:rsidR="00417F2C" w:rsidRDefault="00CD0B13" w:rsidP="00EB3FB5">
      <w:ins w:id="39" w:author="Stephen Prater" w:date="2015-08-19T11:28:00Z">
        <w:r>
          <w:t xml:space="preserve">   </w:t>
        </w:r>
      </w:ins>
      <w:r w:rsidR="00EB3FB5">
        <w:t xml:space="preserve">Students that identify with </w:t>
      </w:r>
      <w:del w:id="40" w:author="Stephen Prater" w:date="2015-08-19T11:47:00Z">
        <w:r w:rsidR="00EB3FB5" w:rsidDel="00C61DF9">
          <w:delText xml:space="preserve">what we </w:delText>
        </w:r>
        <w:r w:rsidR="00EB3FB5" w:rsidRPr="00CD2A3F" w:rsidDel="00C61DF9">
          <w:delText>colloquially</w:delText>
        </w:r>
        <w:r w:rsidR="00EB3FB5" w:rsidDel="00C61DF9">
          <w:delText xml:space="preserve"> call </w:delText>
        </w:r>
      </w:del>
      <w:r w:rsidR="00EB3FB5">
        <w:t>a nickname will be able to use that name on their documentation.</w:t>
      </w:r>
      <w:r w:rsidR="00417F2C">
        <w:t xml:space="preserve"> Labor said there have been issues in the past with finding students in the directory if they use a nickname or shortened version of their name, so this should help alleviate those issues. This policy could also impact people with multiple last names as well. Labor said this can be common in </w:t>
      </w:r>
      <w:r w:rsidR="0062377B">
        <w:t>Latino</w:t>
      </w:r>
      <w:r w:rsidR="00417F2C">
        <w:t xml:space="preserve"> communities.</w:t>
      </w:r>
    </w:p>
    <w:p w:rsidR="007A2536" w:rsidRDefault="00CD0B13">
      <w:ins w:id="41" w:author="Stephen Prater" w:date="2015-08-19T11:28:00Z">
        <w:r>
          <w:t xml:space="preserve">   </w:t>
        </w:r>
      </w:ins>
      <w:r w:rsidR="00417F2C">
        <w:t>She</w:t>
      </w:r>
      <w:r w:rsidR="00EB3FB5">
        <w:t xml:space="preserve"> said the switch for class rosters and D2L will positively impact students. “The piece about it being on D2L is going to be so crucial for our students because a large percentage of their interaction is in class. So, whether they’re in an online class or in person, [their preferred] name [is what will be] printed on the class roster and the name their peers see on the class discussions.”</w:t>
      </w:r>
    </w:p>
    <w:p w:rsidR="000C58DB" w:rsidRDefault="00CD0B13">
      <w:ins w:id="42" w:author="Stephen Prater" w:date="2015-08-19T11:28:00Z">
        <w:r>
          <w:t xml:space="preserve">   </w:t>
        </w:r>
      </w:ins>
      <w:proofErr w:type="spellStart"/>
      <w:r w:rsidR="000C58DB">
        <w:t>Toyia</w:t>
      </w:r>
      <w:proofErr w:type="spellEnd"/>
      <w:r w:rsidR="000C58DB">
        <w:t xml:space="preserve"> K. Younger, Associate Vice Chancellor for Student Affairs at </w:t>
      </w:r>
      <w:proofErr w:type="spellStart"/>
      <w:r w:rsidR="000C58DB">
        <w:t>MnSCU</w:t>
      </w:r>
      <w:proofErr w:type="spellEnd"/>
      <w:r w:rsidR="000C58DB">
        <w:t xml:space="preserve"> said that, to her knowledge, the policy was brought about by students and staff who wanted to express themselves in whatever fashion they choose to. “I think this policy also makes our campuses more welcoming,” she said. “Having this preferred name policy is actually something that is pretty common at colleges and universities across the country.”</w:t>
      </w:r>
    </w:p>
    <w:p w:rsidR="00D13664" w:rsidRPr="00CD0B13" w:rsidRDefault="003848C8">
      <w:pPr>
        <w:rPr>
          <w:b/>
          <w:rPrChange w:id="43" w:author="Stephen Prater" w:date="2015-08-19T11:28:00Z">
            <w:rPr/>
          </w:rPrChange>
        </w:rPr>
      </w:pPr>
      <w:r w:rsidRPr="00CD0B13">
        <w:rPr>
          <w:b/>
          <w:rPrChange w:id="44" w:author="Stephen Prater" w:date="2015-08-19T11:28:00Z">
            <w:rPr/>
          </w:rPrChange>
        </w:rPr>
        <w:t>Implementation</w:t>
      </w:r>
    </w:p>
    <w:p w:rsidR="009A29A5" w:rsidRDefault="00CD0B13">
      <w:ins w:id="45" w:author="Stephen Prater" w:date="2015-08-19T11:28:00Z">
        <w:r>
          <w:t xml:space="preserve">   </w:t>
        </w:r>
      </w:ins>
      <w:proofErr w:type="spellStart"/>
      <w:r w:rsidR="003848C8">
        <w:t>MnSCU’s</w:t>
      </w:r>
      <w:proofErr w:type="spellEnd"/>
      <w:r w:rsidR="003848C8">
        <w:t xml:space="preserve"> Chancellor Steven </w:t>
      </w:r>
      <w:proofErr w:type="spellStart"/>
      <w:r w:rsidR="003848C8">
        <w:t>Rosenstone</w:t>
      </w:r>
      <w:proofErr w:type="spellEnd"/>
      <w:r w:rsidR="003848C8">
        <w:t xml:space="preserve"> has approved this policy for immediate implementation, according to a system office memo.</w:t>
      </w:r>
      <w:r w:rsidR="00246D12">
        <w:t xml:space="preserve"> This memo informed all stakeholders about the change in policy.</w:t>
      </w:r>
      <w:r w:rsidR="00CC625D">
        <w:t xml:space="preserve"> </w:t>
      </w:r>
      <w:proofErr w:type="spellStart"/>
      <w:r w:rsidR="00D13664">
        <w:t>MnSCU</w:t>
      </w:r>
      <w:proofErr w:type="spellEnd"/>
      <w:r w:rsidR="00D13664">
        <w:t xml:space="preserve"> intends to implement these measures in two parts. </w:t>
      </w:r>
    </w:p>
    <w:p w:rsidR="00D13664" w:rsidRDefault="00CD0B13">
      <w:ins w:id="46" w:author="Stephen Prater" w:date="2015-08-19T11:28:00Z">
        <w:r>
          <w:t xml:space="preserve">   </w:t>
        </w:r>
      </w:ins>
      <w:r w:rsidR="00D13664">
        <w:t xml:space="preserve">Phase </w:t>
      </w:r>
      <w:ins w:id="47" w:author="Stephen Prater" w:date="2015-08-19T11:50:00Z">
        <w:r w:rsidR="00C61DF9">
          <w:t>O</w:t>
        </w:r>
      </w:ins>
      <w:bookmarkStart w:id="48" w:name="_GoBack"/>
      <w:bookmarkEnd w:id="48"/>
      <w:del w:id="49" w:author="Stephen Prater" w:date="2015-08-19T11:50:00Z">
        <w:r w:rsidR="00D13664" w:rsidDel="00C61DF9">
          <w:delText>o</w:delText>
        </w:r>
      </w:del>
      <w:r w:rsidR="00D13664">
        <w:t>ne pertains more to the system office than to individual institutions</w:t>
      </w:r>
      <w:r w:rsidR="00E92388">
        <w:t>, although a few significant changes need to be made at the campus level</w:t>
      </w:r>
      <w:r w:rsidR="00D13664">
        <w:t>.</w:t>
      </w:r>
      <w:r w:rsidR="00E92388">
        <w:t xml:space="preserve"> For instance, </w:t>
      </w:r>
      <w:ins w:id="50" w:author="Stephen Prater" w:date="2015-08-19T11:50:00Z">
        <w:r w:rsidR="00C61DF9">
          <w:t>e</w:t>
        </w:r>
      </w:ins>
      <w:del w:id="51" w:author="Stephen Prater" w:date="2015-08-19T11:50:00Z">
        <w:r w:rsidR="00E92388" w:rsidDel="00C61DF9">
          <w:delText>E</w:delText>
        </w:r>
      </w:del>
      <w:r w:rsidR="00E92388">
        <w:t>mail accounts are controlled at the campus level. However,</w:t>
      </w:r>
      <w:r w:rsidR="00D13664">
        <w:t xml:space="preserve"> </w:t>
      </w:r>
      <w:r w:rsidR="00E92388">
        <w:t>d</w:t>
      </w:r>
      <w:r w:rsidR="00CC2CDB">
        <w:t xml:space="preserve">ocuments like class rosters and student D2L </w:t>
      </w:r>
      <w:proofErr w:type="spellStart"/>
      <w:r w:rsidR="00CC2CDB">
        <w:t>Bright</w:t>
      </w:r>
      <w:r w:rsidR="00DB1040">
        <w:t>space</w:t>
      </w:r>
      <w:proofErr w:type="spellEnd"/>
      <w:r w:rsidR="00DB1040">
        <w:t xml:space="preserve"> pages can only be edited</w:t>
      </w:r>
      <w:r w:rsidR="00CC2CDB">
        <w:t xml:space="preserve"> by the system office. </w:t>
      </w:r>
      <w:r w:rsidR="00E1085C">
        <w:t>Likewise, ISRS is controlled by the system office.</w:t>
      </w:r>
    </w:p>
    <w:p w:rsidR="00E1085C" w:rsidRDefault="00CD0B13" w:rsidP="00E1085C">
      <w:ins w:id="52" w:author="Stephen Prater" w:date="2015-08-19T11:28:00Z">
        <w:r>
          <w:t xml:space="preserve">   </w:t>
        </w:r>
      </w:ins>
      <w:r w:rsidR="00E1085C">
        <w:t xml:space="preserve">Padilla said, from a strictly technological standpoint, ISRS is now capable of capturing preferred names. Once a preferred name request is processed through ISRS, the change to digital documents controlled by the </w:t>
      </w:r>
      <w:proofErr w:type="spellStart"/>
      <w:r w:rsidR="00E1085C">
        <w:t>MnSCU</w:t>
      </w:r>
      <w:proofErr w:type="spellEnd"/>
      <w:r w:rsidR="00E1085C">
        <w:t xml:space="preserve"> head office will be instant.</w:t>
      </w:r>
    </w:p>
    <w:p w:rsidR="00E1085C" w:rsidRPr="00941616" w:rsidRDefault="00CD0B13" w:rsidP="00E1085C">
      <w:ins w:id="53" w:author="Stephen Prater" w:date="2015-08-19T11:28:00Z">
        <w:r>
          <w:t xml:space="preserve">   </w:t>
        </w:r>
      </w:ins>
      <w:r w:rsidR="00E1085C">
        <w:t xml:space="preserve">Likewise, Younger said that, from a policy perspective, </w:t>
      </w:r>
      <w:proofErr w:type="spellStart"/>
      <w:r w:rsidR="00E1085C">
        <w:t>MnSCU’s</w:t>
      </w:r>
      <w:proofErr w:type="spellEnd"/>
      <w:r w:rsidR="00E1085C">
        <w:t xml:space="preserve"> system office is prepared to begin implementation. “The timing of it and rollout of it is really going to depend on the campuses and how quickly they’re able to process the requests of individuals that come in.”</w:t>
      </w:r>
    </w:p>
    <w:p w:rsidR="00E1085C" w:rsidRDefault="00E1085C"/>
    <w:p w:rsidR="00941616" w:rsidRDefault="00CD0B13">
      <w:ins w:id="54" w:author="Stephen Prater" w:date="2015-08-19T11:29:00Z">
        <w:r>
          <w:lastRenderedPageBreak/>
          <w:t xml:space="preserve">   </w:t>
        </w:r>
      </w:ins>
      <w:r w:rsidR="00CC2CDB">
        <w:t>Phase Two</w:t>
      </w:r>
      <w:r w:rsidR="00DB1040">
        <w:t xml:space="preserve"> objectives, however, do</w:t>
      </w:r>
      <w:r w:rsidR="00CC2CDB">
        <w:t xml:space="preserve"> not yet have set target dates for completion. These objectives (like access to diplomas and student ID cards) mainly pertain to individual institutions in </w:t>
      </w:r>
      <w:proofErr w:type="spellStart"/>
      <w:r w:rsidR="00CC2CDB">
        <w:t>MnSCU</w:t>
      </w:r>
      <w:proofErr w:type="spellEnd"/>
      <w:r w:rsidR="00CC2CDB">
        <w:t xml:space="preserve">. </w:t>
      </w:r>
      <w:r w:rsidR="00CC625D">
        <w:t>Anderson said that Metro needs to ensure its information technology processes can handle the requests before setting a completion date.</w:t>
      </w:r>
    </w:p>
    <w:p w:rsidR="0021275D" w:rsidRDefault="00CD0B13">
      <w:ins w:id="55" w:author="Stephen Prater" w:date="2015-08-19T11:29:00Z">
        <w:r>
          <w:t xml:space="preserve">   </w:t>
        </w:r>
      </w:ins>
      <w:r w:rsidR="0021275D">
        <w:t>Metro’s information technology department could not be reached for comment.</w:t>
      </w:r>
    </w:p>
    <w:p w:rsidR="0021275D" w:rsidRDefault="0021275D"/>
    <w:p w:rsidR="005F2944" w:rsidRDefault="005F2944"/>
    <w:p w:rsidR="005F2944" w:rsidRDefault="005F2944">
      <w:r>
        <w:t>Photo caption: Students at Metro will be able to change the name used on many of their documents.</w:t>
      </w:r>
    </w:p>
    <w:p w:rsidR="005F2944" w:rsidRDefault="005F2944">
      <w:r>
        <w:t>Photo Credit: Kevin Miller</w:t>
      </w:r>
    </w:p>
    <w:sectPr w:rsidR="005F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Prater">
    <w15:presenceInfo w15:providerId="AD" w15:userId="S-1-5-21-2833799043-3506655022-2481554295-69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F5"/>
    <w:rsid w:val="00033E98"/>
    <w:rsid w:val="00037E8A"/>
    <w:rsid w:val="000455AC"/>
    <w:rsid w:val="000A1CC2"/>
    <w:rsid w:val="000A5ED2"/>
    <w:rsid w:val="000C58DB"/>
    <w:rsid w:val="000D569D"/>
    <w:rsid w:val="000F7BEC"/>
    <w:rsid w:val="001075F2"/>
    <w:rsid w:val="00181092"/>
    <w:rsid w:val="00195D04"/>
    <w:rsid w:val="001A1864"/>
    <w:rsid w:val="001D09D9"/>
    <w:rsid w:val="0021275D"/>
    <w:rsid w:val="00246D12"/>
    <w:rsid w:val="00253FF5"/>
    <w:rsid w:val="0025644E"/>
    <w:rsid w:val="0029474B"/>
    <w:rsid w:val="003537F5"/>
    <w:rsid w:val="003848C8"/>
    <w:rsid w:val="003A53FC"/>
    <w:rsid w:val="00407EF9"/>
    <w:rsid w:val="00417F2C"/>
    <w:rsid w:val="004D22CB"/>
    <w:rsid w:val="004F1E25"/>
    <w:rsid w:val="005B0ECC"/>
    <w:rsid w:val="005B5B1B"/>
    <w:rsid w:val="005B7228"/>
    <w:rsid w:val="005D51AD"/>
    <w:rsid w:val="005F2944"/>
    <w:rsid w:val="0062377B"/>
    <w:rsid w:val="006B7207"/>
    <w:rsid w:val="006C2858"/>
    <w:rsid w:val="006F2328"/>
    <w:rsid w:val="007A2536"/>
    <w:rsid w:val="00821CB4"/>
    <w:rsid w:val="0085503F"/>
    <w:rsid w:val="00941616"/>
    <w:rsid w:val="009A29A5"/>
    <w:rsid w:val="00A271AD"/>
    <w:rsid w:val="00A410C2"/>
    <w:rsid w:val="00A464A0"/>
    <w:rsid w:val="00A62211"/>
    <w:rsid w:val="00A76B39"/>
    <w:rsid w:val="00AC4952"/>
    <w:rsid w:val="00C61DF9"/>
    <w:rsid w:val="00CC1E25"/>
    <w:rsid w:val="00CC2CDB"/>
    <w:rsid w:val="00CC625D"/>
    <w:rsid w:val="00CD0B13"/>
    <w:rsid w:val="00CD2A3F"/>
    <w:rsid w:val="00D13664"/>
    <w:rsid w:val="00DB1040"/>
    <w:rsid w:val="00DD05BE"/>
    <w:rsid w:val="00E01725"/>
    <w:rsid w:val="00E105DB"/>
    <w:rsid w:val="00E1085C"/>
    <w:rsid w:val="00E76D7D"/>
    <w:rsid w:val="00E92388"/>
    <w:rsid w:val="00EB3FB5"/>
    <w:rsid w:val="00F14DB3"/>
    <w:rsid w:val="00F6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878F8-5032-4030-BDAB-91EB7030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3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3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9428">
      <w:bodyDiv w:val="1"/>
      <w:marLeft w:val="0"/>
      <w:marRight w:val="0"/>
      <w:marTop w:val="0"/>
      <w:marBottom w:val="0"/>
      <w:divBdr>
        <w:top w:val="none" w:sz="0" w:space="0" w:color="auto"/>
        <w:left w:val="none" w:sz="0" w:space="0" w:color="auto"/>
        <w:bottom w:val="none" w:sz="0" w:space="0" w:color="auto"/>
        <w:right w:val="none" w:sz="0" w:space="0" w:color="auto"/>
      </w:divBdr>
      <w:divsChild>
        <w:div w:id="710492319">
          <w:marLeft w:val="0"/>
          <w:marRight w:val="0"/>
          <w:marTop w:val="0"/>
          <w:marBottom w:val="0"/>
          <w:divBdr>
            <w:top w:val="none" w:sz="0" w:space="0" w:color="auto"/>
            <w:left w:val="none" w:sz="0" w:space="0" w:color="auto"/>
            <w:bottom w:val="none" w:sz="0" w:space="0" w:color="auto"/>
            <w:right w:val="none" w:sz="0" w:space="0" w:color="auto"/>
          </w:divBdr>
        </w:div>
        <w:div w:id="862785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27CB2-AF0C-4599-8F5E-7C1985BC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Stephen Prater</cp:lastModifiedBy>
  <cp:revision>2</cp:revision>
  <dcterms:created xsi:type="dcterms:W3CDTF">2015-08-19T16:53:00Z</dcterms:created>
  <dcterms:modified xsi:type="dcterms:W3CDTF">2015-08-19T16:53:00Z</dcterms:modified>
</cp:coreProperties>
</file>