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CC" w:rsidRDefault="005F25E2">
      <w:proofErr w:type="spellStart"/>
      <w:r>
        <w:t>FallFest</w:t>
      </w:r>
      <w:proofErr w:type="spellEnd"/>
      <w:r>
        <w:t xml:space="preserve"> is Metro’s Homecoming</w:t>
      </w:r>
    </w:p>
    <w:p w:rsidR="005F25E2" w:rsidRDefault="005F25E2"/>
    <w:p w:rsidR="005F25E2" w:rsidRDefault="005F25E2">
      <w:r>
        <w:t>Kevin Miller</w:t>
      </w:r>
    </w:p>
    <w:p w:rsidR="005F25E2" w:rsidRPr="00A20EB0" w:rsidRDefault="005F25E2" w:rsidP="00A20EB0">
      <w:r w:rsidRPr="00520D6F">
        <w:t>Millke03@metrostate.edu</w:t>
      </w:r>
    </w:p>
    <w:p w:rsidR="005F25E2" w:rsidRPr="00A20EB0" w:rsidRDefault="005F25E2" w:rsidP="00A20EB0"/>
    <w:p w:rsidR="00C157F8" w:rsidRDefault="00A32BD3" w:rsidP="00A20EB0">
      <w:ins w:id="0" w:author="Stephen Prater" w:date="2015-08-19T12:00:00Z">
        <w:r>
          <w:t xml:space="preserve">   </w:t>
        </w:r>
      </w:ins>
      <w:r w:rsidR="005F25E2" w:rsidRPr="00A20EB0">
        <w:t>While Metropolitan State University doesn’t have sports teams to welcome back for their first home game, that hasn’t stopped students from hosting nearly a week’s worth of events to celebrate the beginning of another s</w:t>
      </w:r>
      <w:r w:rsidR="0054732F">
        <w:t xml:space="preserve">emester. </w:t>
      </w:r>
    </w:p>
    <w:p w:rsidR="002F40D2" w:rsidRDefault="00A32BD3" w:rsidP="00A20EB0">
      <w:ins w:id="1" w:author="Stephen Prater" w:date="2015-08-19T12:00:00Z">
        <w:r>
          <w:t xml:space="preserve">   </w:t>
        </w:r>
      </w:ins>
      <w:r w:rsidR="00C157F8">
        <w:t xml:space="preserve">“We kind of look at </w:t>
      </w:r>
      <w:proofErr w:type="spellStart"/>
      <w:r w:rsidR="00C157F8">
        <w:t>FallFest</w:t>
      </w:r>
      <w:proofErr w:type="spellEnd"/>
      <w:r w:rsidR="00C157F8">
        <w:t xml:space="preserve"> as our homecoming,” said Amber Hamm, President of Student Senate and a University Activities Board (UAB) employee. </w:t>
      </w:r>
      <w:proofErr w:type="spellStart"/>
      <w:r w:rsidR="00C157F8">
        <w:t>FallFest</w:t>
      </w:r>
      <w:proofErr w:type="spellEnd"/>
      <w:r w:rsidR="005F25E2" w:rsidRPr="00A20EB0">
        <w:t xml:space="preserve"> is organized by</w:t>
      </w:r>
      <w:r w:rsidR="00C157F8">
        <w:t xml:space="preserve"> UAB</w:t>
      </w:r>
      <w:r w:rsidR="005F25E2" w:rsidRPr="00A20EB0">
        <w:t xml:space="preserve"> and Student Life and Leadership Development. It runs from September 8 through </w:t>
      </w:r>
      <w:r w:rsidR="002F40D2" w:rsidRPr="00A20EB0">
        <w:t>September 13.</w:t>
      </w:r>
    </w:p>
    <w:p w:rsidR="00650EF6" w:rsidRDefault="00A32BD3" w:rsidP="00A20EB0">
      <w:ins w:id="2" w:author="Stephen Prater" w:date="2015-08-19T12:00:00Z">
        <w:r>
          <w:t xml:space="preserve">   </w:t>
        </w:r>
      </w:ins>
      <w:proofErr w:type="spellStart"/>
      <w:r w:rsidR="00650EF6">
        <w:t>FallFest</w:t>
      </w:r>
      <w:proofErr w:type="spellEnd"/>
      <w:r w:rsidR="00650EF6">
        <w:t xml:space="preserve"> has been a long</w:t>
      </w:r>
      <w:ins w:id="3" w:author="Stephen Prater" w:date="2015-08-19T11:55:00Z">
        <w:r>
          <w:t>-</w:t>
        </w:r>
      </w:ins>
      <w:del w:id="4" w:author="Stephen Prater" w:date="2015-08-19T11:55:00Z">
        <w:r w:rsidR="00650EF6" w:rsidDel="00A32BD3">
          <w:delText xml:space="preserve"> </w:delText>
        </w:r>
      </w:del>
      <w:r w:rsidR="00650EF6">
        <w:t xml:space="preserve">standing tradition at Metro, </w:t>
      </w:r>
      <w:ins w:id="5" w:author="Stephen Prater" w:date="2015-08-19T11:58:00Z">
        <w:r>
          <w:t>and</w:t>
        </w:r>
      </w:ins>
      <w:del w:id="6" w:author="Stephen Prater" w:date="2015-08-19T11:58:00Z">
        <w:r w:rsidR="00650EF6" w:rsidDel="00A32BD3">
          <w:delText>and</w:delText>
        </w:r>
      </w:del>
      <w:r w:rsidR="00650EF6">
        <w:t xml:space="preserve"> 2015</w:t>
      </w:r>
      <w:del w:id="7" w:author="Stephen Prater" w:date="2015-08-19T11:57:00Z">
        <w:r w:rsidR="00650EF6" w:rsidDel="00A32BD3">
          <w:delText>’</w:delText>
        </w:r>
        <w:r w:rsidR="00361943" w:rsidDel="00A32BD3">
          <w:delText>s</w:delText>
        </w:r>
      </w:del>
      <w:r w:rsidR="00361943">
        <w:t xml:space="preserve"> will be a year of firsts.</w:t>
      </w:r>
      <w:r w:rsidR="00650EF6">
        <w:t xml:space="preserve"> </w:t>
      </w:r>
      <w:ins w:id="8" w:author="Stephen Prater" w:date="2015-08-19T11:57:00Z">
        <w:r>
          <w:t xml:space="preserve">For the first time, </w:t>
        </w:r>
      </w:ins>
      <w:r w:rsidR="00650EF6">
        <w:t>UAB has invited alumni from as far back as 1985 to attend</w:t>
      </w:r>
      <w:ins w:id="9" w:author="Stephen Prater" w:date="2015-08-19T11:58:00Z">
        <w:r>
          <w:t xml:space="preserve"> the festivities</w:t>
        </w:r>
      </w:ins>
      <w:del w:id="10" w:author="Stephen Prater" w:date="2015-08-19T11:58:00Z">
        <w:r w:rsidR="00650EF6" w:rsidDel="00A32BD3">
          <w:delText xml:space="preserve"> this year</w:delText>
        </w:r>
      </w:del>
      <w:del w:id="11" w:author="Stephen Prater" w:date="2015-08-19T11:57:00Z">
        <w:r w:rsidR="00361943" w:rsidDel="00A32BD3">
          <w:delText xml:space="preserve">- </w:delText>
        </w:r>
      </w:del>
      <w:del w:id="12" w:author="Stephen Prater" w:date="2015-08-19T11:58:00Z">
        <w:r w:rsidR="00361943" w:rsidDel="00A32BD3">
          <w:delText>it’s the first time they’ve done this</w:delText>
        </w:r>
      </w:del>
      <w:r w:rsidR="00650EF6">
        <w:t>. Likewise, this year has an Outdoor Family Day, where students can get free tickets to Como</w:t>
      </w:r>
      <w:ins w:id="13" w:author="Stephen Prater" w:date="2015-08-19T12:00:00Z">
        <w:r>
          <w:t xml:space="preserve"> </w:t>
        </w:r>
      </w:ins>
      <w:r w:rsidR="00650EF6">
        <w:t>Town for themselves and two guests.</w:t>
      </w:r>
    </w:p>
    <w:p w:rsidR="00361943" w:rsidRDefault="00A32BD3" w:rsidP="00A20EB0">
      <w:ins w:id="14" w:author="Stephen Prater" w:date="2015-08-19T12:00:00Z">
        <w:r>
          <w:t xml:space="preserve">   </w:t>
        </w:r>
      </w:ins>
      <w:r w:rsidR="00361943">
        <w:t>The Campus Festival,</w:t>
      </w:r>
      <w:r w:rsidR="00C157F8">
        <w:t xml:space="preserve"> which is intended to be</w:t>
      </w:r>
      <w:r w:rsidR="00361943">
        <w:t xml:space="preserve"> the event’s climax, is</w:t>
      </w:r>
      <w:ins w:id="15" w:author="Stephen Prater" w:date="2015-08-19T12:00:00Z">
        <w:r>
          <w:t xml:space="preserve"> scheduled for</w:t>
        </w:r>
      </w:ins>
      <w:r w:rsidR="00361943">
        <w:t xml:space="preserve"> September 12. Metro’s student organizations will have events and activities for everyo</w:t>
      </w:r>
      <w:r w:rsidR="00C157F8">
        <w:t>ne to participate in. These groups have come up with a variety of entertainment options to draw students in. These include</w:t>
      </w:r>
      <w:r w:rsidR="00361943">
        <w:t xml:space="preserve"> henna tattoos, caricatures, a dunk tank, a talent show and a bike-powered smoothie blender. DJs will provide the soundtrack, and food will be free and plentiful.</w:t>
      </w:r>
    </w:p>
    <w:p w:rsidR="00361943" w:rsidRPr="00A20EB0" w:rsidRDefault="00A32BD3" w:rsidP="00A20EB0">
      <w:ins w:id="16" w:author="Stephen Prater" w:date="2015-08-19T12:00:00Z">
        <w:r>
          <w:t xml:space="preserve">   </w:t>
        </w:r>
      </w:ins>
      <w:r w:rsidR="00C157F8">
        <w:t>Metro’s a</w:t>
      </w:r>
      <w:r w:rsidR="00361943">
        <w:t>typical student population will have an opportunity to showcase their unique skills in a talent show. The semi</w:t>
      </w:r>
      <w:del w:id="17" w:author="Stephen Prater" w:date="2015-08-19T12:02:00Z">
        <w:r w:rsidR="00361943" w:rsidDel="00A32BD3">
          <w:delText>-</w:delText>
        </w:r>
      </w:del>
      <w:r w:rsidR="00361943">
        <w:t xml:space="preserve">finals </w:t>
      </w:r>
      <w:ins w:id="18" w:author="Stephen Prater" w:date="2015-08-19T12:02:00Z">
        <w:r>
          <w:t>will be on</w:t>
        </w:r>
      </w:ins>
      <w:del w:id="19" w:author="Stephen Prater" w:date="2015-08-19T12:02:00Z">
        <w:r w:rsidR="00361943" w:rsidDel="00A32BD3">
          <w:delText>are</w:delText>
        </w:r>
      </w:del>
      <w:r w:rsidR="00361943">
        <w:t xml:space="preserve"> Wednesday</w:t>
      </w:r>
      <w:ins w:id="20" w:author="Stephen Prater" w:date="2015-08-19T12:02:00Z">
        <w:r>
          <w:t>,</w:t>
        </w:r>
      </w:ins>
      <w:r w:rsidR="00361943">
        <w:t xml:space="preserve"> September 9, and the finals </w:t>
      </w:r>
      <w:ins w:id="21" w:author="Stephen Prater" w:date="2015-08-19T12:02:00Z">
        <w:r>
          <w:t>will be</w:t>
        </w:r>
      </w:ins>
      <w:del w:id="22" w:author="Stephen Prater" w:date="2015-08-19T12:02:00Z">
        <w:r w:rsidR="00361943" w:rsidDel="00A32BD3">
          <w:delText>are</w:delText>
        </w:r>
      </w:del>
      <w:r w:rsidR="00361943">
        <w:t xml:space="preserve"> during the Campus Festival</w:t>
      </w:r>
      <w:ins w:id="23" w:author="Stephen Prater" w:date="2015-08-19T12:02:00Z">
        <w:r>
          <w:t xml:space="preserve"> on</w:t>
        </w:r>
      </w:ins>
      <w:del w:id="24" w:author="Stephen Prater" w:date="2015-08-19T12:02:00Z">
        <w:r w:rsidR="00361943" w:rsidDel="00A32BD3">
          <w:delText>,</w:delText>
        </w:r>
      </w:del>
      <w:r w:rsidR="00361943">
        <w:t xml:space="preserve"> September 12. Winners</w:t>
      </w:r>
      <w:ins w:id="25" w:author="Stephen Prater" w:date="2015-08-19T12:03:00Z">
        <w:r>
          <w:t xml:space="preserve"> will</w:t>
        </w:r>
      </w:ins>
      <w:r w:rsidR="00361943">
        <w:t xml:space="preserve"> get more than just bragging rights: first place wins $750, second earns $350, and third gets $150. UAB will judge the semi</w:t>
      </w:r>
      <w:del w:id="26" w:author="Stephen Prater" w:date="2015-08-19T12:03:00Z">
        <w:r w:rsidR="00361943" w:rsidDel="00A32BD3">
          <w:delText>-</w:delText>
        </w:r>
      </w:del>
      <w:r w:rsidR="00361943">
        <w:t xml:space="preserve">finals, and the audience will decide the winners </w:t>
      </w:r>
      <w:ins w:id="27" w:author="Stephen Prater" w:date="2015-08-19T12:03:00Z">
        <w:r>
          <w:t>of</w:t>
        </w:r>
      </w:ins>
      <w:del w:id="28" w:author="Stephen Prater" w:date="2015-08-19T12:03:00Z">
        <w:r w:rsidR="00361943" w:rsidDel="00A32BD3">
          <w:delText>for</w:delText>
        </w:r>
      </w:del>
      <w:r w:rsidR="00361943">
        <w:t xml:space="preserve"> the finals.</w:t>
      </w:r>
    </w:p>
    <w:p w:rsidR="00A20EB0" w:rsidRDefault="00A32BD3" w:rsidP="00A20EB0">
      <w:ins w:id="29" w:author="Stephen Prater" w:date="2015-08-19T12:00:00Z">
        <w:r>
          <w:t xml:space="preserve">   </w:t>
        </w:r>
      </w:ins>
      <w:r w:rsidR="00A20EB0" w:rsidRPr="00A20EB0">
        <w:t xml:space="preserve">Students attending </w:t>
      </w:r>
      <w:proofErr w:type="spellStart"/>
      <w:r w:rsidR="00A20EB0" w:rsidRPr="00A20EB0">
        <w:t>FallFest</w:t>
      </w:r>
      <w:proofErr w:type="spellEnd"/>
      <w:r w:rsidR="00A20EB0" w:rsidRPr="00A20EB0">
        <w:t xml:space="preserve"> will never be far from food;</w:t>
      </w:r>
      <w:r w:rsidR="002F40D2" w:rsidRPr="00A20EB0">
        <w:t xml:space="preserve"> there will be on-campus barbeques on September</w:t>
      </w:r>
      <w:r w:rsidR="00A20EB0" w:rsidRPr="00A20EB0">
        <w:t xml:space="preserve"> 8,</w:t>
      </w:r>
      <w:r w:rsidR="002F40D2" w:rsidRPr="00A20EB0">
        <w:t xml:space="preserve"> 9 and 10.</w:t>
      </w:r>
      <w:r w:rsidR="00C157F8">
        <w:t xml:space="preserve"> Also</w:t>
      </w:r>
      <w:r w:rsidR="00A20EB0" w:rsidRPr="00A20EB0">
        <w:t>,</w:t>
      </w:r>
      <w:r w:rsidR="00C157F8">
        <w:t xml:space="preserve"> the</w:t>
      </w:r>
      <w:r w:rsidR="00A20EB0" w:rsidRPr="00A20EB0">
        <w:t xml:space="preserve"> “Dinner with the Leaders”</w:t>
      </w:r>
      <w:r w:rsidR="00C157F8">
        <w:t xml:space="preserve"> event</w:t>
      </w:r>
      <w:r w:rsidR="00A20EB0" w:rsidRPr="00A20EB0">
        <w:t xml:space="preserve"> on September 11 will have food and a keynote speaker, </w:t>
      </w:r>
      <w:bookmarkStart w:id="30" w:name="company"/>
      <w:r w:rsidR="00A20EB0" w:rsidRPr="00A20EB0">
        <w:fldChar w:fldCharType="begin"/>
      </w:r>
      <w:r w:rsidR="00A20EB0" w:rsidRPr="00A20EB0">
        <w:instrText xml:space="preserve"> HYPERLINK "https://www.linkedin.com/vsearch/p?company=Mohammad+Zafar+L%2EL%2EC%2E&amp;trk=prof-exp-company-name" \o "Find others who have worked at this company" </w:instrText>
      </w:r>
      <w:r w:rsidR="00A20EB0" w:rsidRPr="00A20EB0">
        <w:fldChar w:fldCharType="separate"/>
      </w:r>
      <w:r w:rsidR="00A20EB0" w:rsidRPr="00A20EB0">
        <w:rPr>
          <w:rStyle w:val="Hyperlink"/>
          <w:color w:val="auto"/>
          <w:u w:val="none"/>
        </w:rPr>
        <w:t>Mohammad Zafar</w:t>
      </w:r>
      <w:r w:rsidR="00A20EB0" w:rsidRPr="00A20EB0">
        <w:fldChar w:fldCharType="end"/>
      </w:r>
      <w:bookmarkEnd w:id="30"/>
      <w:r w:rsidR="00361943">
        <w:t>.</w:t>
      </w:r>
    </w:p>
    <w:p w:rsidR="00361943" w:rsidRDefault="00A32BD3" w:rsidP="00A20EB0">
      <w:ins w:id="31" w:author="Stephen Prater" w:date="2015-08-19T12:00:00Z">
        <w:r>
          <w:t xml:space="preserve">   </w:t>
        </w:r>
      </w:ins>
      <w:r w:rsidR="00C157F8">
        <w:t xml:space="preserve">For </w:t>
      </w:r>
      <w:proofErr w:type="spellStart"/>
      <w:r w:rsidR="00C157F8">
        <w:t>FallFest</w:t>
      </w:r>
      <w:proofErr w:type="spellEnd"/>
      <w:r w:rsidR="00C157F8">
        <w:t>, Metro</w:t>
      </w:r>
      <w:r w:rsidR="00361943">
        <w:t xml:space="preserve"> in conjunction with Minneapolis Community and Technical College (MCTC), is hosting three days’ worth of live theater performances. Theater Underground will be performing the play “Sylvia” at MCTC’s </w:t>
      </w:r>
      <w:proofErr w:type="spellStart"/>
      <w:r w:rsidR="00361943">
        <w:t>Stagedoor</w:t>
      </w:r>
      <w:proofErr w:type="spellEnd"/>
      <w:r w:rsidR="00361943">
        <w:t xml:space="preserve"> Theater. Performances will be held from September 10 through 12, with the shows starting at 7 p</w:t>
      </w:r>
      <w:ins w:id="32" w:author="Stephen Prater" w:date="2015-08-19T12:08:00Z">
        <w:r w:rsidR="00405672">
          <w:t>.</w:t>
        </w:r>
      </w:ins>
      <w:r w:rsidR="00361943">
        <w:t xml:space="preserve">m. There will also be a </w:t>
      </w:r>
      <w:r w:rsidR="00361943" w:rsidRPr="00361943">
        <w:t>matinee</w:t>
      </w:r>
      <w:r w:rsidR="00361943">
        <w:t xml:space="preserve"> on September 12 at 2 p</w:t>
      </w:r>
      <w:ins w:id="33" w:author="Stephen Prater" w:date="2015-08-19T12:08:00Z">
        <w:r w:rsidR="00405672">
          <w:t>.</w:t>
        </w:r>
      </w:ins>
      <w:r w:rsidR="00361943">
        <w:t>m.</w:t>
      </w:r>
      <w:bookmarkStart w:id="34" w:name="_GoBack"/>
      <w:bookmarkEnd w:id="34"/>
    </w:p>
    <w:p w:rsidR="00A20EB0" w:rsidRDefault="00A32BD3" w:rsidP="00A20EB0">
      <w:ins w:id="35" w:author="Stephen Prater" w:date="2015-08-19T12:00:00Z">
        <w:r>
          <w:t xml:space="preserve">   </w:t>
        </w:r>
      </w:ins>
      <w:r w:rsidR="00361943">
        <w:t xml:space="preserve">Fans of film will not be left out. On </w:t>
      </w:r>
      <w:r w:rsidR="00A20EB0" w:rsidRPr="00A20EB0">
        <w:t xml:space="preserve">September 8 </w:t>
      </w:r>
      <w:r w:rsidR="00361943">
        <w:t>a</w:t>
      </w:r>
      <w:r w:rsidR="00A20EB0" w:rsidRPr="00A20EB0">
        <w:t>t 5 p</w:t>
      </w:r>
      <w:ins w:id="36" w:author="Stephen Prater" w:date="2015-08-19T12:09:00Z">
        <w:r w:rsidR="00405672">
          <w:t>.</w:t>
        </w:r>
      </w:ins>
      <w:r w:rsidR="00A20EB0" w:rsidRPr="00A20EB0">
        <w:t>m</w:t>
      </w:r>
      <w:ins w:id="37" w:author="Stephen Prater" w:date="2015-08-19T12:09:00Z">
        <w:r w:rsidR="00405672">
          <w:t>.</w:t>
        </w:r>
      </w:ins>
      <w:r w:rsidR="00A20EB0" w:rsidRPr="00A20EB0">
        <w:t xml:space="preserve"> in the Founders Hall Auditorium, there will be a free showing of the movie Larry Crowne, starring Tom Hanks and Julia Roberts.</w:t>
      </w:r>
      <w:r w:rsidR="0054732F">
        <w:t xml:space="preserve"> Popcorn will be provided.</w:t>
      </w:r>
    </w:p>
    <w:p w:rsidR="00A20EB0" w:rsidRDefault="00A32BD3">
      <w:ins w:id="38" w:author="Stephen Prater" w:date="2015-08-19T12:00:00Z">
        <w:r>
          <w:t xml:space="preserve">   </w:t>
        </w:r>
      </w:ins>
      <w:r w:rsidR="00834569">
        <w:t xml:space="preserve">Students interested in community service will have the opportunity to volunteer with Habitat for Humanity </w:t>
      </w:r>
      <w:proofErr w:type="spellStart"/>
      <w:r w:rsidR="00834569">
        <w:t>ReStore</w:t>
      </w:r>
      <w:proofErr w:type="spellEnd"/>
      <w:r w:rsidR="00834569">
        <w:t xml:space="preserve"> on September 11. This aptly tit</w:t>
      </w:r>
      <w:r w:rsidR="00F23360">
        <w:t>led Day of Service is</w:t>
      </w:r>
      <w:r w:rsidR="00834569">
        <w:t xml:space="preserve"> the result of a partnership between Metro’s Institute of Community Engagement and Scholarships and Student Senate.</w:t>
      </w:r>
      <w:r w:rsidR="0054732F">
        <w:t xml:space="preserve"> “It’s kind of </w:t>
      </w:r>
      <w:r w:rsidR="0054732F">
        <w:lastRenderedPageBreak/>
        <w:t>like a Goodwill, but they only do home furnishings,” said Amber Hamm, UAB employee and President of Student Senate.</w:t>
      </w:r>
    </w:p>
    <w:p w:rsidR="00AB4703" w:rsidRDefault="00AB4703"/>
    <w:p w:rsidR="00AB4703" w:rsidRDefault="00AB4703">
      <w:r>
        <w:t>Photo caption for climbing wall:</w:t>
      </w:r>
    </w:p>
    <w:p w:rsidR="00AB4703" w:rsidRDefault="00AB4703">
      <w:r>
        <w:t xml:space="preserve">In 2012, </w:t>
      </w:r>
      <w:proofErr w:type="spellStart"/>
      <w:r>
        <w:t>FallFest</w:t>
      </w:r>
      <w:proofErr w:type="spellEnd"/>
      <w:r>
        <w:t xml:space="preserve"> featured a climbing wall.</w:t>
      </w:r>
    </w:p>
    <w:p w:rsidR="00AB4703" w:rsidRDefault="00AB4703">
      <w:r>
        <w:t xml:space="preserve">Photo credit: </w:t>
      </w:r>
    </w:p>
    <w:p w:rsidR="00AB4703" w:rsidRDefault="00AB4703">
      <w:r>
        <w:t>Courtesy of UAB</w:t>
      </w:r>
    </w:p>
    <w:p w:rsidR="00AB4703" w:rsidRDefault="00AB4703"/>
    <w:p w:rsidR="00AB4703" w:rsidRDefault="00AB4703">
      <w:r>
        <w:t>Photo caption for sumo wrestlers:</w:t>
      </w:r>
    </w:p>
    <w:p w:rsidR="00AB4703" w:rsidRDefault="00AB4703">
      <w:r>
        <w:t xml:space="preserve">Students wrestling at 2012’s </w:t>
      </w:r>
      <w:proofErr w:type="spellStart"/>
      <w:r>
        <w:t>FallFest</w:t>
      </w:r>
      <w:proofErr w:type="spellEnd"/>
      <w:r>
        <w:t>.</w:t>
      </w:r>
    </w:p>
    <w:p w:rsidR="00AB4703" w:rsidRDefault="00AB4703">
      <w:r>
        <w:t>Photo credit:</w:t>
      </w:r>
    </w:p>
    <w:p w:rsidR="00AB4703" w:rsidRDefault="00AB4703" w:rsidP="00AB4703">
      <w:r>
        <w:t>Courtesy of UAB</w:t>
      </w:r>
    </w:p>
    <w:p w:rsidR="00AB4703" w:rsidRDefault="00AB4703"/>
    <w:sectPr w:rsidR="00AB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E2"/>
    <w:rsid w:val="00263345"/>
    <w:rsid w:val="002F40D2"/>
    <w:rsid w:val="00361943"/>
    <w:rsid w:val="00405672"/>
    <w:rsid w:val="00520D6F"/>
    <w:rsid w:val="0054732F"/>
    <w:rsid w:val="005B0ECC"/>
    <w:rsid w:val="005F25E2"/>
    <w:rsid w:val="00650EF6"/>
    <w:rsid w:val="007D146C"/>
    <w:rsid w:val="00834569"/>
    <w:rsid w:val="00A20EB0"/>
    <w:rsid w:val="00A32BD3"/>
    <w:rsid w:val="00AB4703"/>
    <w:rsid w:val="00C157F8"/>
    <w:rsid w:val="00CE2024"/>
    <w:rsid w:val="00F2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814B-21ED-4F1A-9A0B-AB55312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20E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20E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Stephen Prater</cp:lastModifiedBy>
  <cp:revision>2</cp:revision>
  <dcterms:created xsi:type="dcterms:W3CDTF">2015-08-19T17:11:00Z</dcterms:created>
  <dcterms:modified xsi:type="dcterms:W3CDTF">2015-08-19T17:11:00Z</dcterms:modified>
</cp:coreProperties>
</file>